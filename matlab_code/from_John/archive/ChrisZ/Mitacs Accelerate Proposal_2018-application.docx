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5E775" w14:textId="77777777" w:rsidR="00C83ED5" w:rsidRPr="00044337" w:rsidRDefault="002C01F6" w:rsidP="00EF4DA2">
      <w:pPr>
        <w:pStyle w:val="Heading1"/>
        <w:spacing w:before="240" w:line="360" w:lineRule="auto"/>
        <w:jc w:val="center"/>
        <w:rPr>
          <w:rFonts w:ascii="Arial" w:hAnsi="Arial" w:cs="Arial"/>
          <w:color w:val="auto"/>
          <w:sz w:val="22"/>
          <w:lang w:val="en-CA"/>
        </w:rPr>
      </w:pPr>
      <w:r w:rsidRPr="00044337">
        <w:rPr>
          <w:rFonts w:ascii="Arial" w:hAnsi="Arial" w:cs="Arial"/>
          <w:color w:val="auto"/>
          <w:sz w:val="22"/>
          <w:lang w:val="en-CA"/>
        </w:rPr>
        <w:t>INSTRUCTIONS</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57689F" w:rsidRPr="00044337" w14:paraId="2C8A8F05" w14:textId="77777777" w:rsidTr="009A32E2">
        <w:tc>
          <w:tcPr>
            <w:tcW w:w="10375" w:type="dxa"/>
            <w:tcMar>
              <w:top w:w="144" w:type="dxa"/>
              <w:left w:w="43" w:type="dxa"/>
              <w:bottom w:w="115" w:type="dxa"/>
              <w:right w:w="187" w:type="dxa"/>
            </w:tcMar>
          </w:tcPr>
          <w:p w14:paraId="6D6D62EB" w14:textId="77777777" w:rsidR="0057689F" w:rsidRPr="009F5FCE" w:rsidRDefault="0057689F" w:rsidP="00A00CBE">
            <w:pPr>
              <w:numPr>
                <w:ilvl w:val="0"/>
                <w:numId w:val="17"/>
              </w:numPr>
              <w:spacing w:line="276" w:lineRule="auto"/>
              <w:rPr>
                <w:rFonts w:cs="Arial"/>
                <w:sz w:val="18"/>
                <w:szCs w:val="18"/>
                <w:lang w:val="en-CA"/>
              </w:rPr>
            </w:pPr>
            <w:r w:rsidRPr="00D87DA9">
              <w:rPr>
                <w:rFonts w:cs="Arial"/>
                <w:sz w:val="18"/>
                <w:szCs w:val="18"/>
                <w:lang w:val="en-CA"/>
              </w:rPr>
              <w:t xml:space="preserve">Please make sure you are using the latest version of this form posted on </w:t>
            </w:r>
            <w:r w:rsidRPr="00D87DA9">
              <w:rPr>
                <w:rFonts w:cs="Arial"/>
                <w:sz w:val="18"/>
                <w:szCs w:val="18"/>
                <w:lang w:val="en-CA"/>
              </w:rPr>
              <w:br/>
            </w:r>
            <w:hyperlink r:id="rId12" w:history="1">
              <w:r w:rsidRPr="009F5FCE">
                <w:rPr>
                  <w:rStyle w:val="Hyperlink"/>
                  <w:rFonts w:cs="Arial"/>
                  <w:b/>
                  <w:color w:val="auto"/>
                  <w:sz w:val="18"/>
                  <w:szCs w:val="18"/>
                  <w:u w:val="none"/>
                  <w:lang w:val="en-CA"/>
                </w:rPr>
                <w:t>www.mitacs.ca/en/programs/accelerate/apply-now</w:t>
              </w:r>
            </w:hyperlink>
          </w:p>
          <w:p w14:paraId="1878D579" w14:textId="77777777" w:rsidR="00D70243" w:rsidRPr="009F5FCE" w:rsidRDefault="002B20B0" w:rsidP="00A00CBE">
            <w:pPr>
              <w:numPr>
                <w:ilvl w:val="0"/>
                <w:numId w:val="17"/>
              </w:numPr>
              <w:spacing w:line="276" w:lineRule="auto"/>
              <w:rPr>
                <w:rFonts w:cs="Arial"/>
                <w:sz w:val="18"/>
                <w:szCs w:val="18"/>
                <w:lang w:val="en-CA"/>
              </w:rPr>
            </w:pPr>
            <w:r w:rsidRPr="009F5FCE">
              <w:rPr>
                <w:rFonts w:cs="Arial"/>
                <w:sz w:val="18"/>
                <w:szCs w:val="18"/>
                <w:lang w:val="en-CA"/>
              </w:rPr>
              <w:t xml:space="preserve">Please </w:t>
            </w:r>
            <w:r w:rsidRPr="009F5FCE">
              <w:rPr>
                <w:rFonts w:cs="Arial"/>
                <w:b/>
                <w:sz w:val="18"/>
                <w:szCs w:val="18"/>
                <w:lang w:val="en-CA"/>
              </w:rPr>
              <w:t>do not modify, remove</w:t>
            </w:r>
            <w:r w:rsidRPr="009F5FCE">
              <w:rPr>
                <w:rFonts w:cs="Arial"/>
                <w:sz w:val="18"/>
                <w:szCs w:val="18"/>
                <w:lang w:val="en-CA"/>
              </w:rPr>
              <w:t xml:space="preserve"> text or instruction</w:t>
            </w:r>
            <w:r w:rsidR="00854E4A" w:rsidRPr="009F5FCE">
              <w:rPr>
                <w:rFonts w:cs="Arial"/>
                <w:sz w:val="18"/>
                <w:szCs w:val="18"/>
                <w:lang w:val="en-CA"/>
              </w:rPr>
              <w:t>s</w:t>
            </w:r>
            <w:r w:rsidRPr="009F5FCE">
              <w:rPr>
                <w:rFonts w:cs="Arial"/>
                <w:sz w:val="18"/>
                <w:szCs w:val="18"/>
                <w:lang w:val="en-CA"/>
              </w:rPr>
              <w:t xml:space="preserve"> in each section/subsection </w:t>
            </w:r>
            <w:r w:rsidR="0057689F" w:rsidRPr="009F5FCE">
              <w:rPr>
                <w:rFonts w:cs="Arial"/>
                <w:b/>
                <w:sz w:val="18"/>
                <w:szCs w:val="18"/>
                <w:lang w:val="en-CA"/>
              </w:rPr>
              <w:t>or reformat</w:t>
            </w:r>
            <w:r w:rsidR="0057689F" w:rsidRPr="009F5FCE">
              <w:rPr>
                <w:rFonts w:cs="Arial"/>
                <w:sz w:val="18"/>
                <w:szCs w:val="18"/>
                <w:lang w:val="en-CA"/>
              </w:rPr>
              <w:t xml:space="preserve"> this form in any way. A modified form will result in a delay in the internship evaluation process.</w:t>
            </w:r>
          </w:p>
          <w:p w14:paraId="6EA23F6C" w14:textId="77777777" w:rsidR="00D70243" w:rsidRPr="00BB299E" w:rsidRDefault="00D70243" w:rsidP="000E19F2">
            <w:pPr>
              <w:numPr>
                <w:ilvl w:val="0"/>
                <w:numId w:val="17"/>
              </w:numPr>
              <w:spacing w:line="276" w:lineRule="auto"/>
              <w:jc w:val="both"/>
              <w:rPr>
                <w:rFonts w:cs="Arial"/>
                <w:color w:val="00B0F0"/>
                <w:sz w:val="18"/>
                <w:szCs w:val="18"/>
                <w:lang w:val="en-CA"/>
              </w:rPr>
            </w:pPr>
            <w:r w:rsidRPr="006E5B84">
              <w:rPr>
                <w:rFonts w:cs="Arial"/>
                <w:sz w:val="18"/>
                <w:szCs w:val="18"/>
                <w:lang w:val="en-CA"/>
              </w:rPr>
              <w:t>D</w:t>
            </w:r>
            <w:r w:rsidRPr="006E5B84">
              <w:rPr>
                <w:rFonts w:cs="Arial"/>
                <w:color w:val="000000"/>
                <w:spacing w:val="3"/>
                <w:sz w:val="18"/>
                <w:szCs w:val="18"/>
                <w:shd w:val="clear" w:color="auto" w:fill="FFFFFF"/>
                <w:lang w:val="en-CA"/>
              </w:rPr>
              <w:t>etailed information on</w:t>
            </w:r>
            <w:r w:rsidRPr="006E5B84">
              <w:rPr>
                <w:rStyle w:val="apple-converted-space"/>
                <w:rFonts w:cs="Arial"/>
                <w:b/>
                <w:bCs/>
                <w:color w:val="000000"/>
                <w:spacing w:val="3"/>
                <w:sz w:val="18"/>
                <w:szCs w:val="18"/>
                <w:bdr w:val="none" w:sz="0" w:space="0" w:color="auto" w:frame="1"/>
                <w:shd w:val="clear" w:color="auto" w:fill="FFFFFF"/>
                <w:lang w:val="en-CA"/>
              </w:rPr>
              <w:t> </w:t>
            </w:r>
            <w:r w:rsidRPr="000E19F2">
              <w:rPr>
                <w:rFonts w:cs="Arial"/>
                <w:sz w:val="18"/>
                <w:szCs w:val="18"/>
                <w:lang w:val="en-CA"/>
              </w:rPr>
              <w:t>how to w</w:t>
            </w:r>
            <w:r w:rsidR="005D47D5" w:rsidRPr="000E19F2">
              <w:rPr>
                <w:rFonts w:cs="Arial"/>
                <w:sz w:val="18"/>
                <w:szCs w:val="18"/>
                <w:lang w:val="en-CA"/>
              </w:rPr>
              <w:t>rite your proposal</w:t>
            </w:r>
            <w:r w:rsidR="005D47D5" w:rsidRPr="006E5B84">
              <w:rPr>
                <w:rFonts w:cs="Arial"/>
                <w:sz w:val="18"/>
                <w:szCs w:val="18"/>
                <w:lang w:val="en-CA"/>
              </w:rPr>
              <w:t xml:space="preserve"> can be found</w:t>
            </w:r>
            <w:r w:rsidR="000E19F2">
              <w:rPr>
                <w:rFonts w:cs="Arial"/>
                <w:sz w:val="18"/>
                <w:szCs w:val="18"/>
                <w:lang w:val="en-CA"/>
              </w:rPr>
              <w:t xml:space="preserve"> in the </w:t>
            </w:r>
            <w:hyperlink r:id="rId13" w:history="1">
              <w:r w:rsidR="000E19F2" w:rsidRPr="00BB299E">
                <w:rPr>
                  <w:rStyle w:val="Hyperlink"/>
                  <w:rFonts w:cs="Arial"/>
                  <w:i/>
                  <w:color w:val="00B0F0"/>
                  <w:sz w:val="18"/>
                  <w:szCs w:val="18"/>
                  <w:lang w:val="en-CA"/>
                </w:rPr>
                <w:t>Accele</w:t>
              </w:r>
              <w:r w:rsidR="000E19F2" w:rsidRPr="00BB299E">
                <w:rPr>
                  <w:rStyle w:val="Hyperlink"/>
                  <w:rFonts w:cs="Arial"/>
                  <w:i/>
                  <w:color w:val="00B0F0"/>
                  <w:sz w:val="18"/>
                  <w:szCs w:val="18"/>
                  <w:lang w:val="en-CA"/>
                </w:rPr>
                <w:t>r</w:t>
              </w:r>
              <w:r w:rsidR="000E19F2" w:rsidRPr="00BB299E">
                <w:rPr>
                  <w:rStyle w:val="Hyperlink"/>
                  <w:rFonts w:cs="Arial"/>
                  <w:i/>
                  <w:color w:val="00B0F0"/>
                  <w:sz w:val="18"/>
                  <w:szCs w:val="18"/>
                  <w:lang w:val="en-CA"/>
                </w:rPr>
                <w:t>ate Guide: Writing your proposal document</w:t>
              </w:r>
            </w:hyperlink>
            <w:r w:rsidR="000E19F2" w:rsidRPr="00BB299E">
              <w:rPr>
                <w:color w:val="00B0F0"/>
              </w:rPr>
              <w:t>.</w:t>
            </w:r>
            <w:r w:rsidR="005D47D5" w:rsidRPr="00BB299E">
              <w:rPr>
                <w:color w:val="00B0F0"/>
              </w:rPr>
              <w:t xml:space="preserve"> </w:t>
            </w:r>
          </w:p>
          <w:p w14:paraId="6168027A" w14:textId="77777777" w:rsidR="0057689F" w:rsidRPr="00FD3827" w:rsidRDefault="0057689F" w:rsidP="00A00CBE">
            <w:pPr>
              <w:numPr>
                <w:ilvl w:val="0"/>
                <w:numId w:val="17"/>
              </w:numPr>
              <w:spacing w:line="276" w:lineRule="auto"/>
              <w:rPr>
                <w:rFonts w:cs="Arial"/>
                <w:sz w:val="18"/>
                <w:szCs w:val="18"/>
                <w:lang w:val="en-CA"/>
              </w:rPr>
            </w:pPr>
            <w:r w:rsidRPr="00FD3827">
              <w:rPr>
                <w:rFonts w:cs="Arial"/>
                <w:sz w:val="18"/>
                <w:szCs w:val="18"/>
                <w:lang w:val="en-CA"/>
              </w:rPr>
              <w:t xml:space="preserve">Send your draft proposal to your </w:t>
            </w:r>
            <w:hyperlink r:id="rId14" w:history="1">
              <w:r w:rsidRPr="00FD3827">
                <w:rPr>
                  <w:rStyle w:val="Hyperlink"/>
                  <w:rFonts w:cs="Arial"/>
                  <w:color w:val="00B0F0"/>
                  <w:sz w:val="18"/>
                  <w:szCs w:val="18"/>
                  <w:lang w:val="en-CA"/>
                </w:rPr>
                <w:t>Mitacs Business Development Representative</w:t>
              </w:r>
            </w:hyperlink>
            <w:r w:rsidRPr="00FD3827">
              <w:rPr>
                <w:rFonts w:cs="Arial"/>
                <w:sz w:val="18"/>
                <w:szCs w:val="18"/>
                <w:lang w:val="en-CA"/>
              </w:rPr>
              <w:t xml:space="preserve"> </w:t>
            </w:r>
            <w:r w:rsidRPr="00FD3827">
              <w:rPr>
                <w:rFonts w:cs="Arial"/>
                <w:b/>
                <w:color w:val="C00000"/>
                <w:sz w:val="18"/>
                <w:szCs w:val="18"/>
                <w:lang w:val="en-CA"/>
              </w:rPr>
              <w:t>prior</w:t>
            </w:r>
            <w:r w:rsidRPr="00FD3827">
              <w:rPr>
                <w:rFonts w:cs="Arial"/>
                <w:sz w:val="18"/>
                <w:szCs w:val="18"/>
                <w:lang w:val="en-CA"/>
              </w:rPr>
              <w:t xml:space="preserve"> to obtaining all signatures and submitting.</w:t>
            </w:r>
          </w:p>
          <w:p w14:paraId="6E33E00E" w14:textId="77777777" w:rsidR="0057689F" w:rsidRPr="006E5B84" w:rsidRDefault="0057689F" w:rsidP="00A00CBE">
            <w:pPr>
              <w:numPr>
                <w:ilvl w:val="0"/>
                <w:numId w:val="17"/>
              </w:numPr>
              <w:spacing w:line="276" w:lineRule="auto"/>
              <w:rPr>
                <w:rFonts w:cs="Arial"/>
                <w:sz w:val="18"/>
                <w:szCs w:val="18"/>
                <w:lang w:val="en-CA"/>
              </w:rPr>
            </w:pPr>
            <w:r w:rsidRPr="006E5B84">
              <w:rPr>
                <w:rFonts w:cs="Arial"/>
                <w:sz w:val="18"/>
                <w:szCs w:val="18"/>
                <w:lang w:val="en-CA"/>
              </w:rPr>
              <w:t xml:space="preserve">The proposal should be written and submitted </w:t>
            </w:r>
            <w:r w:rsidRPr="006E5B84">
              <w:rPr>
                <w:rFonts w:cs="Arial"/>
                <w:b/>
                <w:color w:val="C00000"/>
                <w:sz w:val="18"/>
                <w:szCs w:val="18"/>
                <w:lang w:val="en-CA"/>
              </w:rPr>
              <w:t xml:space="preserve">at least eight (8) weeks </w:t>
            </w:r>
            <w:r w:rsidRPr="006E5B84">
              <w:rPr>
                <w:rFonts w:cs="Arial"/>
                <w:b/>
                <w:color w:val="C00000"/>
                <w:sz w:val="18"/>
                <w:szCs w:val="18"/>
                <w:u w:val="single"/>
                <w:lang w:val="en-CA"/>
              </w:rPr>
              <w:t>prior to the planned start date</w:t>
            </w:r>
            <w:r w:rsidRPr="006E5B84">
              <w:rPr>
                <w:rFonts w:cs="Arial"/>
                <w:b/>
                <w:color w:val="C00000"/>
                <w:sz w:val="18"/>
                <w:szCs w:val="18"/>
                <w:lang w:val="en-CA"/>
              </w:rPr>
              <w:t xml:space="preserve"> of the internship</w:t>
            </w:r>
            <w:r w:rsidRPr="006E5B84">
              <w:rPr>
                <w:rFonts w:cs="Arial"/>
                <w:b/>
                <w:sz w:val="18"/>
                <w:szCs w:val="18"/>
                <w:lang w:val="en-CA"/>
              </w:rPr>
              <w:t xml:space="preserve">. </w:t>
            </w:r>
          </w:p>
          <w:p w14:paraId="57275BD7" w14:textId="77777777" w:rsidR="0057689F" w:rsidRPr="002C436C" w:rsidRDefault="0057689F" w:rsidP="00A00CBE">
            <w:pPr>
              <w:numPr>
                <w:ilvl w:val="0"/>
                <w:numId w:val="17"/>
              </w:numPr>
              <w:spacing w:line="276" w:lineRule="auto"/>
              <w:rPr>
                <w:rFonts w:cs="Arial"/>
                <w:sz w:val="18"/>
                <w:szCs w:val="18"/>
                <w:lang w:val="en-CA"/>
              </w:rPr>
            </w:pPr>
            <w:r w:rsidRPr="006E5B84">
              <w:rPr>
                <w:rFonts w:cs="Arial"/>
                <w:sz w:val="18"/>
                <w:szCs w:val="18"/>
                <w:lang w:val="en-CA"/>
              </w:rPr>
              <w:t xml:space="preserve">The start </w:t>
            </w:r>
            <w:r w:rsidRPr="002C436C">
              <w:rPr>
                <w:rFonts w:cs="Arial"/>
                <w:sz w:val="18"/>
                <w:szCs w:val="18"/>
                <w:lang w:val="en-CA"/>
              </w:rPr>
              <w:t xml:space="preserve">date of the internship </w:t>
            </w:r>
            <w:r w:rsidR="006E5B84" w:rsidRPr="002C436C">
              <w:rPr>
                <w:rFonts w:cs="Arial"/>
                <w:sz w:val="18"/>
                <w:szCs w:val="18"/>
                <w:lang w:val="en-CA"/>
              </w:rPr>
              <w:t>has to</w:t>
            </w:r>
            <w:r w:rsidRPr="002C436C">
              <w:rPr>
                <w:rFonts w:cs="Arial"/>
                <w:sz w:val="18"/>
                <w:szCs w:val="18"/>
                <w:lang w:val="en-CA"/>
              </w:rPr>
              <w:t xml:space="preserve"> be </w:t>
            </w:r>
            <w:r w:rsidRPr="002C436C">
              <w:rPr>
                <w:rFonts w:cs="Arial"/>
                <w:b/>
                <w:color w:val="C00000"/>
                <w:sz w:val="18"/>
                <w:szCs w:val="18"/>
                <w:lang w:val="en-CA"/>
              </w:rPr>
              <w:t>after</w:t>
            </w:r>
            <w:r w:rsidRPr="002C436C">
              <w:rPr>
                <w:rFonts w:cs="Arial"/>
                <w:sz w:val="18"/>
                <w:szCs w:val="18"/>
                <w:lang w:val="en-CA"/>
              </w:rPr>
              <w:t xml:space="preserve"> </w:t>
            </w:r>
            <w:r w:rsidR="0003531A" w:rsidRPr="002C436C">
              <w:rPr>
                <w:rFonts w:cs="Arial"/>
                <w:sz w:val="18"/>
                <w:szCs w:val="18"/>
                <w:lang w:val="en-CA"/>
              </w:rPr>
              <w:t>research</w:t>
            </w:r>
            <w:r w:rsidRPr="002C436C">
              <w:rPr>
                <w:rFonts w:cs="Arial"/>
                <w:sz w:val="18"/>
                <w:szCs w:val="18"/>
                <w:lang w:val="en-CA"/>
              </w:rPr>
              <w:t xml:space="preserve"> approval and the </w:t>
            </w:r>
            <w:r w:rsidRPr="000829D9">
              <w:rPr>
                <w:rFonts w:cs="Arial"/>
                <w:b/>
                <w:color w:val="C00000"/>
                <w:sz w:val="18"/>
                <w:szCs w:val="18"/>
                <w:lang w:val="en-CA"/>
              </w:rPr>
              <w:t>receipt</w:t>
            </w:r>
            <w:r w:rsidRPr="000829D9">
              <w:rPr>
                <w:rFonts w:cs="Arial"/>
                <w:color w:val="C00000"/>
                <w:sz w:val="18"/>
                <w:szCs w:val="18"/>
                <w:lang w:val="en-CA"/>
              </w:rPr>
              <w:t xml:space="preserve"> </w:t>
            </w:r>
            <w:r w:rsidRPr="002C436C">
              <w:rPr>
                <w:rFonts w:cs="Arial"/>
                <w:sz w:val="18"/>
                <w:szCs w:val="18"/>
                <w:lang w:val="en-CA"/>
              </w:rPr>
              <w:t>of the partner funds at Mitacs.</w:t>
            </w:r>
          </w:p>
          <w:p w14:paraId="1BFB3088" w14:textId="77777777" w:rsidR="0057689F" w:rsidRPr="002C436C" w:rsidRDefault="0057689F" w:rsidP="00A00CBE">
            <w:pPr>
              <w:numPr>
                <w:ilvl w:val="0"/>
                <w:numId w:val="17"/>
              </w:numPr>
              <w:spacing w:line="276" w:lineRule="auto"/>
              <w:rPr>
                <w:rFonts w:cs="Arial"/>
                <w:sz w:val="18"/>
                <w:szCs w:val="18"/>
                <w:lang w:val="en-CA"/>
              </w:rPr>
            </w:pPr>
            <w:r w:rsidRPr="002C436C">
              <w:rPr>
                <w:rFonts w:cs="Arial"/>
                <w:sz w:val="18"/>
                <w:szCs w:val="18"/>
                <w:lang w:val="en-CA"/>
              </w:rPr>
              <w:t>Partner funds can be sent directly to Mitacs prior to approval to expedite the process.</w:t>
            </w:r>
          </w:p>
          <w:p w14:paraId="0E819AB1" w14:textId="77777777" w:rsidR="00D70243" w:rsidRPr="00DC680D" w:rsidRDefault="00D70243" w:rsidP="00A00CBE">
            <w:pPr>
              <w:numPr>
                <w:ilvl w:val="0"/>
                <w:numId w:val="17"/>
              </w:numPr>
              <w:spacing w:line="276" w:lineRule="auto"/>
              <w:jc w:val="both"/>
              <w:rPr>
                <w:rFonts w:cs="Arial"/>
                <w:sz w:val="18"/>
                <w:szCs w:val="18"/>
                <w:lang w:val="en-CA"/>
              </w:rPr>
            </w:pPr>
            <w:r w:rsidRPr="002C436C">
              <w:rPr>
                <w:rFonts w:cs="Arial"/>
                <w:sz w:val="18"/>
                <w:szCs w:val="18"/>
                <w:lang w:val="en-CA"/>
              </w:rPr>
              <w:t xml:space="preserve">If applicable, </w:t>
            </w:r>
            <w:r w:rsidRPr="002C436C">
              <w:rPr>
                <w:rFonts w:eastAsiaTheme="minorHAnsi" w:cs="Arial"/>
                <w:sz w:val="18"/>
                <w:szCs w:val="18"/>
                <w:lang w:val="en-CA"/>
              </w:rPr>
              <w:t xml:space="preserve">proposals with a not-for-profit partner must seek partner and project eligibility approval before proceeding. </w:t>
            </w:r>
            <w:r w:rsidRPr="00DC680D">
              <w:rPr>
                <w:rFonts w:eastAsiaTheme="minorHAnsi" w:cs="Arial"/>
                <w:sz w:val="18"/>
                <w:szCs w:val="18"/>
                <w:lang w:val="en-CA"/>
              </w:rPr>
              <w:t>Please</w:t>
            </w:r>
            <w:r w:rsidRPr="00DC680D">
              <w:rPr>
                <w:rFonts w:cs="Arial"/>
                <w:sz w:val="18"/>
                <w:szCs w:val="18"/>
                <w:lang w:val="en-CA"/>
              </w:rPr>
              <w:t xml:space="preserve"> </w:t>
            </w:r>
            <w:r w:rsidR="005E2E4E" w:rsidRPr="00DC680D">
              <w:rPr>
                <w:rFonts w:eastAsiaTheme="minorHAnsi" w:cs="Arial"/>
                <w:sz w:val="18"/>
                <w:szCs w:val="18"/>
                <w:lang w:val="en-CA"/>
              </w:rPr>
              <w:t xml:space="preserve">contact a </w:t>
            </w:r>
            <w:hyperlink r:id="rId15" w:history="1">
              <w:r w:rsidR="005E2E4E" w:rsidRPr="00DC680D">
                <w:rPr>
                  <w:rStyle w:val="Hyperlink"/>
                  <w:rFonts w:eastAsiaTheme="minorHAnsi" w:cs="Arial"/>
                  <w:color w:val="00B0F0"/>
                  <w:sz w:val="18"/>
                  <w:szCs w:val="18"/>
                  <w:lang w:val="en-CA"/>
                </w:rPr>
                <w:t>Mitacs Business Development R</w:t>
              </w:r>
              <w:r w:rsidR="006F4A04" w:rsidRPr="00DC680D">
                <w:rPr>
                  <w:rStyle w:val="Hyperlink"/>
                  <w:rFonts w:eastAsiaTheme="minorHAnsi" w:cs="Arial"/>
                  <w:color w:val="00B0F0"/>
                  <w:sz w:val="18"/>
                  <w:szCs w:val="18"/>
                  <w:lang w:val="en-CA"/>
                </w:rPr>
                <w:t>epresentative</w:t>
              </w:r>
            </w:hyperlink>
            <w:r w:rsidR="006F4A04" w:rsidRPr="00DC680D">
              <w:rPr>
                <w:rFonts w:eastAsiaTheme="minorHAnsi" w:cs="Arial"/>
                <w:sz w:val="18"/>
                <w:szCs w:val="18"/>
                <w:lang w:val="en-CA"/>
              </w:rPr>
              <w:t xml:space="preserve"> to discuss the eligibility of an NFP organization</w:t>
            </w:r>
            <w:r w:rsidRPr="00DC680D">
              <w:rPr>
                <w:rFonts w:eastAsiaTheme="minorHAnsi" w:cs="Arial"/>
                <w:sz w:val="18"/>
                <w:szCs w:val="18"/>
                <w:lang w:val="en-CA"/>
              </w:rPr>
              <w:t xml:space="preserve"> </w:t>
            </w:r>
            <w:r w:rsidRPr="00DC680D">
              <w:rPr>
                <w:rFonts w:cs="Arial"/>
                <w:b/>
                <w:sz w:val="18"/>
                <w:szCs w:val="18"/>
                <w:lang w:val="en-CA"/>
              </w:rPr>
              <w:t>BEFORE</w:t>
            </w:r>
            <w:r w:rsidRPr="00DC680D">
              <w:rPr>
                <w:rFonts w:cs="Arial"/>
                <w:sz w:val="18"/>
                <w:szCs w:val="18"/>
                <w:lang w:val="en-CA"/>
              </w:rPr>
              <w:t xml:space="preserve"> submitting your application (see section</w:t>
            </w:r>
            <w:r w:rsidR="00DC49A1" w:rsidRPr="00DC680D">
              <w:rPr>
                <w:rFonts w:cs="Arial"/>
                <w:sz w:val="18"/>
                <w:szCs w:val="18"/>
                <w:lang w:val="en-CA"/>
              </w:rPr>
              <w:t xml:space="preserve"> 2.7</w:t>
            </w:r>
            <w:r w:rsidRPr="00DC680D">
              <w:rPr>
                <w:rFonts w:cs="Arial"/>
                <w:sz w:val="18"/>
                <w:szCs w:val="18"/>
                <w:lang w:val="en-CA"/>
              </w:rPr>
              <w:t>).</w:t>
            </w:r>
          </w:p>
          <w:p w14:paraId="1D181E24" w14:textId="77777777" w:rsidR="0057689F" w:rsidRPr="006E5B84" w:rsidRDefault="0057689F" w:rsidP="00A00CBE">
            <w:pPr>
              <w:numPr>
                <w:ilvl w:val="0"/>
                <w:numId w:val="17"/>
              </w:numPr>
              <w:spacing w:line="276" w:lineRule="auto"/>
              <w:rPr>
                <w:rFonts w:cs="Arial"/>
                <w:sz w:val="18"/>
                <w:szCs w:val="18"/>
                <w:lang w:val="en-CA"/>
              </w:rPr>
            </w:pPr>
            <w:r w:rsidRPr="006E5B84">
              <w:rPr>
                <w:rFonts w:cs="Arial"/>
                <w:sz w:val="18"/>
                <w:szCs w:val="18"/>
                <w:lang w:val="en-CA"/>
              </w:rPr>
              <w:t xml:space="preserve">If applicable, </w:t>
            </w:r>
            <w:hyperlink r:id="rId16" w:history="1">
              <w:r w:rsidRPr="006E5B84">
                <w:rPr>
                  <w:rStyle w:val="Hyperlink"/>
                  <w:rFonts w:cs="Arial"/>
                  <w:color w:val="00B0F0"/>
                  <w:sz w:val="18"/>
                  <w:szCs w:val="18"/>
                  <w:lang w:val="en-CA"/>
                </w:rPr>
                <w:t xml:space="preserve">conflict of </w:t>
              </w:r>
              <w:r w:rsidR="00C41B1D" w:rsidRPr="006E5B84">
                <w:rPr>
                  <w:rStyle w:val="Hyperlink"/>
                  <w:rFonts w:cs="Arial"/>
                  <w:color w:val="00B0F0"/>
                  <w:sz w:val="18"/>
                  <w:szCs w:val="18"/>
                  <w:lang w:val="en-CA"/>
                </w:rPr>
                <w:t>i</w:t>
              </w:r>
              <w:r w:rsidRPr="006E5B84">
                <w:rPr>
                  <w:rStyle w:val="Hyperlink"/>
                  <w:rFonts w:cs="Arial"/>
                  <w:color w:val="00B0F0"/>
                  <w:sz w:val="18"/>
                  <w:szCs w:val="18"/>
                  <w:lang w:val="en-CA"/>
                </w:rPr>
                <w:t>nterest declarations</w:t>
              </w:r>
            </w:hyperlink>
            <w:r w:rsidRPr="006E5B84">
              <w:rPr>
                <w:rFonts w:cs="Arial"/>
                <w:sz w:val="18"/>
                <w:szCs w:val="18"/>
                <w:lang w:val="en-CA"/>
              </w:rPr>
              <w:t xml:space="preserve"> must be received by Mitacs </w:t>
            </w:r>
            <w:r w:rsidRPr="006E5B84">
              <w:rPr>
                <w:rFonts w:cs="Arial"/>
                <w:b/>
                <w:color w:val="C00000"/>
                <w:sz w:val="18"/>
                <w:szCs w:val="18"/>
                <w:lang w:val="en-CA"/>
              </w:rPr>
              <w:t>before</w:t>
            </w:r>
            <w:r w:rsidRPr="006E5B84">
              <w:rPr>
                <w:rFonts w:cs="Arial"/>
                <w:sz w:val="18"/>
                <w:szCs w:val="18"/>
                <w:lang w:val="en-CA"/>
              </w:rPr>
              <w:t xml:space="preserve"> submitting your application (see section 4.1/4.3).</w:t>
            </w:r>
          </w:p>
          <w:p w14:paraId="41491A81" w14:textId="77777777" w:rsidR="0057689F" w:rsidRPr="00044337" w:rsidRDefault="0057689F" w:rsidP="00A00CBE">
            <w:pPr>
              <w:numPr>
                <w:ilvl w:val="0"/>
                <w:numId w:val="17"/>
              </w:numPr>
              <w:spacing w:line="276" w:lineRule="auto"/>
              <w:rPr>
                <w:rFonts w:cs="Arial"/>
                <w:sz w:val="22"/>
                <w:szCs w:val="22"/>
                <w:lang w:val="en-CA"/>
              </w:rPr>
            </w:pPr>
            <w:r w:rsidRPr="006E5B84">
              <w:rPr>
                <w:rFonts w:cs="Arial"/>
                <w:sz w:val="18"/>
                <w:szCs w:val="18"/>
                <w:lang w:val="en-CA"/>
              </w:rPr>
              <w:t xml:space="preserve">If you </w:t>
            </w:r>
            <w:r w:rsidR="00C41B1D" w:rsidRPr="006E5B84">
              <w:rPr>
                <w:rFonts w:cs="Arial"/>
                <w:sz w:val="18"/>
                <w:szCs w:val="18"/>
                <w:lang w:val="en-CA"/>
              </w:rPr>
              <w:t xml:space="preserve">cannot see </w:t>
            </w:r>
            <w:r w:rsidR="00CE42D7" w:rsidRPr="006E5B84">
              <w:rPr>
                <w:rFonts w:cs="Arial"/>
                <w:sz w:val="18"/>
                <w:szCs w:val="18"/>
                <w:lang w:val="en-CA"/>
              </w:rPr>
              <w:t xml:space="preserve">the </w:t>
            </w:r>
            <w:r w:rsidR="00C41B1D" w:rsidRPr="006E5B84">
              <w:rPr>
                <w:rFonts w:cs="Arial"/>
                <w:sz w:val="18"/>
                <w:szCs w:val="18"/>
                <w:lang w:val="en-CA"/>
              </w:rPr>
              <w:t xml:space="preserve">items listed in </w:t>
            </w:r>
            <w:r w:rsidRPr="006E5B84">
              <w:rPr>
                <w:rFonts w:cs="Arial"/>
                <w:sz w:val="18"/>
                <w:szCs w:val="18"/>
                <w:lang w:val="en-CA"/>
              </w:rPr>
              <w:t xml:space="preserve">the drop downs, please refer to the Appendix </w:t>
            </w:r>
            <w:r w:rsidR="002B4496">
              <w:rPr>
                <w:rFonts w:cs="Arial"/>
                <w:sz w:val="18"/>
                <w:szCs w:val="18"/>
                <w:lang w:val="en-CA"/>
              </w:rPr>
              <w:t>B</w:t>
            </w:r>
            <w:r w:rsidRPr="006E5B84">
              <w:rPr>
                <w:rFonts w:cs="Arial"/>
                <w:sz w:val="18"/>
                <w:szCs w:val="18"/>
                <w:lang w:val="en-CA"/>
              </w:rPr>
              <w:t>: Options and type the corresponding answer on the space provided</w:t>
            </w:r>
            <w:r w:rsidRPr="006E5B84">
              <w:rPr>
                <w:rFonts w:cs="Arial"/>
                <w:sz w:val="22"/>
                <w:szCs w:val="22"/>
                <w:lang w:val="en-CA"/>
              </w:rPr>
              <w:t>.</w:t>
            </w:r>
          </w:p>
        </w:tc>
      </w:tr>
    </w:tbl>
    <w:p w14:paraId="5A9D8995" w14:textId="77777777" w:rsidR="004C3F7F" w:rsidRPr="00044337" w:rsidRDefault="004C3F7F" w:rsidP="004C3F7F">
      <w:pPr>
        <w:spacing w:line="276" w:lineRule="auto"/>
        <w:jc w:val="both"/>
        <w:rPr>
          <w:rFonts w:cs="Arial"/>
          <w:b/>
          <w:sz w:val="18"/>
          <w:szCs w:val="18"/>
          <w:u w:val="single"/>
          <w:lang w:val="en-CA"/>
        </w:rPr>
      </w:pPr>
    </w:p>
    <w:p w14:paraId="68B40001" w14:textId="77777777" w:rsidR="004C3F7F" w:rsidRPr="00044337" w:rsidRDefault="004C3F7F" w:rsidP="004C3F7F">
      <w:pPr>
        <w:spacing w:line="276" w:lineRule="auto"/>
        <w:jc w:val="both"/>
        <w:rPr>
          <w:rFonts w:cs="Arial"/>
          <w:b/>
          <w:sz w:val="18"/>
          <w:szCs w:val="18"/>
          <w:u w:val="single"/>
          <w:lang w:val="en-CA"/>
        </w:rPr>
      </w:pPr>
    </w:p>
    <w:p w14:paraId="5C710F43" w14:textId="77777777" w:rsidR="00C83ED5" w:rsidRPr="00044337" w:rsidRDefault="00C83ED5" w:rsidP="004C3F7F">
      <w:pPr>
        <w:spacing w:line="276" w:lineRule="auto"/>
        <w:jc w:val="both"/>
        <w:rPr>
          <w:rFonts w:cs="Arial"/>
          <w:b/>
          <w:sz w:val="18"/>
          <w:szCs w:val="18"/>
          <w:u w:val="single"/>
          <w:lang w:val="en-CA"/>
        </w:rPr>
      </w:pPr>
      <w:r w:rsidRPr="00044337">
        <w:rPr>
          <w:rFonts w:cs="Arial"/>
          <w:b/>
          <w:sz w:val="18"/>
          <w:szCs w:val="18"/>
          <w:u w:val="single"/>
          <w:lang w:val="en-CA"/>
        </w:rPr>
        <w:t>Please note:</w:t>
      </w:r>
    </w:p>
    <w:p w14:paraId="78636291" w14:textId="77777777" w:rsidR="00C83ED5" w:rsidRPr="00044337" w:rsidRDefault="00C83ED5" w:rsidP="004C3F7F">
      <w:pPr>
        <w:spacing w:before="120" w:line="276" w:lineRule="auto"/>
        <w:ind w:left="284"/>
        <w:jc w:val="both"/>
        <w:rPr>
          <w:rFonts w:cs="Arial"/>
          <w:sz w:val="18"/>
          <w:szCs w:val="18"/>
          <w:lang w:val="en-CA"/>
        </w:rPr>
      </w:pPr>
      <w:r w:rsidRPr="00044337">
        <w:rPr>
          <w:rFonts w:cs="Arial"/>
          <w:sz w:val="18"/>
          <w:szCs w:val="18"/>
          <w:lang w:val="en-CA"/>
        </w:rPr>
        <w:t xml:space="preserve">If required, your </w:t>
      </w:r>
      <w:r w:rsidRPr="00044337">
        <w:rPr>
          <w:rFonts w:cs="Arial"/>
          <w:b/>
          <w:sz w:val="18"/>
          <w:szCs w:val="18"/>
          <w:lang w:val="en-CA"/>
        </w:rPr>
        <w:t>Mitacs Business Development Representative</w:t>
      </w:r>
      <w:r w:rsidRPr="00044337">
        <w:rPr>
          <w:rFonts w:cs="Arial"/>
          <w:sz w:val="18"/>
          <w:szCs w:val="18"/>
          <w:lang w:val="en-CA"/>
        </w:rPr>
        <w:t xml:space="preserve"> can assist you with:</w:t>
      </w:r>
    </w:p>
    <w:p w14:paraId="17C93DBA" w14:textId="01214F73" w:rsidR="00C83ED5" w:rsidRPr="00044337" w:rsidRDefault="00C83ED5" w:rsidP="00A00CBE">
      <w:pPr>
        <w:numPr>
          <w:ilvl w:val="0"/>
          <w:numId w:val="18"/>
        </w:numPr>
        <w:spacing w:line="276" w:lineRule="auto"/>
        <w:jc w:val="both"/>
        <w:rPr>
          <w:rFonts w:cs="Arial"/>
          <w:sz w:val="18"/>
          <w:szCs w:val="18"/>
          <w:lang w:val="en-CA"/>
        </w:rPr>
      </w:pPr>
      <w:r w:rsidRPr="00044337">
        <w:rPr>
          <w:rFonts w:cs="Arial"/>
          <w:sz w:val="18"/>
          <w:szCs w:val="18"/>
          <w:lang w:val="en-CA"/>
        </w:rPr>
        <w:t xml:space="preserve">Identifying your Office of Research Services (ORS) </w:t>
      </w:r>
      <w:r w:rsidR="00262BD9">
        <w:rPr>
          <w:rFonts w:cs="Arial"/>
          <w:sz w:val="18"/>
          <w:szCs w:val="18"/>
          <w:lang w:val="en-CA"/>
        </w:rPr>
        <w:t xml:space="preserve">or equivalent </w:t>
      </w:r>
      <w:r w:rsidRPr="00044337">
        <w:rPr>
          <w:rFonts w:cs="Arial"/>
          <w:sz w:val="18"/>
          <w:szCs w:val="18"/>
          <w:lang w:val="en-CA"/>
        </w:rPr>
        <w:t>representative.</w:t>
      </w:r>
    </w:p>
    <w:p w14:paraId="1E51D586" w14:textId="77777777" w:rsidR="002C01F6" w:rsidRPr="00044337" w:rsidRDefault="00C83ED5" w:rsidP="00A00CBE">
      <w:pPr>
        <w:numPr>
          <w:ilvl w:val="0"/>
          <w:numId w:val="18"/>
        </w:numPr>
        <w:spacing w:line="276" w:lineRule="auto"/>
        <w:jc w:val="both"/>
        <w:rPr>
          <w:rFonts w:cs="Arial"/>
          <w:sz w:val="18"/>
          <w:szCs w:val="18"/>
          <w:lang w:val="en-CA"/>
        </w:rPr>
      </w:pPr>
      <w:r w:rsidRPr="00044337">
        <w:rPr>
          <w:rFonts w:cs="Arial"/>
          <w:sz w:val="18"/>
          <w:szCs w:val="18"/>
          <w:lang w:val="en-CA"/>
        </w:rPr>
        <w:t xml:space="preserve">Assessing the eligibility and completeness of the proposed research. </w:t>
      </w:r>
    </w:p>
    <w:p w14:paraId="44793E0F" w14:textId="77777777" w:rsidR="004C3F7F" w:rsidRPr="00044337" w:rsidRDefault="004C3F7F" w:rsidP="004C3F7F">
      <w:pPr>
        <w:spacing w:line="276" w:lineRule="auto"/>
        <w:jc w:val="both"/>
        <w:rPr>
          <w:rFonts w:cs="Arial"/>
          <w:sz w:val="18"/>
          <w:szCs w:val="18"/>
          <w:lang w:val="en-CA"/>
        </w:rPr>
      </w:pPr>
    </w:p>
    <w:p w14:paraId="7A4EB11E" w14:textId="77777777" w:rsidR="002C01F6" w:rsidRPr="00044337" w:rsidRDefault="002C01F6" w:rsidP="002C01F6">
      <w:pPr>
        <w:pStyle w:val="Heading1"/>
        <w:spacing w:before="240" w:line="360" w:lineRule="auto"/>
        <w:jc w:val="center"/>
        <w:rPr>
          <w:rFonts w:ascii="Arial" w:hAnsi="Arial" w:cs="Arial"/>
          <w:color w:val="auto"/>
          <w:sz w:val="22"/>
          <w:lang w:val="en-CA"/>
        </w:rPr>
      </w:pPr>
      <w:r w:rsidRPr="00044337">
        <w:rPr>
          <w:rFonts w:ascii="Arial" w:hAnsi="Arial" w:cs="Arial"/>
          <w:color w:val="auto"/>
          <w:sz w:val="22"/>
          <w:lang w:val="en-CA"/>
        </w:rPr>
        <w:t>APPLICATION CHECKLIST</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2C01F6" w:rsidRPr="00044337" w14:paraId="273B90B6" w14:textId="77777777" w:rsidTr="009A32E2">
        <w:tc>
          <w:tcPr>
            <w:tcW w:w="10361" w:type="dxa"/>
            <w:tcMar>
              <w:top w:w="144" w:type="dxa"/>
              <w:left w:w="29" w:type="dxa"/>
              <w:bottom w:w="115" w:type="dxa"/>
              <w:right w:w="187" w:type="dxa"/>
            </w:tcMar>
          </w:tcPr>
          <w:p w14:paraId="37EDCCC7" w14:textId="77777777" w:rsidR="002C01F6" w:rsidRPr="009F5FCE" w:rsidRDefault="002C01F6" w:rsidP="004C3F7F">
            <w:pPr>
              <w:spacing w:line="276" w:lineRule="auto"/>
              <w:ind w:left="360"/>
              <w:rPr>
                <w:rFonts w:cs="Arial"/>
                <w:b/>
                <w:sz w:val="18"/>
                <w:szCs w:val="18"/>
                <w:lang w:val="en-CA"/>
              </w:rPr>
            </w:pPr>
            <w:r w:rsidRPr="009F5FCE">
              <w:rPr>
                <w:rFonts w:cs="Arial"/>
                <w:b/>
                <w:sz w:val="18"/>
                <w:szCs w:val="18"/>
                <w:lang w:val="en-CA"/>
              </w:rPr>
              <w:t>A complete internship application package must include the following :</w:t>
            </w:r>
          </w:p>
          <w:p w14:paraId="38D5B1F4" w14:textId="77777777" w:rsidR="002C01F6" w:rsidRPr="009F5FCE" w:rsidRDefault="002C01F6" w:rsidP="00A00CBE">
            <w:pPr>
              <w:numPr>
                <w:ilvl w:val="0"/>
                <w:numId w:val="19"/>
              </w:numPr>
              <w:spacing w:line="276" w:lineRule="auto"/>
              <w:rPr>
                <w:rFonts w:cs="Arial"/>
                <w:sz w:val="18"/>
                <w:szCs w:val="18"/>
                <w:lang w:val="en-CA"/>
              </w:rPr>
            </w:pPr>
            <w:r w:rsidRPr="009F5FCE">
              <w:rPr>
                <w:rFonts w:cs="Arial"/>
                <w:sz w:val="18"/>
                <w:szCs w:val="18"/>
                <w:lang w:val="en-CA"/>
              </w:rPr>
              <w:t xml:space="preserve">The proposal application </w:t>
            </w:r>
            <w:r w:rsidRPr="009F5FCE">
              <w:rPr>
                <w:rFonts w:cs="Arial"/>
                <w:b/>
                <w:color w:val="C00000"/>
                <w:sz w:val="18"/>
                <w:szCs w:val="18"/>
                <w:lang w:val="en-CA"/>
              </w:rPr>
              <w:t>completed and signed</w:t>
            </w:r>
            <w:r w:rsidRPr="009F5FCE">
              <w:rPr>
                <w:rFonts w:cs="Arial"/>
                <w:color w:val="C00000"/>
                <w:sz w:val="18"/>
                <w:szCs w:val="18"/>
                <w:lang w:val="en-CA"/>
              </w:rPr>
              <w:t xml:space="preserve"> </w:t>
            </w:r>
            <w:r w:rsidRPr="009F5FCE">
              <w:rPr>
                <w:rFonts w:cs="Arial"/>
                <w:sz w:val="18"/>
                <w:szCs w:val="18"/>
                <w:lang w:val="en-CA"/>
              </w:rPr>
              <w:t>by all parties</w:t>
            </w:r>
            <w:r w:rsidR="00363570">
              <w:rPr>
                <w:rFonts w:cs="Arial"/>
                <w:sz w:val="18"/>
                <w:szCs w:val="18"/>
                <w:lang w:val="en-CA"/>
              </w:rPr>
              <w:t xml:space="preserve"> in Word form</w:t>
            </w:r>
            <w:r w:rsidRPr="009F5FCE">
              <w:rPr>
                <w:rFonts w:cs="Arial"/>
                <w:sz w:val="18"/>
                <w:szCs w:val="18"/>
                <w:lang w:val="en-CA"/>
              </w:rPr>
              <w:t xml:space="preserve">. </w:t>
            </w:r>
            <w:r w:rsidRPr="009F5FCE">
              <w:rPr>
                <w:rFonts w:cs="Arial"/>
                <w:i/>
                <w:sz w:val="18"/>
                <w:szCs w:val="18"/>
                <w:lang w:val="en-CA"/>
              </w:rPr>
              <w:t xml:space="preserve">The </w:t>
            </w:r>
            <w:r w:rsidR="00864963" w:rsidRPr="009F5FCE">
              <w:rPr>
                <w:rFonts w:cs="Arial"/>
                <w:i/>
                <w:sz w:val="18"/>
                <w:szCs w:val="18"/>
                <w:lang w:val="en-CA"/>
              </w:rPr>
              <w:t xml:space="preserve">Mitacs </w:t>
            </w:r>
            <w:r w:rsidR="00637AF0">
              <w:rPr>
                <w:rFonts w:cs="Arial"/>
                <w:i/>
                <w:sz w:val="18"/>
                <w:szCs w:val="18"/>
                <w:lang w:val="en-CA"/>
              </w:rPr>
              <w:t xml:space="preserve">Accelerate </w:t>
            </w:r>
            <w:r w:rsidR="007F22B2">
              <w:rPr>
                <w:rFonts w:cs="Arial"/>
                <w:i/>
                <w:sz w:val="18"/>
                <w:szCs w:val="18"/>
                <w:lang w:val="en-CA"/>
              </w:rPr>
              <w:t xml:space="preserve">Memorandum </w:t>
            </w:r>
            <w:r w:rsidR="007F22B2" w:rsidRPr="007F22B2">
              <w:rPr>
                <w:rFonts w:cs="Arial"/>
                <w:sz w:val="18"/>
                <w:szCs w:val="18"/>
                <w:lang w:val="en-CA"/>
              </w:rPr>
              <w:t>(</w:t>
            </w:r>
            <w:r w:rsidR="00DE2422" w:rsidRPr="007F22B2">
              <w:rPr>
                <w:rFonts w:cs="Arial"/>
                <w:sz w:val="18"/>
                <w:szCs w:val="18"/>
                <w:lang w:val="en-CA"/>
              </w:rPr>
              <w:t xml:space="preserve">see Section </w:t>
            </w:r>
            <w:r w:rsidR="00637AF0" w:rsidRPr="007F22B2">
              <w:rPr>
                <w:rFonts w:cs="Arial"/>
                <w:sz w:val="18"/>
                <w:szCs w:val="18"/>
                <w:lang w:val="en-CA"/>
              </w:rPr>
              <w:t>7</w:t>
            </w:r>
            <w:r w:rsidR="00DE2422" w:rsidRPr="007F22B2">
              <w:rPr>
                <w:rFonts w:cs="Arial"/>
                <w:sz w:val="18"/>
                <w:szCs w:val="18"/>
                <w:lang w:val="en-CA"/>
              </w:rPr>
              <w:t>)</w:t>
            </w:r>
            <w:r w:rsidR="00DE2422" w:rsidRPr="009F5FCE">
              <w:rPr>
                <w:rFonts w:cs="Arial"/>
                <w:sz w:val="18"/>
                <w:szCs w:val="18"/>
                <w:lang w:val="en-CA"/>
              </w:rPr>
              <w:t xml:space="preserve"> </w:t>
            </w:r>
            <w:r w:rsidRPr="009F5FCE">
              <w:rPr>
                <w:rFonts w:cs="Arial"/>
                <w:sz w:val="18"/>
                <w:szCs w:val="18"/>
                <w:lang w:val="en-CA"/>
              </w:rPr>
              <w:t>with signatures must be submitted as a scanned PDF file.</w:t>
            </w:r>
          </w:p>
          <w:p w14:paraId="7918B84D" w14:textId="77777777" w:rsidR="002C01F6" w:rsidRPr="00D52113" w:rsidRDefault="002C01F6" w:rsidP="00A00CBE">
            <w:pPr>
              <w:numPr>
                <w:ilvl w:val="0"/>
                <w:numId w:val="19"/>
              </w:numPr>
              <w:spacing w:line="276" w:lineRule="auto"/>
              <w:rPr>
                <w:rFonts w:cs="Arial"/>
                <w:sz w:val="18"/>
                <w:szCs w:val="18"/>
                <w:lang w:val="en-CA"/>
              </w:rPr>
            </w:pPr>
            <w:r w:rsidRPr="00044337">
              <w:rPr>
                <w:rFonts w:cs="Arial"/>
                <w:sz w:val="18"/>
                <w:szCs w:val="18"/>
                <w:lang w:val="en-CA"/>
              </w:rPr>
              <w:t xml:space="preserve">List of six </w:t>
            </w:r>
            <w:r w:rsidRPr="00D52113">
              <w:rPr>
                <w:rFonts w:cs="Arial"/>
                <w:sz w:val="18"/>
                <w:szCs w:val="18"/>
                <w:lang w:val="en-CA"/>
              </w:rPr>
              <w:t>external expert, arms-length reviewers and their contact information</w:t>
            </w:r>
            <w:r w:rsidR="00FD3827">
              <w:rPr>
                <w:rFonts w:cs="Arial"/>
                <w:sz w:val="18"/>
                <w:szCs w:val="18"/>
                <w:lang w:val="en-CA"/>
              </w:rPr>
              <w:t>.</w:t>
            </w:r>
          </w:p>
          <w:p w14:paraId="446359EF" w14:textId="77777777" w:rsidR="002C01F6" w:rsidRPr="000603B2" w:rsidRDefault="002C01F6" w:rsidP="00A00CBE">
            <w:pPr>
              <w:numPr>
                <w:ilvl w:val="0"/>
                <w:numId w:val="19"/>
              </w:numPr>
              <w:spacing w:line="276" w:lineRule="auto"/>
              <w:rPr>
                <w:rFonts w:cs="Arial"/>
                <w:sz w:val="18"/>
                <w:szCs w:val="18"/>
                <w:lang w:val="en-CA"/>
              </w:rPr>
            </w:pPr>
            <w:r w:rsidRPr="000603B2">
              <w:rPr>
                <w:rFonts w:cs="Arial"/>
                <w:sz w:val="18"/>
                <w:szCs w:val="18"/>
                <w:lang w:val="en-CA"/>
              </w:rPr>
              <w:t xml:space="preserve">Intern(s) CV (a </w:t>
            </w:r>
            <w:hyperlink r:id="rId17" w:history="1">
              <w:r w:rsidRPr="000603B2">
                <w:rPr>
                  <w:rStyle w:val="Hyperlink"/>
                  <w:rFonts w:cs="Arial"/>
                  <w:color w:val="00B0F0"/>
                  <w:sz w:val="18"/>
                  <w:szCs w:val="18"/>
                  <w:lang w:val="en-CA"/>
                </w:rPr>
                <w:t>CV template</w:t>
              </w:r>
            </w:hyperlink>
            <w:r w:rsidRPr="000603B2">
              <w:rPr>
                <w:rFonts w:cs="Arial"/>
                <w:sz w:val="18"/>
                <w:szCs w:val="18"/>
                <w:lang w:val="en-CA"/>
              </w:rPr>
              <w:t xml:space="preserve"> is available on the Mitacs website)</w:t>
            </w:r>
            <w:r w:rsidR="00FD3827">
              <w:rPr>
                <w:rFonts w:cs="Arial"/>
                <w:sz w:val="18"/>
                <w:szCs w:val="18"/>
                <w:lang w:val="en-CA"/>
              </w:rPr>
              <w:t>.</w:t>
            </w:r>
          </w:p>
          <w:p w14:paraId="327DF852" w14:textId="77777777" w:rsidR="000603B2" w:rsidRPr="009F5FCE" w:rsidRDefault="000603B2" w:rsidP="000603B2">
            <w:pPr>
              <w:numPr>
                <w:ilvl w:val="0"/>
                <w:numId w:val="19"/>
              </w:numPr>
              <w:spacing w:line="276" w:lineRule="auto"/>
              <w:rPr>
                <w:rFonts w:cs="Arial"/>
                <w:sz w:val="18"/>
                <w:szCs w:val="18"/>
                <w:lang w:val="en-CA"/>
              </w:rPr>
            </w:pPr>
            <w:r w:rsidRPr="009F5FCE">
              <w:rPr>
                <w:rFonts w:cs="Arial"/>
                <w:sz w:val="18"/>
                <w:szCs w:val="18"/>
                <w:lang w:val="en-CA"/>
              </w:rPr>
              <w:t>L</w:t>
            </w:r>
            <w:proofErr w:type="spellStart"/>
            <w:r w:rsidRPr="009F5FCE">
              <w:rPr>
                <w:sz w:val="18"/>
                <w:szCs w:val="18"/>
              </w:rPr>
              <w:t>ead</w:t>
            </w:r>
            <w:proofErr w:type="spellEnd"/>
            <w:r w:rsidRPr="009F5FCE">
              <w:rPr>
                <w:sz w:val="18"/>
                <w:szCs w:val="18"/>
              </w:rPr>
              <w:t xml:space="preserve"> Academic Supervisor's CV </w:t>
            </w:r>
            <w:r w:rsidRPr="009F5FCE">
              <w:rPr>
                <w:b/>
                <w:bCs/>
                <w:sz w:val="18"/>
                <w:szCs w:val="18"/>
              </w:rPr>
              <w:t>only</w:t>
            </w:r>
            <w:r w:rsidRPr="009F5FCE">
              <w:rPr>
                <w:sz w:val="18"/>
                <w:szCs w:val="18"/>
              </w:rPr>
              <w:t xml:space="preserve"> for projects with </w:t>
            </w:r>
            <w:r w:rsidRPr="000829D9">
              <w:rPr>
                <w:b/>
                <w:sz w:val="18"/>
                <w:szCs w:val="18"/>
              </w:rPr>
              <w:t>6 IUs and up</w:t>
            </w:r>
            <w:r w:rsidRPr="009F5FCE">
              <w:rPr>
                <w:sz w:val="18"/>
                <w:szCs w:val="18"/>
              </w:rPr>
              <w:t xml:space="preserve"> (CCV as per Tri-Council or other CV format)</w:t>
            </w:r>
            <w:r w:rsidR="00FD3827" w:rsidRPr="009F5FCE">
              <w:rPr>
                <w:sz w:val="18"/>
                <w:szCs w:val="18"/>
              </w:rPr>
              <w:t>.</w:t>
            </w:r>
          </w:p>
          <w:p w14:paraId="25AC3B1B" w14:textId="77777777" w:rsidR="002C01F6" w:rsidRPr="00BE42E0" w:rsidRDefault="002C01F6" w:rsidP="00A00CBE">
            <w:pPr>
              <w:numPr>
                <w:ilvl w:val="0"/>
                <w:numId w:val="19"/>
              </w:numPr>
              <w:spacing w:line="276" w:lineRule="auto"/>
              <w:rPr>
                <w:rFonts w:cs="Arial"/>
                <w:sz w:val="18"/>
                <w:szCs w:val="18"/>
                <w:lang w:val="en-CA"/>
              </w:rPr>
            </w:pPr>
            <w:r w:rsidRPr="00BE42E0">
              <w:rPr>
                <w:rFonts w:cs="Arial"/>
                <w:sz w:val="18"/>
                <w:szCs w:val="18"/>
                <w:lang w:val="en-CA"/>
              </w:rPr>
              <w:t>Excel budget</w:t>
            </w:r>
            <w:r w:rsidR="002B20B0" w:rsidRPr="00BE42E0">
              <w:rPr>
                <w:rFonts w:cs="Arial"/>
                <w:sz w:val="18"/>
                <w:szCs w:val="18"/>
                <w:lang w:val="en-CA"/>
              </w:rPr>
              <w:t xml:space="preserve"> </w:t>
            </w:r>
            <w:r w:rsidR="00A1267F" w:rsidRPr="00BE42E0">
              <w:rPr>
                <w:rFonts w:cs="Arial"/>
                <w:sz w:val="18"/>
                <w:szCs w:val="18"/>
                <w:lang w:val="en-CA"/>
              </w:rPr>
              <w:t>spreadsheet:</w:t>
            </w:r>
            <w:r w:rsidR="00854E4A" w:rsidRPr="00BE42E0">
              <w:rPr>
                <w:rFonts w:cs="Arial"/>
                <w:sz w:val="18"/>
                <w:szCs w:val="18"/>
                <w:lang w:val="en-CA"/>
              </w:rPr>
              <w:t xml:space="preserve"> </w:t>
            </w:r>
            <w:r w:rsidR="00854E4A" w:rsidRPr="00BE42E0">
              <w:rPr>
                <w:rFonts w:cs="Arial"/>
                <w:i/>
                <w:sz w:val="18"/>
                <w:szCs w:val="18"/>
                <w:lang w:val="en-CA"/>
              </w:rPr>
              <w:t>Accelerate Resource Plan</w:t>
            </w:r>
            <w:r w:rsidR="00BE42E0">
              <w:rPr>
                <w:rFonts w:cs="Arial"/>
                <w:i/>
                <w:sz w:val="18"/>
                <w:szCs w:val="18"/>
                <w:lang w:val="en-CA"/>
              </w:rPr>
              <w:t xml:space="preserve"> and Invoicing</w:t>
            </w:r>
            <w:r w:rsidR="00FD3827" w:rsidRPr="00A1267F">
              <w:rPr>
                <w:rFonts w:cs="Arial"/>
                <w:color w:val="00B0F0"/>
                <w:sz w:val="18"/>
                <w:szCs w:val="18"/>
                <w:lang w:val="en-CA"/>
              </w:rPr>
              <w:t>.</w:t>
            </w:r>
          </w:p>
          <w:p w14:paraId="5B644210" w14:textId="77777777" w:rsidR="002C01F6" w:rsidRPr="009F5FCE" w:rsidRDefault="002C01F6" w:rsidP="00A00CBE">
            <w:pPr>
              <w:numPr>
                <w:ilvl w:val="0"/>
                <w:numId w:val="19"/>
              </w:numPr>
              <w:spacing w:line="276" w:lineRule="auto"/>
              <w:rPr>
                <w:rFonts w:cs="Arial"/>
                <w:sz w:val="18"/>
                <w:szCs w:val="18"/>
                <w:lang w:val="en-CA"/>
              </w:rPr>
            </w:pPr>
            <w:r w:rsidRPr="009F5FCE">
              <w:rPr>
                <w:rFonts w:cs="Arial"/>
                <w:sz w:val="18"/>
                <w:szCs w:val="18"/>
                <w:lang w:val="en-CA"/>
              </w:rPr>
              <w:t>Any supplementary documents (as applicable)</w:t>
            </w:r>
            <w:r w:rsidR="00FD3827" w:rsidRPr="009F5FCE">
              <w:rPr>
                <w:rFonts w:cs="Arial"/>
                <w:sz w:val="18"/>
                <w:szCs w:val="18"/>
                <w:lang w:val="en-CA"/>
              </w:rPr>
              <w:t>.</w:t>
            </w:r>
          </w:p>
          <w:p w14:paraId="3047560D" w14:textId="77777777" w:rsidR="006F4A04" w:rsidRPr="009F5FCE" w:rsidRDefault="006F4A04" w:rsidP="00A00CBE">
            <w:pPr>
              <w:numPr>
                <w:ilvl w:val="0"/>
                <w:numId w:val="19"/>
              </w:numPr>
              <w:spacing w:line="276" w:lineRule="auto"/>
              <w:rPr>
                <w:rFonts w:cs="Arial"/>
                <w:sz w:val="18"/>
                <w:szCs w:val="18"/>
                <w:lang w:val="en-CA"/>
              </w:rPr>
            </w:pPr>
            <w:r w:rsidRPr="009F5FCE">
              <w:rPr>
                <w:rFonts w:eastAsiaTheme="minorHAnsi" w:cs="Arial"/>
                <w:sz w:val="18"/>
                <w:szCs w:val="18"/>
                <w:lang w:val="en-CA"/>
              </w:rPr>
              <w:t xml:space="preserve">Appendix A - </w:t>
            </w:r>
            <w:r w:rsidR="0094367B" w:rsidRPr="009F5FCE">
              <w:rPr>
                <w:rFonts w:eastAsiaTheme="minorHAnsi" w:cs="Arial"/>
                <w:sz w:val="18"/>
                <w:szCs w:val="18"/>
                <w:lang w:val="en-CA"/>
              </w:rPr>
              <w:t>Accelerate</w:t>
            </w:r>
            <w:r w:rsidRPr="009F5FCE">
              <w:rPr>
                <w:rFonts w:eastAsiaTheme="minorHAnsi" w:cs="Arial"/>
                <w:sz w:val="18"/>
                <w:szCs w:val="18"/>
                <w:lang w:val="en-CA"/>
              </w:rPr>
              <w:t xml:space="preserve"> </w:t>
            </w:r>
            <w:r w:rsidR="00731A4C" w:rsidRPr="009F5FCE">
              <w:rPr>
                <w:rFonts w:eastAsiaTheme="minorHAnsi" w:cs="Arial"/>
                <w:sz w:val="18"/>
                <w:szCs w:val="18"/>
                <w:lang w:val="en-CA"/>
              </w:rPr>
              <w:t>Intern</w:t>
            </w:r>
            <w:r w:rsidRPr="009F5FCE">
              <w:rPr>
                <w:rFonts w:eastAsiaTheme="minorHAnsi" w:cs="Arial"/>
                <w:sz w:val="18"/>
                <w:szCs w:val="18"/>
                <w:lang w:val="en-CA"/>
              </w:rPr>
              <w:t xml:space="preserve"> Consent Form signed</w:t>
            </w:r>
            <w:r w:rsidR="00FD3827" w:rsidRPr="009F5FCE">
              <w:rPr>
                <w:rFonts w:eastAsiaTheme="minorHAnsi" w:cs="Arial"/>
                <w:sz w:val="18"/>
                <w:szCs w:val="18"/>
                <w:lang w:val="en-CA"/>
              </w:rPr>
              <w:t>.</w:t>
            </w:r>
          </w:p>
          <w:p w14:paraId="3BBCFC53" w14:textId="77777777" w:rsidR="002C01F6" w:rsidRPr="00044337" w:rsidRDefault="002C01F6" w:rsidP="004C3F7F">
            <w:pPr>
              <w:spacing w:line="276" w:lineRule="auto"/>
              <w:ind w:left="288"/>
              <w:rPr>
                <w:rFonts w:cs="Arial"/>
                <w:sz w:val="18"/>
                <w:szCs w:val="18"/>
                <w:lang w:val="en-CA"/>
              </w:rPr>
            </w:pPr>
          </w:p>
          <w:p w14:paraId="5C28E08E" w14:textId="77777777" w:rsidR="002C01F6" w:rsidRPr="00044337" w:rsidRDefault="002C01F6" w:rsidP="004C3F7F">
            <w:pPr>
              <w:spacing w:line="276" w:lineRule="auto"/>
              <w:ind w:left="288"/>
              <w:rPr>
                <w:rFonts w:cs="Arial"/>
                <w:sz w:val="18"/>
                <w:szCs w:val="18"/>
                <w:lang w:val="en-CA"/>
              </w:rPr>
            </w:pPr>
            <w:r w:rsidRPr="00044337">
              <w:rPr>
                <w:rFonts w:cs="Arial"/>
                <w:sz w:val="18"/>
                <w:szCs w:val="18"/>
                <w:lang w:val="en-CA"/>
              </w:rPr>
              <w:t xml:space="preserve">* </w:t>
            </w:r>
            <w:r w:rsidRPr="00044337">
              <w:rPr>
                <w:rFonts w:cs="Arial"/>
                <w:b/>
                <w:sz w:val="18"/>
                <w:szCs w:val="18"/>
                <w:lang w:val="en-CA"/>
              </w:rPr>
              <w:t>An incomplete application or a modified form will result in a delay in the internship evaluation process.</w:t>
            </w:r>
          </w:p>
        </w:tc>
      </w:tr>
    </w:tbl>
    <w:p w14:paraId="332B69E3" w14:textId="77777777" w:rsidR="002C01F6" w:rsidRPr="005E2E4E" w:rsidRDefault="002C01F6" w:rsidP="00AB3D7E">
      <w:pPr>
        <w:spacing w:before="240" w:line="276" w:lineRule="auto"/>
        <w:rPr>
          <w:rFonts w:cs="Arial"/>
          <w:b/>
          <w:color w:val="00B0F0"/>
          <w:sz w:val="18"/>
          <w:szCs w:val="18"/>
          <w:lang w:val="en-CA"/>
        </w:rPr>
      </w:pPr>
      <w:r w:rsidRPr="00DC680D">
        <w:rPr>
          <w:rFonts w:cs="Arial"/>
          <w:sz w:val="18"/>
          <w:szCs w:val="18"/>
          <w:lang w:val="en-CA"/>
        </w:rPr>
        <w:t xml:space="preserve">For more information, contact a </w:t>
      </w:r>
      <w:hyperlink r:id="rId18" w:history="1">
        <w:r w:rsidR="005E2E4E" w:rsidRPr="00DC680D">
          <w:rPr>
            <w:rStyle w:val="Hyperlink"/>
            <w:rFonts w:cs="Arial"/>
            <w:b/>
            <w:color w:val="00B0F0"/>
            <w:sz w:val="18"/>
            <w:szCs w:val="18"/>
            <w:lang w:val="en-CA"/>
          </w:rPr>
          <w:t xml:space="preserve">Mitacs </w:t>
        </w:r>
        <w:r w:rsidRPr="00DC680D">
          <w:rPr>
            <w:rStyle w:val="Hyperlink"/>
            <w:rFonts w:cs="Arial"/>
            <w:b/>
            <w:color w:val="00B0F0"/>
            <w:sz w:val="18"/>
            <w:szCs w:val="18"/>
            <w:lang w:val="en-CA"/>
          </w:rPr>
          <w:t>Business Development representative</w:t>
        </w:r>
      </w:hyperlink>
      <w:r w:rsidR="00D52F23" w:rsidRPr="00DC680D">
        <w:rPr>
          <w:rFonts w:cs="Arial"/>
          <w:b/>
          <w:color w:val="00B0F0"/>
          <w:sz w:val="18"/>
          <w:szCs w:val="18"/>
          <w:lang w:val="en-CA"/>
        </w:rPr>
        <w:t>.</w:t>
      </w:r>
      <w:r w:rsidR="00D52F23" w:rsidRPr="005E2E4E">
        <w:rPr>
          <w:rFonts w:cs="Arial"/>
          <w:b/>
          <w:color w:val="00B0F0"/>
          <w:sz w:val="18"/>
          <w:szCs w:val="18"/>
          <w:lang w:val="en-CA"/>
        </w:rPr>
        <w:t xml:space="preserve"> </w:t>
      </w:r>
    </w:p>
    <w:p w14:paraId="238A0627" w14:textId="77777777" w:rsidR="0068375C" w:rsidRDefault="0068375C">
      <w:pPr>
        <w:spacing w:after="200" w:line="276" w:lineRule="auto"/>
        <w:rPr>
          <w:rFonts w:cs="Arial"/>
          <w:sz w:val="18"/>
          <w:szCs w:val="18"/>
          <w:lang w:val="en-CA"/>
        </w:rPr>
      </w:pPr>
      <w:r>
        <w:rPr>
          <w:rFonts w:cs="Arial"/>
          <w:sz w:val="18"/>
          <w:szCs w:val="18"/>
          <w:lang w:val="en-CA"/>
        </w:rPr>
        <w:br w:type="page"/>
      </w:r>
    </w:p>
    <w:p w14:paraId="011AD419" w14:textId="77777777" w:rsidR="00E546AB" w:rsidRPr="00044337" w:rsidRDefault="009A52DF" w:rsidP="00B72B65">
      <w:pPr>
        <w:spacing w:after="360"/>
        <w:jc w:val="center"/>
        <w:rPr>
          <w:rFonts w:ascii="Century Gothic" w:hAnsi="Century Gothic" w:cs="Arial"/>
          <w:b/>
          <w:color w:val="1AA3DD"/>
          <w:sz w:val="32"/>
          <w:szCs w:val="32"/>
          <w:lang w:val="en-CA"/>
        </w:rPr>
      </w:pPr>
      <w:r w:rsidRPr="00044337">
        <w:rPr>
          <w:rFonts w:ascii="Century Gothic" w:hAnsi="Century Gothic" w:cs="Arial"/>
          <w:b/>
          <w:color w:val="1AA3DD"/>
          <w:sz w:val="32"/>
          <w:szCs w:val="32"/>
          <w:lang w:val="en-CA"/>
        </w:rPr>
        <w:lastRenderedPageBreak/>
        <w:t>Mitacs Accelerate Proposal Application</w:t>
      </w:r>
    </w:p>
    <w:p w14:paraId="7D4772F5" w14:textId="77777777" w:rsidR="00DA0A78" w:rsidRPr="00044337" w:rsidRDefault="00DA0A78" w:rsidP="00A00CBE">
      <w:pPr>
        <w:pStyle w:val="Heading3"/>
        <w:numPr>
          <w:ilvl w:val="0"/>
          <w:numId w:val="21"/>
        </w:numPr>
        <w:spacing w:before="0" w:after="0"/>
        <w:rPr>
          <w:rFonts w:cs="Arial"/>
          <w:sz w:val="24"/>
          <w:szCs w:val="24"/>
          <w:lang w:val="en-CA"/>
        </w:rPr>
      </w:pPr>
      <w:r w:rsidRPr="00044337">
        <w:rPr>
          <w:rFonts w:cs="Arial"/>
          <w:sz w:val="24"/>
          <w:szCs w:val="24"/>
          <w:lang w:val="en-CA"/>
        </w:rPr>
        <w:t>Research Proposal Summary</w:t>
      </w:r>
    </w:p>
    <w:p w14:paraId="391223D5" w14:textId="77777777" w:rsidR="00DA0A78" w:rsidRPr="00AD0629" w:rsidRDefault="00DA0A78" w:rsidP="00DA0A78">
      <w:pPr>
        <w:rPr>
          <w:sz w:val="16"/>
          <w:szCs w:val="16"/>
          <w:lang w:val="en-CA"/>
        </w:rPr>
      </w:pPr>
    </w:p>
    <w:tbl>
      <w:tblPr>
        <w:tblStyle w:val="TableGrid4"/>
        <w:tblW w:w="10350"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419"/>
        <w:gridCol w:w="1995"/>
        <w:gridCol w:w="996"/>
        <w:gridCol w:w="1425"/>
        <w:gridCol w:w="2515"/>
      </w:tblGrid>
      <w:tr w:rsidR="00DA0A78" w:rsidRPr="00044337" w14:paraId="41F2F3E5" w14:textId="77777777" w:rsidTr="007D367A">
        <w:trPr>
          <w:trHeight w:val="23"/>
        </w:trPr>
        <w:tc>
          <w:tcPr>
            <w:tcW w:w="3419" w:type="dxa"/>
            <w:tcBorders>
              <w:right w:val="dotted" w:sz="4" w:space="0" w:color="auto"/>
            </w:tcBorders>
            <w:shd w:val="clear" w:color="auto" w:fill="auto"/>
          </w:tcPr>
          <w:p w14:paraId="07F566F1" w14:textId="77777777"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Title of project:</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C7AE6BE" w14:textId="13A1BC54" w:rsidR="00DA0A78" w:rsidRPr="00044337" w:rsidRDefault="00857ED2" w:rsidP="00224CE7">
            <w:pPr>
              <w:spacing w:after="60"/>
              <w:jc w:val="both"/>
              <w:rPr>
                <w:rFonts w:cs="Arial"/>
                <w:sz w:val="20"/>
                <w:szCs w:val="20"/>
                <w:lang w:val="en-CA"/>
              </w:rPr>
            </w:pPr>
            <w:r>
              <w:rPr>
                <w:rFonts w:cs="Arial"/>
                <w:sz w:val="20"/>
                <w:szCs w:val="20"/>
                <w:lang w:val="en-CA"/>
              </w:rPr>
              <w:t>Updating modern day v</w:t>
            </w:r>
            <w:r w:rsidR="00E3038A" w:rsidRPr="00E3038A">
              <w:rPr>
                <w:rFonts w:cs="Arial"/>
                <w:sz w:val="20"/>
                <w:szCs w:val="20"/>
                <w:lang w:val="en-CA"/>
              </w:rPr>
              <w:t>inyl press</w:t>
            </w:r>
            <w:r w:rsidR="00425A55">
              <w:rPr>
                <w:rFonts w:cs="Arial"/>
                <w:sz w:val="20"/>
                <w:szCs w:val="20"/>
                <w:lang w:val="en-CA"/>
              </w:rPr>
              <w:t>es</w:t>
            </w:r>
          </w:p>
        </w:tc>
      </w:tr>
      <w:tr w:rsidR="00F9517A" w:rsidRPr="00044337" w14:paraId="45BD454F" w14:textId="77777777" w:rsidTr="007D367A">
        <w:trPr>
          <w:trHeight w:val="23"/>
        </w:trPr>
        <w:tc>
          <w:tcPr>
            <w:tcW w:w="3419" w:type="dxa"/>
            <w:vMerge w:val="restart"/>
            <w:tcBorders>
              <w:right w:val="dotted" w:sz="4" w:space="0" w:color="auto"/>
            </w:tcBorders>
            <w:shd w:val="clear" w:color="auto" w:fill="auto"/>
          </w:tcPr>
          <w:p w14:paraId="20836F2F" w14:textId="77777777" w:rsidR="00F9517A" w:rsidRPr="00044337" w:rsidRDefault="00F9517A" w:rsidP="00A00CBE">
            <w:pPr>
              <w:pStyle w:val="ListParagraph"/>
              <w:numPr>
                <w:ilvl w:val="1"/>
                <w:numId w:val="1"/>
              </w:numPr>
              <w:pBdr>
                <w:right w:val="single" w:sz="2" w:space="4" w:color="808080" w:themeColor="background1" w:themeShade="80"/>
              </w:pBdr>
              <w:spacing w:after="60"/>
              <w:ind w:left="431" w:hanging="540"/>
              <w:rPr>
                <w:rFonts w:cs="Arial"/>
                <w:b/>
                <w:sz w:val="20"/>
                <w:szCs w:val="20"/>
                <w:lang w:val="en-CA"/>
              </w:rPr>
            </w:pPr>
            <w:r w:rsidRPr="00044337">
              <w:rPr>
                <w:rFonts w:cs="Arial"/>
                <w:b/>
                <w:sz w:val="20"/>
                <w:szCs w:val="20"/>
                <w:lang w:val="en-CA"/>
              </w:rPr>
              <w:t xml:space="preserve">Type of project: </w:t>
            </w:r>
            <w:r w:rsidRPr="00044337">
              <w:rPr>
                <w:rFonts w:cs="Arial"/>
                <w:b/>
                <w:sz w:val="20"/>
                <w:szCs w:val="20"/>
                <w:lang w:val="en-CA"/>
              </w:rPr>
              <w:br/>
            </w:r>
            <w:r w:rsidRPr="00044337">
              <w:rPr>
                <w:rFonts w:cs="Arial"/>
                <w:color w:val="808080" w:themeColor="background1" w:themeShade="80"/>
                <w:sz w:val="18"/>
                <w:szCs w:val="18"/>
                <w:lang w:val="en-CA"/>
              </w:rPr>
              <w:t>Please indicate (x)</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D4D337D" w14:textId="77777777" w:rsidR="00F9517A" w:rsidRPr="00044337" w:rsidRDefault="00F9517A" w:rsidP="00224CE7">
            <w:pPr>
              <w:spacing w:after="60"/>
              <w:jc w:val="both"/>
              <w:rPr>
                <w:rFonts w:cs="Arial"/>
                <w:sz w:val="20"/>
                <w:szCs w:val="20"/>
                <w:lang w:val="en-CA"/>
              </w:rPr>
            </w:pPr>
            <w:r w:rsidRPr="00044337">
              <w:rPr>
                <w:rFonts w:cs="Arial"/>
                <w:sz w:val="20"/>
                <w:szCs w:val="20"/>
                <w:lang w:val="en-CA"/>
              </w:rPr>
              <w:t>(_) Standard</w:t>
            </w:r>
          </w:p>
        </w:tc>
      </w:tr>
      <w:tr w:rsidR="00F9517A" w:rsidRPr="00044337" w14:paraId="3752E1DC" w14:textId="77777777" w:rsidTr="005773E6">
        <w:trPr>
          <w:trHeight w:val="370"/>
        </w:trPr>
        <w:tc>
          <w:tcPr>
            <w:tcW w:w="3419" w:type="dxa"/>
            <w:vMerge/>
            <w:tcBorders>
              <w:right w:val="dotted" w:sz="4" w:space="0" w:color="auto"/>
            </w:tcBorders>
            <w:shd w:val="clear" w:color="auto" w:fill="auto"/>
          </w:tcPr>
          <w:p w14:paraId="0918CE21" w14:textId="77777777" w:rsidR="00F9517A" w:rsidRPr="00044337" w:rsidRDefault="00F9517A"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17A88715" w14:textId="77777777" w:rsidR="00F9517A" w:rsidRPr="00044337" w:rsidRDefault="00F9517A" w:rsidP="00224CE7">
            <w:pPr>
              <w:spacing w:after="60"/>
              <w:jc w:val="both"/>
              <w:rPr>
                <w:rFonts w:cs="Arial"/>
                <w:sz w:val="20"/>
                <w:szCs w:val="20"/>
                <w:lang w:val="en-CA"/>
              </w:rPr>
            </w:pPr>
            <w:r w:rsidRPr="00044337">
              <w:rPr>
                <w:rFonts w:cs="Arial"/>
                <w:sz w:val="20"/>
                <w:szCs w:val="20"/>
                <w:lang w:val="en-CA"/>
              </w:rPr>
              <w:t>(_) Cluster (minimum of 6 internships and 3 interns)</w:t>
            </w:r>
          </w:p>
        </w:tc>
      </w:tr>
      <w:tr w:rsidR="00386CA1" w:rsidRPr="00044337" w14:paraId="1050620D" w14:textId="77777777" w:rsidTr="007D367A">
        <w:trPr>
          <w:trHeight w:val="23"/>
        </w:trPr>
        <w:tc>
          <w:tcPr>
            <w:tcW w:w="3419" w:type="dxa"/>
            <w:vMerge/>
            <w:tcBorders>
              <w:right w:val="dotted" w:sz="4" w:space="0" w:color="auto"/>
            </w:tcBorders>
            <w:shd w:val="clear" w:color="auto" w:fill="auto"/>
          </w:tcPr>
          <w:p w14:paraId="01AF755D" w14:textId="77777777" w:rsidR="00386CA1" w:rsidRPr="00F9517A" w:rsidRDefault="00386CA1" w:rsidP="00F9517A">
            <w:pPr>
              <w:pBdr>
                <w:right w:val="single" w:sz="2" w:space="4" w:color="808080" w:themeColor="background1" w:themeShade="80"/>
              </w:pBdr>
              <w:spacing w:after="60"/>
              <w:ind w:right="-108"/>
              <w:rPr>
                <w:rFonts w:cs="Arial"/>
                <w:b/>
                <w:sz w:val="20"/>
                <w:szCs w:val="20"/>
                <w:lang w:val="en-CA"/>
              </w:rPr>
            </w:pP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43362C5A" w14:textId="05DAAB3D" w:rsidR="00386CA1" w:rsidRPr="00044337" w:rsidRDefault="005773E6" w:rsidP="00386CA1">
            <w:pPr>
              <w:spacing w:after="60"/>
              <w:jc w:val="both"/>
              <w:rPr>
                <w:rFonts w:cs="Arial"/>
                <w:sz w:val="20"/>
                <w:szCs w:val="20"/>
                <w:lang w:val="en-CA"/>
              </w:rPr>
            </w:pPr>
            <w:r>
              <w:rPr>
                <w:rFonts w:cs="Arial"/>
                <w:sz w:val="20"/>
                <w:szCs w:val="20"/>
                <w:lang w:val="en-CA"/>
              </w:rPr>
              <w:t>(X</w:t>
            </w:r>
            <w:r w:rsidR="00386CA1" w:rsidRPr="00044337">
              <w:rPr>
                <w:rFonts w:cs="Arial"/>
                <w:sz w:val="20"/>
                <w:szCs w:val="20"/>
                <w:lang w:val="en-CA"/>
              </w:rPr>
              <w:t>)</w:t>
            </w:r>
            <w:r w:rsidR="00386CA1">
              <w:rPr>
                <w:rFonts w:cs="Arial"/>
                <w:sz w:val="20"/>
                <w:szCs w:val="20"/>
                <w:lang w:val="en-CA"/>
              </w:rPr>
              <w:t xml:space="preserve"> Masters Fellowship (maximum 3 internships) </w:t>
            </w:r>
          </w:p>
        </w:tc>
      </w:tr>
      <w:tr w:rsidR="00F9517A" w:rsidRPr="00044337" w14:paraId="444AB6C2" w14:textId="77777777" w:rsidTr="007D367A">
        <w:trPr>
          <w:trHeight w:val="23"/>
        </w:trPr>
        <w:tc>
          <w:tcPr>
            <w:tcW w:w="3419" w:type="dxa"/>
            <w:vMerge/>
            <w:tcBorders>
              <w:right w:val="dotted" w:sz="4" w:space="0" w:color="auto"/>
            </w:tcBorders>
            <w:shd w:val="clear" w:color="auto" w:fill="auto"/>
          </w:tcPr>
          <w:p w14:paraId="76CE3FAC" w14:textId="77777777" w:rsidR="00F9517A" w:rsidRPr="00F9517A" w:rsidRDefault="00F9517A" w:rsidP="00F9517A">
            <w:pPr>
              <w:pBdr>
                <w:right w:val="single" w:sz="2" w:space="4" w:color="808080" w:themeColor="background1" w:themeShade="80"/>
              </w:pBdr>
              <w:spacing w:after="60"/>
              <w:ind w:right="-108"/>
              <w:rPr>
                <w:rFonts w:cs="Arial"/>
                <w:b/>
                <w:sz w:val="20"/>
                <w:szCs w:val="20"/>
                <w:lang w:val="en-CA"/>
              </w:rPr>
            </w:pP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16D971A" w14:textId="77777777" w:rsidR="00F9517A" w:rsidRPr="00044337" w:rsidRDefault="00F9517A" w:rsidP="00594B04">
            <w:pPr>
              <w:spacing w:after="60"/>
              <w:jc w:val="both"/>
              <w:rPr>
                <w:rFonts w:cs="Arial"/>
                <w:sz w:val="20"/>
                <w:szCs w:val="20"/>
                <w:lang w:val="en-CA"/>
              </w:rPr>
            </w:pPr>
            <w:r w:rsidRPr="00044337">
              <w:rPr>
                <w:rFonts w:cs="Arial"/>
                <w:sz w:val="20"/>
                <w:szCs w:val="20"/>
                <w:lang w:val="en-CA"/>
              </w:rPr>
              <w:t>(_)</w:t>
            </w:r>
            <w:r w:rsidR="00594B04">
              <w:rPr>
                <w:rFonts w:cs="Arial"/>
                <w:sz w:val="20"/>
                <w:szCs w:val="20"/>
                <w:lang w:val="en-CA"/>
              </w:rPr>
              <w:t xml:space="preserve"> PhD</w:t>
            </w:r>
            <w:r>
              <w:rPr>
                <w:rFonts w:cs="Arial"/>
                <w:sz w:val="20"/>
                <w:szCs w:val="20"/>
                <w:lang w:val="en-CA"/>
              </w:rPr>
              <w:t xml:space="preserve"> Fellowship (</w:t>
            </w:r>
            <w:r w:rsidR="00594B04">
              <w:rPr>
                <w:rFonts w:cs="Arial"/>
                <w:sz w:val="20"/>
                <w:szCs w:val="20"/>
                <w:lang w:val="en-CA"/>
              </w:rPr>
              <w:t>maximum 6 internships</w:t>
            </w:r>
            <w:r>
              <w:rPr>
                <w:rFonts w:cs="Arial"/>
                <w:sz w:val="20"/>
                <w:szCs w:val="20"/>
                <w:lang w:val="en-CA"/>
              </w:rPr>
              <w:t>)</w:t>
            </w:r>
          </w:p>
        </w:tc>
      </w:tr>
      <w:tr w:rsidR="00DA0A78" w:rsidRPr="00044337" w14:paraId="6F9D5413" w14:textId="77777777" w:rsidTr="007D367A">
        <w:trPr>
          <w:trHeight w:val="23"/>
        </w:trPr>
        <w:tc>
          <w:tcPr>
            <w:tcW w:w="3419" w:type="dxa"/>
            <w:tcBorders>
              <w:right w:val="dotted" w:sz="4" w:space="0" w:color="auto"/>
            </w:tcBorders>
            <w:shd w:val="clear" w:color="auto" w:fill="auto"/>
          </w:tcPr>
          <w:p w14:paraId="0152030D" w14:textId="77777777"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Number of Internship units</w:t>
            </w:r>
            <w:r w:rsidR="00463E2E" w:rsidRPr="00044337">
              <w:rPr>
                <w:rFonts w:cs="Arial"/>
                <w:b/>
                <w:sz w:val="20"/>
                <w:szCs w:val="20"/>
                <w:lang w:val="en-CA"/>
              </w:rPr>
              <w:t>:</w:t>
            </w:r>
          </w:p>
        </w:tc>
        <w:tc>
          <w:tcPr>
            <w:tcW w:w="6931" w:type="dxa"/>
            <w:gridSpan w:val="4"/>
            <w:tcBorders>
              <w:top w:val="dotted" w:sz="4" w:space="0" w:color="auto"/>
              <w:left w:val="dotted" w:sz="4" w:space="0" w:color="auto"/>
              <w:right w:val="dotted" w:sz="4" w:space="0" w:color="auto"/>
            </w:tcBorders>
            <w:shd w:val="clear" w:color="auto" w:fill="auto"/>
            <w:vAlign w:val="center"/>
          </w:tcPr>
          <w:p w14:paraId="424BC3A4" w14:textId="30E7FA75" w:rsidR="00DA0A78" w:rsidRPr="00044337" w:rsidRDefault="005773E6" w:rsidP="00224CE7">
            <w:pPr>
              <w:spacing w:after="60"/>
              <w:jc w:val="both"/>
              <w:rPr>
                <w:rFonts w:cs="Arial"/>
                <w:sz w:val="20"/>
                <w:szCs w:val="20"/>
                <w:lang w:val="en-CA"/>
              </w:rPr>
            </w:pPr>
            <w:r>
              <w:rPr>
                <w:rFonts w:cs="Arial"/>
                <w:sz w:val="20"/>
                <w:szCs w:val="20"/>
                <w:lang w:val="en-CA"/>
              </w:rPr>
              <w:t>3</w:t>
            </w:r>
          </w:p>
        </w:tc>
      </w:tr>
      <w:tr w:rsidR="00DA0A78" w:rsidRPr="00044337" w14:paraId="6346ED57" w14:textId="77777777" w:rsidTr="007D367A">
        <w:trPr>
          <w:trHeight w:val="23"/>
        </w:trPr>
        <w:tc>
          <w:tcPr>
            <w:tcW w:w="3419" w:type="dxa"/>
            <w:tcBorders>
              <w:right w:val="dotted" w:sz="4" w:space="0" w:color="auto"/>
            </w:tcBorders>
            <w:shd w:val="clear" w:color="auto" w:fill="auto"/>
          </w:tcPr>
          <w:p w14:paraId="01AF5EFB" w14:textId="77777777"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Keywords to identify reviewers</w:t>
            </w:r>
            <w:r w:rsidRPr="002D3B1E">
              <w:rPr>
                <w:rFonts w:cs="Arial"/>
                <w:b/>
                <w:sz w:val="20"/>
                <w:szCs w:val="20"/>
                <w:lang w:val="en-CA"/>
              </w:rPr>
              <w:t>:</w:t>
            </w:r>
            <w:r w:rsidRPr="00044337">
              <w:rPr>
                <w:rFonts w:cs="Arial"/>
                <w:b/>
                <w:color w:val="808080" w:themeColor="background1" w:themeShade="80"/>
                <w:sz w:val="18"/>
                <w:szCs w:val="18"/>
                <w:lang w:val="en-CA"/>
              </w:rPr>
              <w:t xml:space="preserve">  </w:t>
            </w:r>
            <w:r w:rsidRPr="00044337">
              <w:rPr>
                <w:rFonts w:cs="Arial"/>
                <w:color w:val="808080" w:themeColor="background1" w:themeShade="80"/>
                <w:sz w:val="18"/>
                <w:szCs w:val="18"/>
                <w:lang w:val="en-CA"/>
              </w:rPr>
              <w:t>(3-10 specific keywords; 50% technically related, 50% discipline-related)</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DB833F" w14:textId="651A8775" w:rsidR="00DA0A78" w:rsidRPr="00044337" w:rsidRDefault="00111A6E" w:rsidP="00224CE7">
            <w:pPr>
              <w:spacing w:after="60"/>
              <w:ind w:left="-108"/>
              <w:jc w:val="both"/>
              <w:rPr>
                <w:rFonts w:cs="Arial"/>
                <w:sz w:val="20"/>
                <w:szCs w:val="20"/>
                <w:lang w:val="en-CA"/>
              </w:rPr>
            </w:pPr>
            <w:r>
              <w:rPr>
                <w:rFonts w:cs="Arial"/>
                <w:sz w:val="20"/>
                <w:szCs w:val="20"/>
                <w:lang w:val="en-CA"/>
              </w:rPr>
              <w:t>vinyl records, audio, manufacturing, signal processing,</w:t>
            </w:r>
            <w:r w:rsidR="00224A98">
              <w:rPr>
                <w:rFonts w:cs="Arial"/>
                <w:sz w:val="20"/>
                <w:szCs w:val="20"/>
                <w:lang w:val="en-CA"/>
              </w:rPr>
              <w:t xml:space="preserve"> physics</w:t>
            </w:r>
            <w:r w:rsidR="00C51EA9">
              <w:rPr>
                <w:rFonts w:cs="Arial"/>
                <w:sz w:val="20"/>
                <w:szCs w:val="20"/>
                <w:lang w:val="en-CA"/>
              </w:rPr>
              <w:t>, materials, engineering</w:t>
            </w:r>
          </w:p>
        </w:tc>
      </w:tr>
      <w:tr w:rsidR="00DA0A78" w:rsidRPr="00044337" w14:paraId="2E2B0225" w14:textId="77777777" w:rsidTr="007D367A">
        <w:trPr>
          <w:trHeight w:val="23"/>
        </w:trPr>
        <w:tc>
          <w:tcPr>
            <w:tcW w:w="3419" w:type="dxa"/>
            <w:tcBorders>
              <w:right w:val="dotted" w:sz="4" w:space="0" w:color="auto"/>
            </w:tcBorders>
            <w:shd w:val="clear" w:color="auto" w:fill="auto"/>
          </w:tcPr>
          <w:p w14:paraId="330C1133" w14:textId="77777777"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14:paraId="70FCAF43" w14:textId="40BB18AF" w:rsidR="00DA0A78" w:rsidRPr="00044337" w:rsidRDefault="008F0DF2" w:rsidP="00224CE7">
            <w:pPr>
              <w:spacing w:after="60"/>
              <w:jc w:val="both"/>
              <w:rPr>
                <w:rFonts w:cs="Arial"/>
                <w:b/>
                <w:sz w:val="20"/>
                <w:szCs w:val="20"/>
                <w:lang w:val="en-CA"/>
              </w:rPr>
            </w:pPr>
            <w:sdt>
              <w:sdtPr>
                <w:rPr>
                  <w:rFonts w:cs="Arial"/>
                  <w:sz w:val="20"/>
                  <w:szCs w:val="20"/>
                  <w:lang w:val="en-CA"/>
                </w:rPr>
                <w:alias w:val="Select Discipline"/>
                <w:tag w:val="Select Discipline"/>
                <w:id w:val="1679150592"/>
                <w:placeholder>
                  <w:docPart w:val="54319B0EEDB84C578D0CE06AED4AA35C"/>
                </w:placeholde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Content>
                <w:r w:rsidR="00F346D7">
                  <w:rPr>
                    <w:rFonts w:cs="Arial"/>
                    <w:sz w:val="20"/>
                    <w:szCs w:val="20"/>
                    <w:lang w:val="en-CA"/>
                  </w:rPr>
                  <w:t>Physical Sciences</w:t>
                </w:r>
              </w:sdtContent>
            </w:sdt>
          </w:p>
        </w:tc>
        <w:tc>
          <w:tcPr>
            <w:tcW w:w="3940" w:type="dxa"/>
            <w:gridSpan w:val="2"/>
            <w:tcBorders>
              <w:top w:val="dotted" w:sz="4" w:space="0" w:color="auto"/>
              <w:left w:val="dotted" w:sz="4" w:space="0" w:color="auto"/>
              <w:bottom w:val="dotted" w:sz="4" w:space="0" w:color="auto"/>
            </w:tcBorders>
            <w:shd w:val="clear" w:color="auto" w:fill="auto"/>
            <w:vAlign w:val="center"/>
          </w:tcPr>
          <w:p w14:paraId="28DC8019" w14:textId="64AECB30" w:rsidR="00DA0A78" w:rsidRPr="00044337" w:rsidRDefault="00DA0A78" w:rsidP="00224CE7">
            <w:pPr>
              <w:spacing w:after="60"/>
              <w:jc w:val="both"/>
              <w:rPr>
                <w:rFonts w:cs="Arial"/>
                <w:b/>
                <w:sz w:val="20"/>
                <w:szCs w:val="20"/>
                <w:lang w:val="en-CA"/>
              </w:rPr>
            </w:pPr>
          </w:p>
        </w:tc>
      </w:tr>
      <w:tr w:rsidR="0097075F" w:rsidRPr="00044337" w14:paraId="2487E3EF" w14:textId="77777777" w:rsidTr="007D367A">
        <w:trPr>
          <w:trHeight w:val="23"/>
        </w:trPr>
        <w:tc>
          <w:tcPr>
            <w:tcW w:w="3419" w:type="dxa"/>
            <w:shd w:val="clear" w:color="auto" w:fill="auto"/>
          </w:tcPr>
          <w:p w14:paraId="42FE0EB9" w14:textId="77777777" w:rsidR="0097075F" w:rsidRPr="00044337" w:rsidRDefault="0097075F" w:rsidP="00A00CBE">
            <w:pPr>
              <w:pStyle w:val="ListParagraph"/>
              <w:numPr>
                <w:ilvl w:val="1"/>
                <w:numId w:val="1"/>
              </w:numPr>
              <w:spacing w:after="60"/>
              <w:ind w:left="431" w:right="-108" w:hanging="540"/>
              <w:rPr>
                <w:rFonts w:cs="Arial"/>
                <w:b/>
                <w:sz w:val="20"/>
                <w:szCs w:val="20"/>
                <w:lang w:val="en-CA"/>
              </w:rPr>
            </w:pPr>
            <w:r w:rsidRPr="00044337">
              <w:rPr>
                <w:rFonts w:cs="Arial"/>
                <w:b/>
                <w:sz w:val="20"/>
                <w:szCs w:val="20"/>
                <w:lang w:val="en-CA"/>
              </w:rPr>
              <w:t xml:space="preserve">Project priority sectors: </w:t>
            </w:r>
          </w:p>
        </w:tc>
        <w:tc>
          <w:tcPr>
            <w:tcW w:w="1995" w:type="dxa"/>
            <w:tcBorders>
              <w:top w:val="dotted" w:sz="4" w:space="0" w:color="auto"/>
              <w:bottom w:val="dotted" w:sz="2" w:space="0" w:color="808080" w:themeColor="background1" w:themeShade="80"/>
            </w:tcBorders>
            <w:shd w:val="clear" w:color="auto" w:fill="auto"/>
            <w:vAlign w:val="center"/>
          </w:tcPr>
          <w:p w14:paraId="27879B69" w14:textId="55FEE32A" w:rsidR="0097075F" w:rsidRPr="00044337" w:rsidRDefault="008F0DF2" w:rsidP="00224CE7">
            <w:pPr>
              <w:spacing w:after="60"/>
              <w:jc w:val="both"/>
              <w:rPr>
                <w:rFonts w:cs="Arial"/>
                <w:sz w:val="20"/>
                <w:szCs w:val="20"/>
                <w:lang w:val="en-CA"/>
              </w:rPr>
            </w:pPr>
            <w:sdt>
              <w:sdtPr>
                <w:rPr>
                  <w:rStyle w:val="Style3"/>
                  <w:rFonts w:cs="Arial"/>
                  <w:sz w:val="20"/>
                  <w:szCs w:val="20"/>
                  <w:lang w:val="en-CA"/>
                </w:rPr>
                <w:alias w:val="Select 1st Priority Sector"/>
                <w:tag w:val="Select 1st Priority Sector"/>
                <w:id w:val="959385958"/>
                <w:placeholder>
                  <w:docPart w:val="D21E826933E64919B1667E60C9D16ECB"/>
                </w:placeholder>
                <w:dropDownList>
                  <w:listItem w:value="Select 1st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rPr>
                  <w:rStyle w:val="DefaultParagraphFont"/>
                </w:rPr>
              </w:sdtEndPr>
              <w:sdtContent>
                <w:r w:rsidR="00F346D7">
                  <w:rPr>
                    <w:rStyle w:val="Style3"/>
                    <w:rFonts w:cs="Arial"/>
                    <w:sz w:val="20"/>
                    <w:szCs w:val="20"/>
                    <w:lang w:val="en-CA"/>
                  </w:rPr>
                  <w:t>Advanced Manufacturing</w:t>
                </w:r>
              </w:sdtContent>
            </w:sdt>
          </w:p>
        </w:tc>
        <w:tc>
          <w:tcPr>
            <w:tcW w:w="2421" w:type="dxa"/>
            <w:gridSpan w:val="2"/>
            <w:tcBorders>
              <w:top w:val="dotted" w:sz="4" w:space="0" w:color="auto"/>
              <w:bottom w:val="dotted" w:sz="2" w:space="0" w:color="808080" w:themeColor="background1" w:themeShade="80"/>
            </w:tcBorders>
            <w:shd w:val="clear" w:color="auto" w:fill="auto"/>
            <w:vAlign w:val="center"/>
          </w:tcPr>
          <w:p w14:paraId="1861DA92" w14:textId="3AF8147F" w:rsidR="0097075F" w:rsidRPr="00044337" w:rsidRDefault="008F0DF2" w:rsidP="00224CE7">
            <w:pPr>
              <w:spacing w:after="60"/>
              <w:jc w:val="both"/>
              <w:rPr>
                <w:rFonts w:cs="Arial"/>
                <w:sz w:val="20"/>
                <w:szCs w:val="20"/>
                <w:lang w:val="en-CA"/>
              </w:rPr>
            </w:pPr>
            <w:sdt>
              <w:sdtPr>
                <w:rPr>
                  <w:rFonts w:cs="Arial"/>
                  <w:sz w:val="20"/>
                  <w:szCs w:val="20"/>
                  <w:lang w:val="en-CA"/>
                </w:rPr>
                <w:alias w:val="Select 2nd priority Sector"/>
                <w:tag w:val="2nd priority Sector"/>
                <w:id w:val="-898904783"/>
                <w:placeholder>
                  <w:docPart w:val="270A33701A1E4762B0CCCA7DDE144AF1"/>
                </w:placeholder>
                <w:dropDownList>
                  <w:listItem w:value="Select 2n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Content>
                <w:r w:rsidR="00F346D7">
                  <w:rPr>
                    <w:rFonts w:cs="Arial"/>
                    <w:sz w:val="20"/>
                    <w:szCs w:val="20"/>
                    <w:lang w:val="en-CA"/>
                  </w:rPr>
                  <w:t>Entertainment &amp; Media</w:t>
                </w:r>
              </w:sdtContent>
            </w:sdt>
          </w:p>
        </w:tc>
        <w:tc>
          <w:tcPr>
            <w:tcW w:w="2515" w:type="dxa"/>
            <w:tcBorders>
              <w:top w:val="dotted" w:sz="4" w:space="0" w:color="auto"/>
              <w:bottom w:val="dotted" w:sz="2" w:space="0" w:color="808080" w:themeColor="background1" w:themeShade="80"/>
            </w:tcBorders>
            <w:shd w:val="clear" w:color="auto" w:fill="auto"/>
            <w:vAlign w:val="center"/>
          </w:tcPr>
          <w:p w14:paraId="7D0ADB31" w14:textId="0F4BA9EB" w:rsidR="0097075F" w:rsidRPr="00044337" w:rsidRDefault="008F0DF2" w:rsidP="00224CE7">
            <w:pPr>
              <w:spacing w:after="60"/>
              <w:jc w:val="both"/>
              <w:rPr>
                <w:rFonts w:cs="Arial"/>
                <w:sz w:val="20"/>
                <w:szCs w:val="20"/>
                <w:lang w:val="en-CA"/>
              </w:rPr>
            </w:pPr>
            <w:sdt>
              <w:sdtPr>
                <w:rPr>
                  <w:rFonts w:cs="Arial"/>
                  <w:sz w:val="20"/>
                  <w:szCs w:val="20"/>
                  <w:lang w:val="en-CA"/>
                </w:rPr>
                <w:alias w:val="Select 3rd Priority Sector"/>
                <w:tag w:val="Select 3rd Priority Sector"/>
                <w:id w:val="727571119"/>
                <w:placeholder>
                  <w:docPart w:val="34F1AC117AFB473699A518B787979755"/>
                </w:placeholder>
                <w:dropDownList>
                  <w:listItem w:value="Select 3r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Content>
                <w:r w:rsidR="00F346D7">
                  <w:rPr>
                    <w:rFonts w:cs="Arial"/>
                    <w:sz w:val="20"/>
                    <w:szCs w:val="20"/>
                    <w:lang w:val="en-CA"/>
                  </w:rPr>
                  <w:t>Technology</w:t>
                </w:r>
              </w:sdtContent>
            </w:sdt>
          </w:p>
        </w:tc>
      </w:tr>
      <w:tr w:rsidR="0097075F" w:rsidRPr="00044337" w14:paraId="35608482" w14:textId="77777777" w:rsidTr="007D367A">
        <w:trPr>
          <w:trHeight w:val="23"/>
        </w:trPr>
        <w:tc>
          <w:tcPr>
            <w:tcW w:w="3419" w:type="dxa"/>
            <w:tcBorders>
              <w:bottom w:val="dotted" w:sz="2" w:space="0" w:color="808080" w:themeColor="background1" w:themeShade="80"/>
            </w:tcBorders>
            <w:shd w:val="clear" w:color="auto" w:fill="auto"/>
          </w:tcPr>
          <w:p w14:paraId="0C40087E" w14:textId="77777777" w:rsidR="0097075F" w:rsidRPr="00044337" w:rsidRDefault="0097075F" w:rsidP="00224CE7">
            <w:pPr>
              <w:pStyle w:val="ListParagraph"/>
              <w:spacing w:after="60"/>
              <w:ind w:left="431" w:right="-108"/>
              <w:rPr>
                <w:rFonts w:cs="Arial"/>
                <w:b/>
                <w:sz w:val="20"/>
                <w:szCs w:val="20"/>
                <w:lang w:val="en-CA"/>
              </w:rPr>
            </w:pPr>
            <w:r w:rsidRPr="00044337">
              <w:rPr>
                <w:rFonts w:cs="Arial"/>
                <w:sz w:val="20"/>
                <w:szCs w:val="20"/>
                <w:lang w:val="en-CA"/>
              </w:rPr>
              <w:t xml:space="preserve">Please </w:t>
            </w:r>
            <w:r w:rsidRPr="00044337">
              <w:rPr>
                <w:rFonts w:cs="Arial"/>
                <w:b/>
                <w:sz w:val="20"/>
                <w:szCs w:val="20"/>
                <w:lang w:val="en-CA"/>
              </w:rPr>
              <w:t>rank up to three</w:t>
            </w:r>
            <w:r w:rsidRPr="00044337">
              <w:rPr>
                <w:rFonts w:cs="Arial"/>
                <w:sz w:val="20"/>
                <w:szCs w:val="20"/>
                <w:lang w:val="en-CA"/>
              </w:rPr>
              <w:t xml:space="preserve"> top priority sector(s) of your project:</w:t>
            </w:r>
          </w:p>
        </w:tc>
        <w:tc>
          <w:tcPr>
            <w:tcW w:w="1995" w:type="dxa"/>
            <w:tcBorders>
              <w:top w:val="dotted" w:sz="4" w:space="0" w:color="auto"/>
              <w:bottom w:val="dotted" w:sz="2" w:space="0" w:color="808080" w:themeColor="background1" w:themeShade="80"/>
            </w:tcBorders>
            <w:shd w:val="clear" w:color="auto" w:fill="auto"/>
            <w:vAlign w:val="center"/>
          </w:tcPr>
          <w:p w14:paraId="0F9273E3" w14:textId="77777777" w:rsidR="0097075F" w:rsidRPr="00044337" w:rsidRDefault="0097075F" w:rsidP="00224CE7">
            <w:pPr>
              <w:spacing w:after="60"/>
              <w:jc w:val="center"/>
              <w:rPr>
                <w:rStyle w:val="Style3"/>
                <w:rFonts w:cs="Arial"/>
                <w:sz w:val="20"/>
                <w:szCs w:val="20"/>
                <w:lang w:val="en-CA"/>
              </w:rPr>
            </w:pPr>
            <w:r w:rsidRPr="00044337">
              <w:rPr>
                <w:rStyle w:val="Style3"/>
                <w:rFonts w:cs="Arial"/>
                <w:sz w:val="20"/>
                <w:szCs w:val="20"/>
                <w:lang w:val="en-CA"/>
              </w:rPr>
              <w:t>1</w:t>
            </w:r>
          </w:p>
        </w:tc>
        <w:tc>
          <w:tcPr>
            <w:tcW w:w="2421" w:type="dxa"/>
            <w:gridSpan w:val="2"/>
            <w:tcBorders>
              <w:top w:val="dotted" w:sz="4" w:space="0" w:color="auto"/>
              <w:bottom w:val="dotted" w:sz="2" w:space="0" w:color="808080" w:themeColor="background1" w:themeShade="80"/>
            </w:tcBorders>
            <w:shd w:val="clear" w:color="auto" w:fill="auto"/>
            <w:vAlign w:val="center"/>
          </w:tcPr>
          <w:p w14:paraId="00748217" w14:textId="77777777" w:rsidR="0097075F" w:rsidRPr="00044337" w:rsidRDefault="0097075F" w:rsidP="00224CE7">
            <w:pPr>
              <w:spacing w:after="60"/>
              <w:jc w:val="center"/>
              <w:rPr>
                <w:rFonts w:cs="Arial"/>
                <w:sz w:val="20"/>
                <w:szCs w:val="20"/>
                <w:lang w:val="en-CA"/>
              </w:rPr>
            </w:pPr>
            <w:r w:rsidRPr="00044337">
              <w:rPr>
                <w:rFonts w:cs="Arial"/>
                <w:sz w:val="20"/>
                <w:szCs w:val="20"/>
                <w:lang w:val="en-CA"/>
              </w:rPr>
              <w:t>2</w:t>
            </w:r>
          </w:p>
        </w:tc>
        <w:tc>
          <w:tcPr>
            <w:tcW w:w="2515" w:type="dxa"/>
            <w:tcBorders>
              <w:top w:val="dotted" w:sz="4" w:space="0" w:color="auto"/>
              <w:bottom w:val="dotted" w:sz="2" w:space="0" w:color="808080" w:themeColor="background1" w:themeShade="80"/>
            </w:tcBorders>
            <w:shd w:val="clear" w:color="auto" w:fill="auto"/>
            <w:vAlign w:val="center"/>
          </w:tcPr>
          <w:p w14:paraId="10AF6FCB" w14:textId="77777777" w:rsidR="0097075F" w:rsidRPr="00044337" w:rsidRDefault="0097075F" w:rsidP="00224CE7">
            <w:pPr>
              <w:spacing w:after="60"/>
              <w:jc w:val="center"/>
              <w:rPr>
                <w:rFonts w:cs="Arial"/>
                <w:sz w:val="20"/>
                <w:szCs w:val="20"/>
                <w:lang w:val="en-CA"/>
              </w:rPr>
            </w:pPr>
            <w:r w:rsidRPr="00044337">
              <w:rPr>
                <w:rFonts w:cs="Arial"/>
                <w:sz w:val="20"/>
                <w:szCs w:val="20"/>
                <w:lang w:val="en-CA"/>
              </w:rPr>
              <w:t>3</w:t>
            </w:r>
          </w:p>
        </w:tc>
      </w:tr>
    </w:tbl>
    <w:p w14:paraId="52C83253" w14:textId="77777777" w:rsidR="00224CE7" w:rsidRPr="00044337" w:rsidRDefault="00224CE7" w:rsidP="00224CE7">
      <w:pPr>
        <w:pStyle w:val="ListParagraph"/>
        <w:spacing w:line="276" w:lineRule="auto"/>
        <w:ind w:right="-108"/>
        <w:jc w:val="both"/>
        <w:rPr>
          <w:rFonts w:cs="Arial"/>
          <w:b/>
          <w:sz w:val="20"/>
          <w:szCs w:val="20"/>
          <w:lang w:val="en-CA"/>
        </w:rPr>
      </w:pPr>
    </w:p>
    <w:p w14:paraId="653F7A19" w14:textId="77777777" w:rsidR="00224CE7" w:rsidRPr="00044337" w:rsidRDefault="00DA0A78" w:rsidP="00A00CBE">
      <w:pPr>
        <w:pStyle w:val="ListParagraph"/>
        <w:numPr>
          <w:ilvl w:val="1"/>
          <w:numId w:val="1"/>
        </w:numPr>
        <w:spacing w:line="276" w:lineRule="auto"/>
        <w:ind w:right="-108" w:hanging="630"/>
        <w:jc w:val="both"/>
        <w:rPr>
          <w:rFonts w:cs="Arial"/>
          <w:b/>
          <w:sz w:val="20"/>
          <w:szCs w:val="20"/>
          <w:lang w:val="en-CA"/>
        </w:rPr>
      </w:pPr>
      <w:r w:rsidRPr="00044337">
        <w:rPr>
          <w:rFonts w:cs="Arial"/>
          <w:b/>
          <w:sz w:val="20"/>
          <w:szCs w:val="20"/>
          <w:lang w:val="en-CA"/>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576"/>
        <w:gridCol w:w="1833"/>
        <w:gridCol w:w="1564"/>
        <w:gridCol w:w="988"/>
        <w:gridCol w:w="2695"/>
      </w:tblGrid>
      <w:tr w:rsidR="00DA0A78" w:rsidRPr="00044337" w14:paraId="7D67EBBC" w14:textId="77777777" w:rsidTr="007D367A">
        <w:trPr>
          <w:trHeight w:val="266"/>
        </w:trPr>
        <w:tc>
          <w:tcPr>
            <w:tcW w:w="3270" w:type="dxa"/>
            <w:gridSpan w:val="2"/>
            <w:tcBorders>
              <w:top w:val="dotted" w:sz="4" w:space="0" w:color="auto"/>
              <w:left w:val="dotted" w:sz="4" w:space="0" w:color="auto"/>
              <w:bottom w:val="single" w:sz="4" w:space="0" w:color="auto"/>
              <w:right w:val="dotted" w:sz="4" w:space="0" w:color="auto"/>
            </w:tcBorders>
            <w:shd w:val="clear" w:color="auto" w:fill="auto"/>
            <w:vAlign w:val="center"/>
          </w:tcPr>
          <w:p w14:paraId="4F3BEE71" w14:textId="77777777" w:rsidR="00DA0A78" w:rsidRPr="00044337" w:rsidRDefault="00DA0A78" w:rsidP="00A20D1A">
            <w:pPr>
              <w:pStyle w:val="ListParagraph"/>
              <w:spacing w:line="276" w:lineRule="auto"/>
              <w:ind w:left="431" w:right="-108" w:hanging="539"/>
              <w:rPr>
                <w:rFonts w:cs="Arial"/>
                <w:b/>
                <w:sz w:val="20"/>
                <w:szCs w:val="20"/>
                <w:lang w:val="en-CA"/>
              </w:rPr>
            </w:pPr>
            <w:r w:rsidRPr="00044337">
              <w:rPr>
                <w:rFonts w:cs="Arial"/>
                <w:b/>
                <w:sz w:val="20"/>
                <w:szCs w:val="20"/>
                <w:lang w:val="en-CA"/>
              </w:rPr>
              <w:t>Supervisor(s)</w:t>
            </w:r>
          </w:p>
        </w:tc>
        <w:tc>
          <w:tcPr>
            <w:tcW w:w="3397" w:type="dxa"/>
            <w:gridSpan w:val="2"/>
            <w:tcBorders>
              <w:top w:val="dotted" w:sz="4" w:space="0" w:color="auto"/>
              <w:left w:val="dotted" w:sz="4" w:space="0" w:color="auto"/>
              <w:bottom w:val="single" w:sz="4" w:space="0" w:color="auto"/>
              <w:right w:val="dotted" w:sz="4" w:space="0" w:color="auto"/>
            </w:tcBorders>
            <w:shd w:val="clear" w:color="auto" w:fill="auto"/>
            <w:vAlign w:val="center"/>
          </w:tcPr>
          <w:p w14:paraId="49374B54" w14:textId="77777777" w:rsidR="00DA0A78" w:rsidRPr="00044337" w:rsidRDefault="00DA0A78" w:rsidP="00A20D1A">
            <w:pPr>
              <w:spacing w:line="276" w:lineRule="auto"/>
              <w:ind w:right="-534"/>
              <w:rPr>
                <w:rFonts w:cs="Arial"/>
                <w:b/>
                <w:sz w:val="20"/>
                <w:szCs w:val="20"/>
                <w:lang w:val="en-CA"/>
              </w:rPr>
            </w:pPr>
            <w:r w:rsidRPr="00044337">
              <w:rPr>
                <w:rFonts w:cs="Arial"/>
                <w:b/>
                <w:sz w:val="20"/>
                <w:szCs w:val="20"/>
                <w:lang w:val="en-CA"/>
              </w:rPr>
              <w:t>Department</w:t>
            </w:r>
          </w:p>
        </w:tc>
        <w:tc>
          <w:tcPr>
            <w:tcW w:w="3683" w:type="dxa"/>
            <w:gridSpan w:val="2"/>
            <w:tcBorders>
              <w:top w:val="dotted" w:sz="4" w:space="0" w:color="auto"/>
              <w:left w:val="dotted" w:sz="4" w:space="0" w:color="auto"/>
              <w:bottom w:val="single" w:sz="4" w:space="0" w:color="auto"/>
              <w:right w:val="dotted" w:sz="4" w:space="0" w:color="auto"/>
            </w:tcBorders>
            <w:shd w:val="clear" w:color="auto" w:fill="auto"/>
            <w:vAlign w:val="center"/>
          </w:tcPr>
          <w:p w14:paraId="6951AD08" w14:textId="7CB7A273" w:rsidR="00DA0A78" w:rsidRPr="00044337" w:rsidRDefault="006F42F6" w:rsidP="00A20D1A">
            <w:pPr>
              <w:spacing w:line="276" w:lineRule="auto"/>
              <w:ind w:right="-534"/>
              <w:rPr>
                <w:rFonts w:cs="Arial"/>
                <w:b/>
                <w:sz w:val="20"/>
                <w:szCs w:val="20"/>
                <w:lang w:val="en-CA"/>
              </w:rPr>
            </w:pPr>
            <w:r>
              <w:rPr>
                <w:rFonts w:cs="Arial"/>
                <w:b/>
                <w:sz w:val="20"/>
                <w:szCs w:val="20"/>
                <w:lang w:val="en-CA"/>
              </w:rPr>
              <w:t>Academic Institution</w:t>
            </w:r>
          </w:p>
        </w:tc>
      </w:tr>
      <w:tr w:rsidR="00DA0A78" w:rsidRPr="00044337" w14:paraId="3DC6D9EF" w14:textId="77777777" w:rsidTr="007D367A">
        <w:trPr>
          <w:trHeight w:val="266"/>
        </w:trPr>
        <w:tc>
          <w:tcPr>
            <w:tcW w:w="3270" w:type="dxa"/>
            <w:gridSpan w:val="2"/>
            <w:tcBorders>
              <w:top w:val="single" w:sz="4" w:space="0" w:color="auto"/>
              <w:left w:val="dotted" w:sz="4" w:space="0" w:color="auto"/>
              <w:bottom w:val="dotted" w:sz="4" w:space="0" w:color="auto"/>
              <w:right w:val="dotted" w:sz="4" w:space="0" w:color="auto"/>
            </w:tcBorders>
            <w:shd w:val="clear" w:color="auto" w:fill="auto"/>
            <w:vAlign w:val="center"/>
          </w:tcPr>
          <w:p w14:paraId="16CB97B7" w14:textId="27AFA248" w:rsidR="00DA0A78" w:rsidRPr="00044337" w:rsidRDefault="005773E6" w:rsidP="00A20D1A">
            <w:pPr>
              <w:pStyle w:val="ListParagraph"/>
              <w:spacing w:line="276" w:lineRule="auto"/>
              <w:ind w:left="0" w:right="33"/>
              <w:rPr>
                <w:rFonts w:cs="Arial"/>
                <w:sz w:val="20"/>
                <w:szCs w:val="20"/>
                <w:lang w:val="en-CA"/>
              </w:rPr>
            </w:pPr>
            <w:r>
              <w:rPr>
                <w:rFonts w:cs="Arial"/>
                <w:sz w:val="20"/>
                <w:szCs w:val="20"/>
                <w:lang w:val="en-CA"/>
              </w:rPr>
              <w:t xml:space="preserve">John </w:t>
            </w:r>
            <w:proofErr w:type="spellStart"/>
            <w:r>
              <w:rPr>
                <w:rFonts w:cs="Arial"/>
                <w:sz w:val="20"/>
                <w:szCs w:val="20"/>
                <w:lang w:val="en-CA"/>
              </w:rPr>
              <w:t>Vanderkooy</w:t>
            </w:r>
            <w:proofErr w:type="spellEnd"/>
          </w:p>
        </w:tc>
        <w:tc>
          <w:tcPr>
            <w:tcW w:w="3397" w:type="dxa"/>
            <w:gridSpan w:val="2"/>
            <w:tcBorders>
              <w:top w:val="single" w:sz="4" w:space="0" w:color="auto"/>
              <w:left w:val="dotted" w:sz="4" w:space="0" w:color="auto"/>
              <w:bottom w:val="dotted" w:sz="4" w:space="0" w:color="auto"/>
              <w:right w:val="dotted" w:sz="4" w:space="0" w:color="auto"/>
            </w:tcBorders>
            <w:shd w:val="clear" w:color="auto" w:fill="auto"/>
            <w:vAlign w:val="center"/>
          </w:tcPr>
          <w:p w14:paraId="1B880A3E" w14:textId="17F15F21" w:rsidR="00DA0A78" w:rsidRPr="00044337" w:rsidRDefault="005773E6" w:rsidP="00A20D1A">
            <w:pPr>
              <w:spacing w:line="276" w:lineRule="auto"/>
              <w:ind w:right="-534"/>
              <w:rPr>
                <w:rFonts w:cs="Arial"/>
                <w:sz w:val="20"/>
                <w:szCs w:val="20"/>
                <w:lang w:val="en-CA"/>
              </w:rPr>
            </w:pPr>
            <w:r>
              <w:rPr>
                <w:rFonts w:cs="Arial"/>
                <w:sz w:val="20"/>
                <w:szCs w:val="20"/>
                <w:lang w:val="en-CA"/>
              </w:rPr>
              <w:t>Physics and Astronomy</w:t>
            </w:r>
          </w:p>
        </w:tc>
        <w:tc>
          <w:tcPr>
            <w:tcW w:w="3683" w:type="dxa"/>
            <w:gridSpan w:val="2"/>
            <w:tcBorders>
              <w:top w:val="single" w:sz="4" w:space="0" w:color="auto"/>
              <w:left w:val="dotted" w:sz="4" w:space="0" w:color="auto"/>
              <w:bottom w:val="dotted" w:sz="4" w:space="0" w:color="auto"/>
              <w:right w:val="dotted" w:sz="4" w:space="0" w:color="auto"/>
            </w:tcBorders>
            <w:shd w:val="clear" w:color="auto" w:fill="auto"/>
            <w:vAlign w:val="center"/>
          </w:tcPr>
          <w:p w14:paraId="4CFDC04B" w14:textId="4E94C834" w:rsidR="00DA0A78" w:rsidRPr="00044337" w:rsidRDefault="003E547C" w:rsidP="00A20D1A">
            <w:pPr>
              <w:spacing w:line="276" w:lineRule="auto"/>
              <w:ind w:right="-534"/>
              <w:rPr>
                <w:rFonts w:cs="Arial"/>
                <w:sz w:val="20"/>
                <w:szCs w:val="20"/>
                <w:lang w:val="en-CA"/>
              </w:rPr>
            </w:pPr>
            <w:r>
              <w:rPr>
                <w:rFonts w:cs="Arial"/>
                <w:sz w:val="20"/>
                <w:szCs w:val="20"/>
                <w:lang w:val="en-CA"/>
              </w:rPr>
              <w:t>University of Waterloo</w:t>
            </w:r>
          </w:p>
        </w:tc>
      </w:tr>
      <w:tr w:rsidR="00DA0A78" w:rsidRPr="00044337" w14:paraId="09D3B9AF" w14:textId="77777777" w:rsidTr="003E547C">
        <w:trPr>
          <w:trHeight w:val="286"/>
        </w:trPr>
        <w:tc>
          <w:tcPr>
            <w:tcW w:w="3270"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0A373C1" w14:textId="4A5CBE8A" w:rsidR="00DA0A78" w:rsidRPr="00044337" w:rsidDel="00DD517C" w:rsidRDefault="00DA0A78" w:rsidP="00A20D1A">
            <w:pPr>
              <w:pStyle w:val="ListParagraph"/>
              <w:spacing w:line="276" w:lineRule="auto"/>
              <w:ind w:left="0" w:right="33"/>
              <w:rPr>
                <w:rFonts w:cs="Arial"/>
                <w:sz w:val="20"/>
                <w:szCs w:val="20"/>
                <w:lang w:val="en-CA"/>
              </w:rPr>
            </w:pPr>
          </w:p>
        </w:tc>
        <w:tc>
          <w:tcPr>
            <w:tcW w:w="3397"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99C62FE" w14:textId="63068820" w:rsidR="00DA0A78" w:rsidRPr="00044337" w:rsidRDefault="00DA0A78" w:rsidP="00A20D1A">
            <w:pPr>
              <w:spacing w:line="276" w:lineRule="auto"/>
              <w:ind w:right="-534"/>
              <w:rPr>
                <w:rFonts w:cs="Arial"/>
                <w:sz w:val="20"/>
                <w:szCs w:val="20"/>
                <w:lang w:val="en-CA"/>
              </w:rPr>
            </w:pPr>
          </w:p>
        </w:tc>
        <w:tc>
          <w:tcPr>
            <w:tcW w:w="3683"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2F8E86BC" w14:textId="0CA12538" w:rsidR="00DA0A78" w:rsidRPr="00044337" w:rsidRDefault="00DA0A78" w:rsidP="00A20D1A">
            <w:pPr>
              <w:spacing w:line="276" w:lineRule="auto"/>
              <w:ind w:right="-534"/>
              <w:rPr>
                <w:rFonts w:cs="Arial"/>
                <w:sz w:val="20"/>
                <w:szCs w:val="20"/>
                <w:lang w:val="en-CA"/>
              </w:rPr>
            </w:pPr>
          </w:p>
        </w:tc>
      </w:tr>
      <w:tr w:rsidR="00DA0A78" w:rsidRPr="00044337" w14:paraId="1C02B595" w14:textId="77777777" w:rsidTr="007D367A">
        <w:trPr>
          <w:trHeight w:val="266"/>
        </w:trPr>
        <w:tc>
          <w:tcPr>
            <w:tcW w:w="3270" w:type="dxa"/>
            <w:gridSpan w:val="2"/>
            <w:tcBorders>
              <w:top w:val="dotted" w:sz="4" w:space="0" w:color="auto"/>
              <w:left w:val="dotted" w:sz="4" w:space="0" w:color="auto"/>
              <w:bottom w:val="double" w:sz="4" w:space="0" w:color="auto"/>
              <w:right w:val="dotted" w:sz="4" w:space="0" w:color="auto"/>
            </w:tcBorders>
            <w:shd w:val="clear" w:color="auto" w:fill="auto"/>
            <w:vAlign w:val="center"/>
          </w:tcPr>
          <w:p w14:paraId="1A872AD2" w14:textId="0A4E48AD" w:rsidR="00DA0A78" w:rsidRPr="00044337" w:rsidDel="00DD517C" w:rsidRDefault="00DA0A78" w:rsidP="003E547C">
            <w:pPr>
              <w:pStyle w:val="ListParagraph"/>
              <w:spacing w:line="276" w:lineRule="auto"/>
              <w:ind w:left="0" w:right="33"/>
              <w:rPr>
                <w:rFonts w:cs="Arial"/>
                <w:sz w:val="20"/>
                <w:szCs w:val="20"/>
                <w:lang w:val="en-CA"/>
              </w:rPr>
            </w:pPr>
          </w:p>
        </w:tc>
        <w:tc>
          <w:tcPr>
            <w:tcW w:w="3397" w:type="dxa"/>
            <w:gridSpan w:val="2"/>
            <w:tcBorders>
              <w:top w:val="dotted" w:sz="4" w:space="0" w:color="auto"/>
              <w:left w:val="dotted" w:sz="4" w:space="0" w:color="auto"/>
              <w:bottom w:val="double" w:sz="4" w:space="0" w:color="auto"/>
              <w:right w:val="dotted" w:sz="4" w:space="0" w:color="auto"/>
            </w:tcBorders>
            <w:shd w:val="clear" w:color="auto" w:fill="auto"/>
            <w:vAlign w:val="center"/>
          </w:tcPr>
          <w:p w14:paraId="4E826F43" w14:textId="7846D582" w:rsidR="00DA0A78" w:rsidRPr="00044337" w:rsidRDefault="00DA0A78" w:rsidP="00A20D1A">
            <w:pPr>
              <w:spacing w:line="276" w:lineRule="auto"/>
              <w:ind w:right="-534"/>
              <w:rPr>
                <w:rFonts w:cs="Arial"/>
                <w:sz w:val="20"/>
                <w:szCs w:val="20"/>
                <w:lang w:val="en-CA"/>
              </w:rPr>
            </w:pPr>
          </w:p>
        </w:tc>
        <w:tc>
          <w:tcPr>
            <w:tcW w:w="3683" w:type="dxa"/>
            <w:gridSpan w:val="2"/>
            <w:tcBorders>
              <w:top w:val="dotted" w:sz="4" w:space="0" w:color="auto"/>
              <w:left w:val="dotted" w:sz="4" w:space="0" w:color="auto"/>
              <w:bottom w:val="double" w:sz="4" w:space="0" w:color="auto"/>
              <w:right w:val="dotted" w:sz="4" w:space="0" w:color="auto"/>
            </w:tcBorders>
            <w:shd w:val="clear" w:color="auto" w:fill="auto"/>
            <w:vAlign w:val="center"/>
          </w:tcPr>
          <w:p w14:paraId="7CF34749" w14:textId="5079D310" w:rsidR="00DA0A78" w:rsidRPr="00044337" w:rsidRDefault="00DA0A78" w:rsidP="00A20D1A">
            <w:pPr>
              <w:spacing w:line="276" w:lineRule="auto"/>
              <w:ind w:right="-534"/>
              <w:rPr>
                <w:rFonts w:cs="Arial"/>
                <w:sz w:val="20"/>
                <w:szCs w:val="20"/>
                <w:lang w:val="en-CA"/>
              </w:rPr>
            </w:pPr>
          </w:p>
        </w:tc>
      </w:tr>
      <w:tr w:rsidR="00DA0A78" w:rsidRPr="00044337" w14:paraId="345D0451" w14:textId="7777777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2EFCC48F" w14:textId="77777777" w:rsidR="00DA0A78" w:rsidRPr="00044337" w:rsidRDefault="00DA0A78" w:rsidP="00A20D1A">
            <w:pPr>
              <w:spacing w:line="276" w:lineRule="auto"/>
              <w:ind w:right="33"/>
              <w:rPr>
                <w:rFonts w:cs="Arial"/>
                <w:b/>
                <w:sz w:val="20"/>
                <w:szCs w:val="20"/>
                <w:lang w:val="en-CA"/>
              </w:rPr>
            </w:pPr>
            <w:r w:rsidRPr="00044337">
              <w:rPr>
                <w:rFonts w:cs="Arial"/>
                <w:b/>
                <w:sz w:val="20"/>
                <w:szCs w:val="20"/>
                <w:lang w:val="en-CA"/>
              </w:rPr>
              <w:t>Partner organization(s)</w:t>
            </w:r>
          </w:p>
        </w:tc>
        <w:tc>
          <w:tcPr>
            <w:tcW w:w="2409" w:type="dxa"/>
            <w:gridSpan w:val="2"/>
            <w:tcBorders>
              <w:top w:val="double" w:sz="4" w:space="0" w:color="auto"/>
              <w:left w:val="dotted" w:sz="4" w:space="0" w:color="auto"/>
              <w:bottom w:val="single" w:sz="4" w:space="0" w:color="auto"/>
              <w:right w:val="dotted" w:sz="4" w:space="0" w:color="auto"/>
            </w:tcBorders>
            <w:shd w:val="clear" w:color="auto" w:fill="auto"/>
            <w:vAlign w:val="center"/>
          </w:tcPr>
          <w:p w14:paraId="320D7AF7" w14:textId="77777777" w:rsidR="00DA0A78" w:rsidRPr="00044337" w:rsidRDefault="00DA0A78" w:rsidP="00A20D1A">
            <w:pPr>
              <w:spacing w:line="276" w:lineRule="auto"/>
              <w:rPr>
                <w:rFonts w:cs="Arial"/>
                <w:b/>
                <w:sz w:val="20"/>
                <w:szCs w:val="20"/>
                <w:lang w:val="en-CA"/>
              </w:rPr>
            </w:pPr>
            <w:r w:rsidRPr="00044337">
              <w:rPr>
                <w:rFonts w:cs="Arial"/>
                <w:b/>
                <w:sz w:val="20"/>
                <w:szCs w:val="20"/>
                <w:lang w:val="en-CA"/>
              </w:rPr>
              <w:t>Contact name at partner organization</w:t>
            </w:r>
          </w:p>
        </w:tc>
        <w:tc>
          <w:tcPr>
            <w:tcW w:w="2552" w:type="dxa"/>
            <w:gridSpan w:val="2"/>
            <w:tcBorders>
              <w:top w:val="double" w:sz="4" w:space="0" w:color="auto"/>
              <w:left w:val="dotted" w:sz="4" w:space="0" w:color="auto"/>
              <w:bottom w:val="single" w:sz="4" w:space="0" w:color="auto"/>
              <w:right w:val="dotted" w:sz="4" w:space="0" w:color="auto"/>
            </w:tcBorders>
            <w:shd w:val="clear" w:color="auto" w:fill="auto"/>
            <w:vAlign w:val="center"/>
          </w:tcPr>
          <w:p w14:paraId="4A33277A" w14:textId="77777777" w:rsidR="00DA0A78" w:rsidRPr="00044337" w:rsidRDefault="00DA0A78" w:rsidP="00A20D1A">
            <w:pPr>
              <w:spacing w:line="276" w:lineRule="auto"/>
              <w:rPr>
                <w:rFonts w:cs="Arial"/>
                <w:b/>
                <w:sz w:val="20"/>
                <w:szCs w:val="20"/>
                <w:lang w:val="en-CA"/>
              </w:rPr>
            </w:pPr>
            <w:r w:rsidRPr="00044337">
              <w:rPr>
                <w:rFonts w:cs="Arial"/>
                <w:b/>
                <w:sz w:val="20"/>
                <w:szCs w:val="20"/>
                <w:lang w:val="en-CA"/>
              </w:rPr>
              <w:t>Province of organization</w:t>
            </w:r>
          </w:p>
        </w:tc>
        <w:tc>
          <w:tcPr>
            <w:tcW w:w="2695" w:type="dxa"/>
            <w:tcBorders>
              <w:top w:val="double" w:sz="4" w:space="0" w:color="auto"/>
              <w:left w:val="dotted" w:sz="4" w:space="0" w:color="auto"/>
              <w:bottom w:val="single" w:sz="4" w:space="0" w:color="auto"/>
              <w:right w:val="dotted" w:sz="4" w:space="0" w:color="auto"/>
            </w:tcBorders>
            <w:vAlign w:val="center"/>
          </w:tcPr>
          <w:p w14:paraId="277E53AE" w14:textId="77777777" w:rsidR="00DA0A78" w:rsidRPr="00044337" w:rsidRDefault="00DA0A78" w:rsidP="00A20D1A">
            <w:pPr>
              <w:spacing w:line="276" w:lineRule="auto"/>
              <w:outlineLvl w:val="0"/>
              <w:rPr>
                <w:rFonts w:cs="Arial"/>
                <w:color w:val="000000"/>
                <w:sz w:val="20"/>
                <w:szCs w:val="20"/>
                <w:lang w:val="en-CA"/>
              </w:rPr>
            </w:pPr>
            <w:r w:rsidRPr="00044337">
              <w:rPr>
                <w:rFonts w:cs="Arial"/>
                <w:b/>
                <w:sz w:val="20"/>
                <w:szCs w:val="20"/>
                <w:lang w:val="en-CA"/>
              </w:rPr>
              <w:t>Partner Legal Status</w:t>
            </w:r>
          </w:p>
        </w:tc>
      </w:tr>
      <w:tr w:rsidR="00DA0A78" w:rsidRPr="00044337" w14:paraId="2A7D7874" w14:textId="77777777" w:rsidTr="007D367A">
        <w:trPr>
          <w:trHeight w:val="307"/>
        </w:trPr>
        <w:tc>
          <w:tcPr>
            <w:tcW w:w="2694" w:type="dxa"/>
            <w:vMerge w:val="restart"/>
            <w:tcBorders>
              <w:top w:val="single" w:sz="4" w:space="0" w:color="auto"/>
              <w:left w:val="dotted" w:sz="4" w:space="0" w:color="auto"/>
              <w:right w:val="dotted" w:sz="4" w:space="0" w:color="auto"/>
            </w:tcBorders>
            <w:shd w:val="clear" w:color="auto" w:fill="auto"/>
            <w:vAlign w:val="center"/>
          </w:tcPr>
          <w:p w14:paraId="6F7B638D" w14:textId="3416F949" w:rsidR="00DA0A78" w:rsidRPr="00044337" w:rsidRDefault="003E547C" w:rsidP="00A20D1A">
            <w:pPr>
              <w:spacing w:line="276" w:lineRule="auto"/>
              <w:outlineLvl w:val="0"/>
              <w:rPr>
                <w:rFonts w:cs="Arial"/>
                <w:color w:val="000000"/>
                <w:sz w:val="20"/>
                <w:szCs w:val="20"/>
                <w:lang w:val="en-CA"/>
              </w:rPr>
            </w:pPr>
            <w:r>
              <w:rPr>
                <w:rFonts w:cs="Arial"/>
                <w:color w:val="000000"/>
                <w:sz w:val="20"/>
                <w:szCs w:val="20"/>
                <w:lang w:val="en-CA"/>
              </w:rPr>
              <w:t xml:space="preserve">Viryl Technologies </w:t>
            </w:r>
          </w:p>
        </w:tc>
        <w:tc>
          <w:tcPr>
            <w:tcW w:w="2409" w:type="dxa"/>
            <w:gridSpan w:val="2"/>
            <w:vMerge w:val="restart"/>
            <w:tcBorders>
              <w:top w:val="single" w:sz="4" w:space="0" w:color="auto"/>
              <w:left w:val="dotted" w:sz="4" w:space="0" w:color="auto"/>
              <w:right w:val="dotted" w:sz="4" w:space="0" w:color="auto"/>
            </w:tcBorders>
            <w:shd w:val="clear" w:color="auto" w:fill="auto"/>
            <w:vAlign w:val="center"/>
          </w:tcPr>
          <w:p w14:paraId="6BA7070A" w14:textId="70664041" w:rsidR="00DA0A78" w:rsidRPr="00044337" w:rsidRDefault="003E547C" w:rsidP="00A20D1A">
            <w:pPr>
              <w:spacing w:line="276" w:lineRule="auto"/>
              <w:rPr>
                <w:rFonts w:cs="Arial"/>
                <w:sz w:val="20"/>
                <w:szCs w:val="20"/>
                <w:lang w:val="en-CA"/>
              </w:rPr>
            </w:pPr>
            <w:r>
              <w:rPr>
                <w:rFonts w:cs="Arial"/>
                <w:sz w:val="20"/>
                <w:szCs w:val="20"/>
                <w:lang w:val="en-CA"/>
              </w:rPr>
              <w:t>James Hashmi</w:t>
            </w:r>
          </w:p>
        </w:tc>
        <w:tc>
          <w:tcPr>
            <w:tcW w:w="2552" w:type="dxa"/>
            <w:gridSpan w:val="2"/>
            <w:vMerge w:val="restart"/>
            <w:tcBorders>
              <w:top w:val="single" w:sz="4" w:space="0" w:color="auto"/>
              <w:left w:val="dotted" w:sz="4" w:space="0" w:color="auto"/>
              <w:right w:val="dotted" w:sz="4" w:space="0" w:color="auto"/>
            </w:tcBorders>
            <w:shd w:val="clear" w:color="auto" w:fill="auto"/>
            <w:vAlign w:val="center"/>
          </w:tcPr>
          <w:p w14:paraId="01C5FD5A" w14:textId="1DBBFC8B" w:rsidR="00DA0A78" w:rsidRPr="00044337" w:rsidRDefault="003E547C" w:rsidP="00A20D1A">
            <w:pPr>
              <w:spacing w:line="276" w:lineRule="auto"/>
              <w:rPr>
                <w:rFonts w:cs="Arial"/>
                <w:sz w:val="20"/>
                <w:szCs w:val="20"/>
                <w:lang w:val="en-CA"/>
              </w:rPr>
            </w:pPr>
            <w:r>
              <w:rPr>
                <w:rFonts w:cs="Arial"/>
                <w:sz w:val="20"/>
                <w:szCs w:val="20"/>
                <w:lang w:val="en-CA"/>
              </w:rPr>
              <w:t>Ontario</w:t>
            </w:r>
          </w:p>
        </w:tc>
        <w:tc>
          <w:tcPr>
            <w:tcW w:w="2695" w:type="dxa"/>
            <w:tcBorders>
              <w:top w:val="single"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854030679"/>
              <w:placeholder>
                <w:docPart w:val="31EFE6FF2C724817ABC5EBCC8925D70D"/>
              </w:placeholde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Content>
              <w:p w14:paraId="23951CC5" w14:textId="1A19DA93" w:rsidR="00DA0A78" w:rsidRPr="00044337" w:rsidRDefault="00F346D7" w:rsidP="00A20D1A">
                <w:pPr>
                  <w:spacing w:line="276" w:lineRule="auto"/>
                  <w:outlineLvl w:val="0"/>
                  <w:rPr>
                    <w:rFonts w:cs="Arial"/>
                    <w:color w:val="000000"/>
                    <w:sz w:val="20"/>
                    <w:szCs w:val="20"/>
                    <w:lang w:val="en-CA"/>
                  </w:rPr>
                </w:pPr>
                <w:r>
                  <w:rPr>
                    <w:rFonts w:cs="Arial"/>
                    <w:color w:val="000000"/>
                    <w:sz w:val="20"/>
                    <w:szCs w:val="20"/>
                    <w:lang w:val="en-CA"/>
                  </w:rPr>
                  <w:t>For Profit Canadian Private Corporation</w:t>
                </w:r>
              </w:p>
            </w:sdtContent>
          </w:sdt>
        </w:tc>
      </w:tr>
      <w:tr w:rsidR="00DA0A78" w:rsidRPr="00044337" w14:paraId="747E4AFB" w14:textId="77777777" w:rsidTr="007D367A">
        <w:trPr>
          <w:trHeight w:val="307"/>
        </w:trPr>
        <w:tc>
          <w:tcPr>
            <w:tcW w:w="2694" w:type="dxa"/>
            <w:vMerge/>
            <w:tcBorders>
              <w:left w:val="dotted" w:sz="4" w:space="0" w:color="auto"/>
              <w:bottom w:val="dotted" w:sz="4" w:space="0" w:color="auto"/>
              <w:right w:val="dotted" w:sz="4" w:space="0" w:color="auto"/>
            </w:tcBorders>
            <w:shd w:val="clear" w:color="auto" w:fill="auto"/>
            <w:vAlign w:val="center"/>
          </w:tcPr>
          <w:p w14:paraId="2A82BE2D" w14:textId="77777777" w:rsidR="00DA0A78" w:rsidRPr="00044337" w:rsidRDefault="00DA0A78" w:rsidP="00A20D1A">
            <w:pPr>
              <w:spacing w:line="276" w:lineRule="auto"/>
              <w:outlineLvl w:val="0"/>
              <w:rPr>
                <w:rFonts w:cs="Arial"/>
                <w:color w:val="000000"/>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14:paraId="74C69B7D" w14:textId="77777777"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14:paraId="0247EDC5"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14:paraId="1C794CA6" w14:textId="77777777" w:rsidR="00DA0A78" w:rsidRPr="00044337" w:rsidRDefault="00DA0A78" w:rsidP="00A20D1A">
            <w:pPr>
              <w:spacing w:line="276" w:lineRule="auto"/>
              <w:outlineLvl w:val="0"/>
              <w:rPr>
                <w:rFonts w:cs="Arial"/>
                <w:color w:val="000000"/>
                <w:sz w:val="20"/>
                <w:szCs w:val="20"/>
                <w:lang w:val="en-CA"/>
              </w:rPr>
            </w:pPr>
          </w:p>
        </w:tc>
      </w:tr>
      <w:tr w:rsidR="00DA0A78" w:rsidRPr="00044337" w14:paraId="3F18367B" w14:textId="77777777" w:rsidTr="007D367A">
        <w:trPr>
          <w:trHeight w:val="266"/>
        </w:trPr>
        <w:tc>
          <w:tcPr>
            <w:tcW w:w="2694" w:type="dxa"/>
            <w:vMerge w:val="restart"/>
            <w:tcBorders>
              <w:top w:val="dotted" w:sz="4" w:space="0" w:color="auto"/>
              <w:left w:val="dotted" w:sz="4" w:space="0" w:color="auto"/>
              <w:right w:val="dotted" w:sz="4" w:space="0" w:color="auto"/>
            </w:tcBorders>
            <w:shd w:val="clear" w:color="auto" w:fill="auto"/>
            <w:vAlign w:val="center"/>
          </w:tcPr>
          <w:p w14:paraId="2C0F6563" w14:textId="77777777"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val="restart"/>
            <w:tcBorders>
              <w:top w:val="dotted" w:sz="4" w:space="0" w:color="auto"/>
              <w:left w:val="dotted" w:sz="4" w:space="0" w:color="auto"/>
              <w:right w:val="dotted" w:sz="4" w:space="0" w:color="auto"/>
            </w:tcBorders>
            <w:shd w:val="clear" w:color="auto" w:fill="auto"/>
            <w:vAlign w:val="center"/>
          </w:tcPr>
          <w:p w14:paraId="65B15783" w14:textId="77777777" w:rsidR="00DA0A78" w:rsidRPr="00044337" w:rsidRDefault="00DA0A78" w:rsidP="00A20D1A">
            <w:pPr>
              <w:spacing w:line="276" w:lineRule="auto"/>
              <w:rPr>
                <w:rFonts w:cs="Arial"/>
                <w:sz w:val="20"/>
                <w:szCs w:val="20"/>
                <w:lang w:val="en-CA"/>
              </w:rPr>
            </w:pPr>
          </w:p>
        </w:tc>
        <w:tc>
          <w:tcPr>
            <w:tcW w:w="2552" w:type="dxa"/>
            <w:gridSpan w:val="2"/>
            <w:vMerge w:val="restart"/>
            <w:tcBorders>
              <w:top w:val="dotted" w:sz="4" w:space="0" w:color="auto"/>
              <w:left w:val="dotted" w:sz="4" w:space="0" w:color="auto"/>
              <w:right w:val="dotted" w:sz="4" w:space="0" w:color="auto"/>
            </w:tcBorders>
            <w:shd w:val="clear" w:color="auto" w:fill="auto"/>
            <w:vAlign w:val="center"/>
          </w:tcPr>
          <w:p w14:paraId="5F77208B"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1544133299"/>
              <w:placeholder>
                <w:docPart w:val="3AEC15AD0BEF44BCA98A9A3490288870"/>
              </w:placeholder>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Content>
              <w:p w14:paraId="78285A2C" w14:textId="77777777" w:rsidR="00DA0A78" w:rsidRPr="00044337" w:rsidRDefault="00DA0A78" w:rsidP="00A20D1A">
                <w:pPr>
                  <w:spacing w:line="276" w:lineRule="auto"/>
                  <w:outlineLvl w:val="0"/>
                  <w:rPr>
                    <w:rFonts w:cs="Arial"/>
                    <w:color w:val="000000"/>
                    <w:sz w:val="20"/>
                    <w:szCs w:val="20"/>
                    <w:lang w:val="en-CA"/>
                  </w:rPr>
                </w:pPr>
                <w:r w:rsidRPr="00044337">
                  <w:rPr>
                    <w:rStyle w:val="PlaceholderText"/>
                    <w:rFonts w:eastAsiaTheme="minorHAnsi" w:cs="Arial"/>
                    <w:sz w:val="20"/>
                    <w:szCs w:val="20"/>
                    <w:lang w:val="en-CA"/>
                  </w:rPr>
                  <w:t>Select Legal Status</w:t>
                </w:r>
              </w:p>
            </w:sdtContent>
          </w:sdt>
        </w:tc>
      </w:tr>
      <w:tr w:rsidR="00DA0A78" w:rsidRPr="00044337" w14:paraId="58E5270C" w14:textId="77777777" w:rsidTr="007D367A">
        <w:trPr>
          <w:trHeight w:val="266"/>
        </w:trPr>
        <w:tc>
          <w:tcPr>
            <w:tcW w:w="2694" w:type="dxa"/>
            <w:vMerge/>
            <w:tcBorders>
              <w:left w:val="dotted" w:sz="4" w:space="0" w:color="auto"/>
              <w:bottom w:val="dotted" w:sz="4" w:space="0" w:color="auto"/>
              <w:right w:val="dotted" w:sz="4" w:space="0" w:color="auto"/>
            </w:tcBorders>
            <w:shd w:val="clear" w:color="auto" w:fill="auto"/>
            <w:vAlign w:val="center"/>
          </w:tcPr>
          <w:p w14:paraId="1EEEE720" w14:textId="77777777"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14:paraId="4E257351" w14:textId="77777777"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14:paraId="0DC5C937"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14:paraId="77C4EDD6" w14:textId="77777777" w:rsidR="00DA0A78" w:rsidRPr="00044337" w:rsidRDefault="00DA0A78" w:rsidP="00A20D1A">
            <w:pPr>
              <w:spacing w:line="276" w:lineRule="auto"/>
              <w:outlineLvl w:val="0"/>
              <w:rPr>
                <w:rFonts w:cs="Arial"/>
                <w:color w:val="000000"/>
                <w:sz w:val="20"/>
                <w:szCs w:val="20"/>
                <w:lang w:val="en-CA"/>
              </w:rPr>
            </w:pPr>
          </w:p>
        </w:tc>
      </w:tr>
      <w:tr w:rsidR="00DA0A78" w:rsidRPr="00044337" w14:paraId="6965AF47" w14:textId="77777777" w:rsidTr="007D367A">
        <w:trPr>
          <w:trHeight w:val="266"/>
        </w:trPr>
        <w:tc>
          <w:tcPr>
            <w:tcW w:w="2694" w:type="dxa"/>
            <w:vMerge w:val="restart"/>
            <w:tcBorders>
              <w:top w:val="dotted" w:sz="4" w:space="0" w:color="auto"/>
              <w:left w:val="dotted" w:sz="4" w:space="0" w:color="auto"/>
              <w:right w:val="dotted" w:sz="4" w:space="0" w:color="auto"/>
            </w:tcBorders>
            <w:shd w:val="clear" w:color="auto" w:fill="auto"/>
            <w:vAlign w:val="center"/>
          </w:tcPr>
          <w:p w14:paraId="6A17DE62" w14:textId="77777777"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val="restart"/>
            <w:tcBorders>
              <w:top w:val="dotted" w:sz="4" w:space="0" w:color="auto"/>
              <w:left w:val="dotted" w:sz="4" w:space="0" w:color="auto"/>
              <w:right w:val="dotted" w:sz="4" w:space="0" w:color="auto"/>
            </w:tcBorders>
            <w:shd w:val="clear" w:color="auto" w:fill="auto"/>
            <w:vAlign w:val="center"/>
          </w:tcPr>
          <w:p w14:paraId="30BB4C70" w14:textId="77777777" w:rsidR="00DA0A78" w:rsidRPr="00044337" w:rsidRDefault="00DA0A78" w:rsidP="00A20D1A">
            <w:pPr>
              <w:spacing w:line="276" w:lineRule="auto"/>
              <w:rPr>
                <w:rFonts w:cs="Arial"/>
                <w:sz w:val="20"/>
                <w:szCs w:val="20"/>
                <w:lang w:val="en-CA"/>
              </w:rPr>
            </w:pPr>
          </w:p>
        </w:tc>
        <w:tc>
          <w:tcPr>
            <w:tcW w:w="2552" w:type="dxa"/>
            <w:gridSpan w:val="2"/>
            <w:vMerge w:val="restart"/>
            <w:tcBorders>
              <w:top w:val="dotted" w:sz="4" w:space="0" w:color="auto"/>
              <w:left w:val="dotted" w:sz="4" w:space="0" w:color="auto"/>
              <w:right w:val="dotted" w:sz="4" w:space="0" w:color="auto"/>
            </w:tcBorders>
            <w:shd w:val="clear" w:color="auto" w:fill="auto"/>
            <w:vAlign w:val="center"/>
          </w:tcPr>
          <w:p w14:paraId="1C7041AD"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1919547015"/>
              <w:placeholder>
                <w:docPart w:val="37F38FB7DE7D44A09A4871109C4F8717"/>
              </w:placeholder>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Content>
              <w:p w14:paraId="19944D49" w14:textId="77777777" w:rsidR="00DA0A78" w:rsidRPr="00044337" w:rsidRDefault="00DA0A78" w:rsidP="00A20D1A">
                <w:pPr>
                  <w:spacing w:line="276" w:lineRule="auto"/>
                  <w:outlineLvl w:val="0"/>
                  <w:rPr>
                    <w:rFonts w:cs="Arial"/>
                    <w:color w:val="000000"/>
                    <w:sz w:val="20"/>
                    <w:szCs w:val="20"/>
                    <w:lang w:val="en-CA"/>
                  </w:rPr>
                </w:pPr>
                <w:r w:rsidRPr="00044337">
                  <w:rPr>
                    <w:rStyle w:val="PlaceholderText"/>
                    <w:rFonts w:eastAsiaTheme="minorHAnsi" w:cs="Arial"/>
                    <w:sz w:val="20"/>
                    <w:szCs w:val="20"/>
                    <w:lang w:val="en-CA"/>
                  </w:rPr>
                  <w:t>Select Legal Status</w:t>
                </w:r>
              </w:p>
            </w:sdtContent>
          </w:sdt>
        </w:tc>
      </w:tr>
      <w:tr w:rsidR="00DA0A78" w:rsidRPr="00044337" w14:paraId="73C9C023" w14:textId="77777777" w:rsidTr="007D367A">
        <w:trPr>
          <w:trHeight w:val="266"/>
        </w:trPr>
        <w:tc>
          <w:tcPr>
            <w:tcW w:w="2694" w:type="dxa"/>
            <w:vMerge/>
            <w:tcBorders>
              <w:left w:val="dotted" w:sz="4" w:space="0" w:color="auto"/>
              <w:bottom w:val="dotted" w:sz="4" w:space="0" w:color="auto"/>
              <w:right w:val="dotted" w:sz="4" w:space="0" w:color="auto"/>
            </w:tcBorders>
            <w:shd w:val="clear" w:color="auto" w:fill="auto"/>
            <w:vAlign w:val="center"/>
          </w:tcPr>
          <w:p w14:paraId="7D0214C0" w14:textId="77777777"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14:paraId="53E30169" w14:textId="77777777"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14:paraId="46B9F621"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14:paraId="672439C9" w14:textId="77777777" w:rsidR="00DA0A78" w:rsidRPr="00044337" w:rsidRDefault="00DA0A78" w:rsidP="00A20D1A">
            <w:pPr>
              <w:spacing w:line="276" w:lineRule="auto"/>
              <w:outlineLvl w:val="0"/>
              <w:rPr>
                <w:rFonts w:cs="Arial"/>
                <w:color w:val="000000"/>
                <w:sz w:val="20"/>
                <w:szCs w:val="20"/>
                <w:lang w:val="en-CA"/>
              </w:rPr>
            </w:pPr>
          </w:p>
        </w:tc>
      </w:tr>
    </w:tbl>
    <w:p w14:paraId="1DDD030A" w14:textId="77777777" w:rsidR="00224CE7" w:rsidRDefault="00224CE7" w:rsidP="00224CE7">
      <w:pPr>
        <w:pStyle w:val="ListParagraph"/>
        <w:spacing w:line="276" w:lineRule="auto"/>
        <w:ind w:right="-108"/>
        <w:jc w:val="both"/>
        <w:rPr>
          <w:rFonts w:cs="Arial"/>
          <w:b/>
          <w:sz w:val="20"/>
          <w:szCs w:val="20"/>
          <w:lang w:val="en-CA"/>
        </w:rPr>
      </w:pPr>
    </w:p>
    <w:p w14:paraId="42CA6814" w14:textId="77777777" w:rsidR="00660C8C" w:rsidRPr="002C436C" w:rsidRDefault="004607D2" w:rsidP="004607D2">
      <w:pPr>
        <w:pStyle w:val="ListParagraph"/>
        <w:numPr>
          <w:ilvl w:val="1"/>
          <w:numId w:val="38"/>
        </w:numPr>
        <w:spacing w:line="276" w:lineRule="auto"/>
        <w:ind w:left="567" w:right="-108" w:hanging="501"/>
        <w:jc w:val="both"/>
        <w:rPr>
          <w:rFonts w:cs="Arial"/>
          <w:b/>
          <w:sz w:val="20"/>
          <w:szCs w:val="20"/>
          <w:lang w:val="en-CA"/>
        </w:rPr>
      </w:pPr>
      <w:r w:rsidRPr="002C436C">
        <w:rPr>
          <w:rFonts w:cs="Arial"/>
          <w:b/>
          <w:sz w:val="20"/>
          <w:szCs w:val="20"/>
          <w:lang w:val="en-CA"/>
        </w:rPr>
        <w:t xml:space="preserve"> </w:t>
      </w:r>
      <w:r w:rsidR="00660C8C" w:rsidRPr="002C436C">
        <w:rPr>
          <w:rFonts w:cs="Arial"/>
          <w:b/>
          <w:sz w:val="20"/>
          <w:szCs w:val="20"/>
          <w:lang w:val="en-CA"/>
        </w:rPr>
        <w:t>Proposed work plan for internship unit(s) (IU):</w:t>
      </w:r>
    </w:p>
    <w:p w14:paraId="6A07B21C" w14:textId="77777777" w:rsidR="000F56D6" w:rsidRPr="009F5FCE" w:rsidRDefault="000F56D6" w:rsidP="000829D9">
      <w:pPr>
        <w:spacing w:after="60"/>
        <w:ind w:left="142" w:right="-410"/>
        <w:jc w:val="both"/>
        <w:rPr>
          <w:color w:val="808080" w:themeColor="background1" w:themeShade="80"/>
          <w:sz w:val="18"/>
          <w:szCs w:val="18"/>
        </w:rPr>
      </w:pPr>
      <w:r w:rsidRPr="009A4D84">
        <w:rPr>
          <w:color w:val="808080" w:themeColor="background1" w:themeShade="80"/>
          <w:sz w:val="18"/>
          <w:szCs w:val="18"/>
        </w:rPr>
        <w:t xml:space="preserve">Please summarize the work plan for the project by showing </w:t>
      </w:r>
      <w:r w:rsidRPr="009A4D84">
        <w:rPr>
          <w:color w:val="808080" w:themeColor="background1" w:themeShade="80"/>
          <w:sz w:val="18"/>
          <w:szCs w:val="18"/>
          <w:u w:val="single"/>
        </w:rPr>
        <w:t>which intern</w:t>
      </w:r>
      <w:r w:rsidRPr="009A4D84">
        <w:rPr>
          <w:color w:val="808080" w:themeColor="background1" w:themeShade="80"/>
          <w:sz w:val="18"/>
          <w:szCs w:val="18"/>
        </w:rPr>
        <w:t xml:space="preserve"> will </w:t>
      </w:r>
      <w:r w:rsidRPr="009F5FCE">
        <w:rPr>
          <w:color w:val="808080" w:themeColor="background1" w:themeShade="80"/>
          <w:sz w:val="18"/>
          <w:szCs w:val="18"/>
        </w:rPr>
        <w:t xml:space="preserve">work </w:t>
      </w:r>
      <w:r w:rsidRPr="009F5FCE">
        <w:rPr>
          <w:color w:val="808080" w:themeColor="background1" w:themeShade="80"/>
          <w:sz w:val="18"/>
          <w:szCs w:val="18"/>
          <w:u w:val="single"/>
        </w:rPr>
        <w:t>when</w:t>
      </w:r>
      <w:r w:rsidRPr="009F5FCE">
        <w:rPr>
          <w:color w:val="808080" w:themeColor="background1" w:themeShade="80"/>
          <w:sz w:val="18"/>
          <w:szCs w:val="18"/>
        </w:rPr>
        <w:t>. This table provides a high level overview of the proposed research project and information about intern(s) to the reviewers.</w:t>
      </w:r>
      <w:r w:rsidR="00D52F23" w:rsidRPr="009F5FCE">
        <w:rPr>
          <w:color w:val="808080" w:themeColor="background1" w:themeShade="80"/>
          <w:sz w:val="18"/>
          <w:szCs w:val="18"/>
        </w:rPr>
        <w:t xml:space="preserve"> Please refer to the </w:t>
      </w:r>
      <w:hyperlink r:id="rId19" w:history="1">
        <w:r w:rsidR="00D52F23" w:rsidRPr="000E19F2">
          <w:rPr>
            <w:rStyle w:val="Hyperlink"/>
            <w:b/>
            <w:color w:val="808080" w:themeColor="background1" w:themeShade="80"/>
            <w:sz w:val="18"/>
            <w:szCs w:val="18"/>
            <w:u w:val="none"/>
          </w:rPr>
          <w:t>Accelerate Guide: Writing your proposal</w:t>
        </w:r>
      </w:hyperlink>
      <w:r w:rsidR="00D87DA9" w:rsidRPr="000E19F2">
        <w:rPr>
          <w:b/>
          <w:color w:val="808080" w:themeColor="background1" w:themeShade="80"/>
          <w:sz w:val="18"/>
          <w:szCs w:val="18"/>
        </w:rPr>
        <w:t xml:space="preserve"> </w:t>
      </w:r>
      <w:r w:rsidR="00D87DA9" w:rsidRPr="009F5FCE">
        <w:rPr>
          <w:color w:val="808080" w:themeColor="background1" w:themeShade="80"/>
          <w:sz w:val="18"/>
          <w:szCs w:val="18"/>
        </w:rPr>
        <w:t xml:space="preserve">to </w:t>
      </w:r>
      <w:r w:rsidR="00D30761" w:rsidRPr="009F5FCE">
        <w:rPr>
          <w:color w:val="808080" w:themeColor="background1" w:themeShade="80"/>
          <w:sz w:val="18"/>
          <w:szCs w:val="18"/>
        </w:rPr>
        <w:t>assist</w:t>
      </w:r>
      <w:r w:rsidR="00D87DA9" w:rsidRPr="009F5FCE">
        <w:rPr>
          <w:color w:val="808080" w:themeColor="background1" w:themeShade="80"/>
          <w:sz w:val="18"/>
          <w:szCs w:val="18"/>
        </w:rPr>
        <w:t xml:space="preserve"> you</w:t>
      </w:r>
      <w:r w:rsidR="00D52F23" w:rsidRPr="009F5FCE">
        <w:rPr>
          <w:color w:val="808080" w:themeColor="background1" w:themeShade="80"/>
          <w:sz w:val="18"/>
          <w:szCs w:val="18"/>
        </w:rPr>
        <w:t>.</w:t>
      </w:r>
    </w:p>
    <w:tbl>
      <w:tblPr>
        <w:tblStyle w:val="TableGrid"/>
        <w:tblW w:w="1035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199"/>
        <w:gridCol w:w="793"/>
        <w:gridCol w:w="485"/>
        <w:gridCol w:w="398"/>
        <w:gridCol w:w="399"/>
        <w:gridCol w:w="398"/>
        <w:gridCol w:w="398"/>
        <w:gridCol w:w="398"/>
        <w:gridCol w:w="398"/>
        <w:gridCol w:w="398"/>
        <w:gridCol w:w="398"/>
        <w:gridCol w:w="16"/>
        <w:gridCol w:w="382"/>
        <w:gridCol w:w="398"/>
        <w:gridCol w:w="398"/>
        <w:gridCol w:w="398"/>
        <w:gridCol w:w="398"/>
        <w:gridCol w:w="398"/>
        <w:gridCol w:w="398"/>
        <w:gridCol w:w="398"/>
        <w:gridCol w:w="398"/>
        <w:gridCol w:w="399"/>
        <w:gridCol w:w="6"/>
      </w:tblGrid>
      <w:tr w:rsidR="00B33387" w:rsidRPr="00414793" w14:paraId="2EC342C4" w14:textId="77777777" w:rsidTr="00B33387">
        <w:trPr>
          <w:gridAfter w:val="1"/>
          <w:wAfter w:w="6" w:type="dxa"/>
          <w:trHeight w:val="264"/>
        </w:trPr>
        <w:tc>
          <w:tcPr>
            <w:tcW w:w="3178"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448DD20" w14:textId="77777777" w:rsidR="00B33387" w:rsidRPr="00414793" w:rsidRDefault="00B33387" w:rsidP="00B33387">
            <w:pPr>
              <w:jc w:val="right"/>
              <w:rPr>
                <w:rFonts w:cs="Arial"/>
                <w:b/>
                <w:sz w:val="16"/>
                <w:szCs w:val="16"/>
                <w:highlight w:val="lightGray"/>
                <w:lang w:val="en-CA"/>
              </w:rPr>
            </w:pPr>
            <w:r w:rsidRPr="00414793">
              <w:rPr>
                <w:rFonts w:cs="Arial"/>
                <w:b/>
                <w:sz w:val="16"/>
                <w:szCs w:val="16"/>
                <w:highlight w:val="lightGray"/>
                <w:lang w:val="en-CA"/>
              </w:rPr>
              <w:t>Year</w:t>
            </w:r>
            <w:r w:rsidR="002E566A" w:rsidRPr="00414793">
              <w:rPr>
                <w:rFonts w:cs="Arial"/>
                <w:b/>
                <w:sz w:val="16"/>
                <w:szCs w:val="16"/>
                <w:highlight w:val="lightGray"/>
                <w:lang w:val="en-CA"/>
              </w:rPr>
              <w:t>s</w:t>
            </w:r>
          </w:p>
        </w:tc>
        <w:tc>
          <w:tcPr>
            <w:tcW w:w="2389"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3A57DF41" w14:textId="77777777" w:rsidR="00B33387" w:rsidRPr="00414793" w:rsidRDefault="002E566A" w:rsidP="00B33387">
            <w:pPr>
              <w:jc w:val="center"/>
              <w:rPr>
                <w:rFonts w:cs="Arial"/>
                <w:b/>
                <w:sz w:val="16"/>
                <w:szCs w:val="16"/>
                <w:highlight w:val="lightGray"/>
                <w:lang w:val="en-CA"/>
              </w:rPr>
            </w:pPr>
            <w:r w:rsidRPr="00414793">
              <w:rPr>
                <w:rFonts w:cs="Arial"/>
                <w:b/>
                <w:sz w:val="16"/>
                <w:szCs w:val="16"/>
                <w:highlight w:val="lightGray"/>
                <w:lang w:val="en-CA"/>
              </w:rPr>
              <w:t>Year 1</w:t>
            </w:r>
          </w:p>
        </w:tc>
        <w:tc>
          <w:tcPr>
            <w:tcW w:w="2388"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581C9728" w14:textId="77777777" w:rsidR="00B33387" w:rsidRPr="00414793" w:rsidRDefault="002E566A" w:rsidP="00B33387">
            <w:pPr>
              <w:jc w:val="center"/>
              <w:rPr>
                <w:rFonts w:cs="Arial"/>
                <w:b/>
                <w:sz w:val="16"/>
                <w:szCs w:val="16"/>
                <w:highlight w:val="lightGray"/>
                <w:lang w:val="en-CA"/>
              </w:rPr>
            </w:pPr>
            <w:r w:rsidRPr="00414793">
              <w:rPr>
                <w:rFonts w:cs="Arial"/>
                <w:b/>
                <w:sz w:val="16"/>
                <w:szCs w:val="16"/>
                <w:highlight w:val="lightGray"/>
                <w:lang w:val="en-CA"/>
              </w:rPr>
              <w:t>Year 2</w:t>
            </w:r>
          </w:p>
        </w:tc>
        <w:tc>
          <w:tcPr>
            <w:tcW w:w="2389"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5BDFAB80" w14:textId="77777777" w:rsidR="00B33387" w:rsidRPr="00414793" w:rsidRDefault="002E566A" w:rsidP="00B33387">
            <w:pPr>
              <w:jc w:val="center"/>
              <w:rPr>
                <w:rFonts w:cs="Arial"/>
                <w:b/>
                <w:sz w:val="16"/>
                <w:szCs w:val="16"/>
                <w:highlight w:val="lightGray"/>
                <w:lang w:val="en-CA"/>
              </w:rPr>
            </w:pPr>
            <w:r w:rsidRPr="00414793">
              <w:rPr>
                <w:rFonts w:cs="Arial"/>
                <w:b/>
                <w:sz w:val="16"/>
                <w:szCs w:val="16"/>
                <w:highlight w:val="lightGray"/>
                <w:lang w:val="en-CA"/>
              </w:rPr>
              <w:t>Year 3</w:t>
            </w:r>
          </w:p>
        </w:tc>
      </w:tr>
      <w:tr w:rsidR="000F56D6" w:rsidRPr="002C436C" w14:paraId="4F7E0A33" w14:textId="77777777" w:rsidTr="00B33387">
        <w:trPr>
          <w:gridAfter w:val="1"/>
          <w:wAfter w:w="6" w:type="dxa"/>
          <w:trHeight w:val="264"/>
        </w:trPr>
        <w:tc>
          <w:tcPr>
            <w:tcW w:w="3178" w:type="dxa"/>
            <w:gridSpan w:val="4"/>
            <w:tcBorders>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13E516F2" w14:textId="77777777" w:rsidR="000F56D6" w:rsidRPr="00414793" w:rsidRDefault="000F56D6" w:rsidP="00B33387">
            <w:pPr>
              <w:jc w:val="right"/>
              <w:rPr>
                <w:rFonts w:cs="Arial"/>
                <w:b/>
                <w:sz w:val="16"/>
                <w:szCs w:val="16"/>
                <w:highlight w:val="lightGray"/>
                <w:lang w:val="en-CA"/>
              </w:rPr>
            </w:pPr>
            <w:r w:rsidRPr="00414793">
              <w:rPr>
                <w:rFonts w:cs="Arial"/>
                <w:b/>
                <w:sz w:val="16"/>
                <w:szCs w:val="16"/>
                <w:highlight w:val="lightGray"/>
                <w:lang w:val="en-CA"/>
              </w:rPr>
              <w:t>Month</w:t>
            </w:r>
            <w:r w:rsidR="002E566A" w:rsidRPr="00414793">
              <w:rPr>
                <w:rFonts w:cs="Arial"/>
                <w:b/>
                <w:sz w:val="16"/>
                <w:szCs w:val="16"/>
                <w:highlight w:val="lightGray"/>
                <w:lang w:val="en-CA"/>
              </w:rPr>
              <w:t>s</w:t>
            </w:r>
          </w:p>
        </w:tc>
        <w:tc>
          <w:tcPr>
            <w:tcW w:w="79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56AE0F2A" w14:textId="77777777" w:rsidR="000F56D6" w:rsidRPr="00414793" w:rsidRDefault="000F56D6">
            <w:pPr>
              <w:jc w:val="center"/>
              <w:rPr>
                <w:rFonts w:cs="Arial"/>
                <w:b/>
                <w:sz w:val="14"/>
                <w:szCs w:val="14"/>
                <w:highlight w:val="lightGray"/>
                <w:lang w:val="en-CA"/>
              </w:rPr>
            </w:pPr>
            <w:r w:rsidRPr="00414793">
              <w:rPr>
                <w:rFonts w:cs="Arial"/>
                <w:b/>
                <w:sz w:val="14"/>
                <w:szCs w:val="14"/>
                <w:highlight w:val="lightGray"/>
                <w:lang w:val="en-CA"/>
              </w:rPr>
              <w:t>1-4</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6E88A282" w14:textId="77777777" w:rsidR="000F56D6" w:rsidRPr="00414793" w:rsidRDefault="000F56D6" w:rsidP="00DA27CB">
            <w:pPr>
              <w:ind w:right="-14"/>
              <w:jc w:val="center"/>
              <w:rPr>
                <w:rFonts w:cs="Arial"/>
                <w:b/>
                <w:sz w:val="14"/>
                <w:szCs w:val="14"/>
                <w:highlight w:val="lightGray"/>
                <w:lang w:val="en-CA"/>
              </w:rPr>
            </w:pPr>
            <w:r w:rsidRPr="00414793">
              <w:rPr>
                <w:rFonts w:cs="Arial"/>
                <w:b/>
                <w:sz w:val="14"/>
                <w:szCs w:val="14"/>
                <w:highlight w:val="lightGray"/>
                <w:lang w:val="en-CA"/>
              </w:rPr>
              <w:t>5-8</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0ACF56C8" w14:textId="77777777" w:rsidR="000F56D6" w:rsidRPr="00414793" w:rsidRDefault="000F56D6" w:rsidP="00DA27CB">
            <w:pPr>
              <w:ind w:right="-69"/>
              <w:jc w:val="center"/>
              <w:rPr>
                <w:rFonts w:cs="Arial"/>
                <w:b/>
                <w:sz w:val="14"/>
                <w:szCs w:val="14"/>
                <w:highlight w:val="lightGray"/>
                <w:lang w:val="en-CA"/>
              </w:rPr>
            </w:pPr>
            <w:r w:rsidRPr="00414793">
              <w:rPr>
                <w:rFonts w:cs="Arial"/>
                <w:b/>
                <w:sz w:val="14"/>
                <w:szCs w:val="14"/>
                <w:highlight w:val="lightGray"/>
                <w:lang w:val="en-CA"/>
              </w:rPr>
              <w:t>9-12</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F40EC61" w14:textId="77777777" w:rsidR="000F56D6" w:rsidRPr="00414793" w:rsidRDefault="000F56D6" w:rsidP="00E81286">
            <w:pPr>
              <w:jc w:val="center"/>
              <w:rPr>
                <w:rFonts w:cs="Arial"/>
                <w:b/>
                <w:sz w:val="14"/>
                <w:szCs w:val="14"/>
                <w:highlight w:val="lightGray"/>
                <w:lang w:val="en-CA"/>
              </w:rPr>
            </w:pPr>
            <w:r w:rsidRPr="00414793">
              <w:rPr>
                <w:rFonts w:cs="Arial"/>
                <w:b/>
                <w:sz w:val="14"/>
                <w:szCs w:val="14"/>
                <w:highlight w:val="lightGray"/>
                <w:lang w:val="en-CA"/>
              </w:rPr>
              <w:t>1-4</w:t>
            </w:r>
          </w:p>
        </w:tc>
        <w:tc>
          <w:tcPr>
            <w:tcW w:w="79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08B92826" w14:textId="77777777" w:rsidR="000F56D6" w:rsidRPr="00414793" w:rsidRDefault="000F56D6" w:rsidP="00E81286">
            <w:pPr>
              <w:ind w:right="-14"/>
              <w:jc w:val="center"/>
              <w:rPr>
                <w:rFonts w:cs="Arial"/>
                <w:b/>
                <w:sz w:val="14"/>
                <w:szCs w:val="14"/>
                <w:highlight w:val="lightGray"/>
                <w:lang w:val="en-CA"/>
              </w:rPr>
            </w:pPr>
            <w:r w:rsidRPr="00414793">
              <w:rPr>
                <w:rFonts w:cs="Arial"/>
                <w:b/>
                <w:sz w:val="14"/>
                <w:szCs w:val="14"/>
                <w:highlight w:val="lightGray"/>
                <w:lang w:val="en-CA"/>
              </w:rPr>
              <w:t>5-8</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245E44A" w14:textId="77777777" w:rsidR="000F56D6" w:rsidRPr="00414793" w:rsidRDefault="000F56D6" w:rsidP="00E81286">
            <w:pPr>
              <w:ind w:right="-69"/>
              <w:jc w:val="center"/>
              <w:rPr>
                <w:rFonts w:cs="Arial"/>
                <w:b/>
                <w:sz w:val="14"/>
                <w:szCs w:val="14"/>
                <w:highlight w:val="lightGray"/>
                <w:lang w:val="en-CA"/>
              </w:rPr>
            </w:pPr>
            <w:r w:rsidRPr="00414793">
              <w:rPr>
                <w:rFonts w:cs="Arial"/>
                <w:b/>
                <w:sz w:val="14"/>
                <w:szCs w:val="14"/>
                <w:highlight w:val="lightGray"/>
                <w:lang w:val="en-CA"/>
              </w:rPr>
              <w:t>9-12</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0E53C45A" w14:textId="77777777" w:rsidR="000F56D6" w:rsidRPr="00414793" w:rsidRDefault="000F56D6" w:rsidP="00E81286">
            <w:pPr>
              <w:jc w:val="center"/>
              <w:rPr>
                <w:rFonts w:cs="Arial"/>
                <w:b/>
                <w:sz w:val="14"/>
                <w:szCs w:val="14"/>
                <w:highlight w:val="lightGray"/>
                <w:lang w:val="en-CA"/>
              </w:rPr>
            </w:pPr>
            <w:r w:rsidRPr="00414793">
              <w:rPr>
                <w:rFonts w:cs="Arial"/>
                <w:b/>
                <w:sz w:val="14"/>
                <w:szCs w:val="14"/>
                <w:highlight w:val="lightGray"/>
                <w:lang w:val="en-CA"/>
              </w:rPr>
              <w:t>1-4</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3EA05F87" w14:textId="77777777" w:rsidR="000F56D6" w:rsidRPr="00414793" w:rsidRDefault="000F56D6" w:rsidP="00E81286">
            <w:pPr>
              <w:ind w:right="-14"/>
              <w:jc w:val="center"/>
              <w:rPr>
                <w:rFonts w:cs="Arial"/>
                <w:b/>
                <w:sz w:val="14"/>
                <w:szCs w:val="14"/>
                <w:highlight w:val="lightGray"/>
                <w:lang w:val="en-CA"/>
              </w:rPr>
            </w:pPr>
            <w:r w:rsidRPr="00414793">
              <w:rPr>
                <w:rFonts w:cs="Arial"/>
                <w:b/>
                <w:sz w:val="14"/>
                <w:szCs w:val="14"/>
                <w:highlight w:val="lightGray"/>
                <w:lang w:val="en-CA"/>
              </w:rPr>
              <w:t>5-8</w:t>
            </w:r>
          </w:p>
        </w:tc>
        <w:tc>
          <w:tcPr>
            <w:tcW w:w="79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297D85AD" w14:textId="77777777" w:rsidR="000F56D6" w:rsidRPr="002C436C" w:rsidRDefault="000F56D6" w:rsidP="00E81286">
            <w:pPr>
              <w:ind w:right="-69"/>
              <w:jc w:val="center"/>
              <w:rPr>
                <w:rFonts w:cs="Arial"/>
                <w:b/>
                <w:sz w:val="14"/>
                <w:szCs w:val="14"/>
                <w:lang w:val="en-CA"/>
              </w:rPr>
            </w:pPr>
            <w:r w:rsidRPr="00414793">
              <w:rPr>
                <w:rFonts w:cs="Arial"/>
                <w:b/>
                <w:sz w:val="14"/>
                <w:szCs w:val="14"/>
                <w:highlight w:val="lightGray"/>
                <w:lang w:val="en-CA"/>
              </w:rPr>
              <w:t>9-12</w:t>
            </w:r>
          </w:p>
        </w:tc>
      </w:tr>
      <w:tr w:rsidR="00B33387" w14:paraId="703617C8" w14:textId="77777777" w:rsidTr="009C2A68">
        <w:trPr>
          <w:trHeight w:val="264"/>
        </w:trPr>
        <w:tc>
          <w:tcPr>
            <w:tcW w:w="1701"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5A23E4" w14:textId="77777777" w:rsidR="00B33387" w:rsidRPr="002C436C" w:rsidRDefault="00B33387" w:rsidP="00AD0629">
            <w:pPr>
              <w:jc w:val="center"/>
              <w:rPr>
                <w:rFonts w:cs="Arial"/>
                <w:b/>
                <w:sz w:val="16"/>
                <w:szCs w:val="16"/>
                <w:lang w:val="en-CA"/>
              </w:rPr>
            </w:pPr>
            <w:r w:rsidRPr="002C436C">
              <w:rPr>
                <w:rFonts w:cs="Arial"/>
                <w:b/>
                <w:sz w:val="16"/>
                <w:szCs w:val="16"/>
                <w:lang w:val="en-CA"/>
              </w:rPr>
              <w:t>Intern Name</w:t>
            </w:r>
          </w:p>
        </w:tc>
        <w:tc>
          <w:tcPr>
            <w:tcW w:w="992" w:type="dxa"/>
            <w:gridSpan w:val="2"/>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1FA1BD" w14:textId="77777777" w:rsidR="00B33387" w:rsidRPr="002C436C" w:rsidRDefault="00B33387" w:rsidP="00AD0629">
            <w:pPr>
              <w:jc w:val="center"/>
              <w:rPr>
                <w:rFonts w:cs="Arial"/>
                <w:b/>
                <w:sz w:val="16"/>
                <w:szCs w:val="16"/>
                <w:lang w:val="en-CA"/>
              </w:rPr>
            </w:pPr>
            <w:r w:rsidRPr="002C436C">
              <w:rPr>
                <w:rFonts w:cs="Arial"/>
                <w:b/>
                <w:sz w:val="16"/>
                <w:szCs w:val="16"/>
                <w:lang w:val="en-CA"/>
              </w:rPr>
              <w:t>Degree</w:t>
            </w:r>
            <w:r w:rsidR="009C2A68">
              <w:rPr>
                <w:rFonts w:cs="Arial"/>
                <w:b/>
                <w:sz w:val="16"/>
                <w:szCs w:val="16"/>
                <w:lang w:val="en-CA"/>
              </w:rPr>
              <w:t xml:space="preserve"> Program</w:t>
            </w:r>
          </w:p>
        </w:tc>
        <w:tc>
          <w:tcPr>
            <w:tcW w:w="485"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A8CCD8A" w14:textId="77777777" w:rsidR="00B33387" w:rsidRDefault="00B33387" w:rsidP="00AD0629">
            <w:pPr>
              <w:jc w:val="center"/>
              <w:rPr>
                <w:rFonts w:cs="Arial"/>
                <w:b/>
                <w:sz w:val="16"/>
                <w:szCs w:val="16"/>
                <w:lang w:val="en-CA"/>
              </w:rPr>
            </w:pPr>
            <w:r w:rsidRPr="002C436C">
              <w:rPr>
                <w:rFonts w:cs="Arial"/>
                <w:b/>
                <w:sz w:val="16"/>
                <w:szCs w:val="16"/>
                <w:lang w:val="en-CA"/>
              </w:rPr>
              <w:t>IU</w:t>
            </w:r>
          </w:p>
        </w:tc>
        <w:tc>
          <w:tcPr>
            <w:tcW w:w="7172" w:type="dxa"/>
            <w:gridSpan w:val="20"/>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808080" w:themeFill="background1" w:themeFillShade="80"/>
            <w:vAlign w:val="center"/>
          </w:tcPr>
          <w:p w14:paraId="66B606F7" w14:textId="77777777" w:rsidR="00B33387" w:rsidRDefault="00B33387">
            <w:pPr>
              <w:jc w:val="center"/>
              <w:rPr>
                <w:rFonts w:cs="Arial"/>
                <w:b/>
                <w:sz w:val="16"/>
                <w:szCs w:val="16"/>
                <w:lang w:val="en-CA"/>
              </w:rPr>
            </w:pPr>
          </w:p>
        </w:tc>
      </w:tr>
      <w:tr w:rsidR="001F61D2" w14:paraId="18D40833" w14:textId="77777777" w:rsidTr="00234DD4">
        <w:trPr>
          <w:trHeight w:val="264"/>
        </w:trPr>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63B3CA1" w14:textId="6CA2E9F2" w:rsidR="001F61D2" w:rsidRDefault="001F61D2">
            <w:pPr>
              <w:jc w:val="center"/>
              <w:rPr>
                <w:rFonts w:cs="Arial"/>
                <w:sz w:val="20"/>
                <w:szCs w:val="20"/>
                <w:lang w:val="en-CA"/>
              </w:rPr>
            </w:pPr>
            <w:r>
              <w:rPr>
                <w:rFonts w:cs="Arial"/>
                <w:sz w:val="20"/>
                <w:szCs w:val="20"/>
                <w:lang w:val="en-CA"/>
              </w:rPr>
              <w:t>Christopher Zaworski</w:t>
            </w: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91D8C3" w14:textId="40F5E0A6" w:rsidR="001F61D2" w:rsidRDefault="001F61D2">
            <w:pPr>
              <w:jc w:val="center"/>
              <w:rPr>
                <w:rFonts w:cs="Arial"/>
                <w:sz w:val="20"/>
                <w:szCs w:val="20"/>
                <w:lang w:val="en-CA"/>
              </w:rPr>
            </w:pPr>
            <w:r>
              <w:rPr>
                <w:rFonts w:cs="Arial"/>
                <w:sz w:val="20"/>
                <w:szCs w:val="20"/>
                <w:lang w:val="en-CA"/>
              </w:rPr>
              <w:t>Physics</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357660" w14:textId="5FDD62F7" w:rsidR="001F61D2" w:rsidRDefault="001F61D2">
            <w:pPr>
              <w:jc w:val="center"/>
              <w:rPr>
                <w:rFonts w:cs="Arial"/>
                <w:sz w:val="20"/>
                <w:szCs w:val="20"/>
                <w:lang w:val="en-CA"/>
              </w:rPr>
            </w:pPr>
            <w:r>
              <w:rPr>
                <w:rFonts w:cs="Arial"/>
                <w:sz w:val="20"/>
                <w:szCs w:val="20"/>
                <w:lang w:val="en-CA"/>
              </w:rPr>
              <w:t>3</w:t>
            </w:r>
          </w:p>
        </w:tc>
        <w:tc>
          <w:tcPr>
            <w:tcW w:w="79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88CD1E" w14:textId="19302A7C" w:rsidR="001F61D2" w:rsidRPr="001D1BFF" w:rsidRDefault="001F61D2">
            <w:pPr>
              <w:jc w:val="center"/>
              <w:rPr>
                <w:rFonts w:cs="Arial"/>
                <w:color w:val="000000" w:themeColor="text1"/>
                <w:sz w:val="20"/>
                <w:szCs w:val="20"/>
                <w:lang w:val="en-CA"/>
              </w:rPr>
            </w:pPr>
            <w:r w:rsidRPr="001D1BFF">
              <w:rPr>
                <w:rFonts w:cs="Arial"/>
                <w:color w:val="000000" w:themeColor="text1"/>
                <w:sz w:val="20"/>
                <w:szCs w:val="20"/>
                <w:lang w:val="en-CA"/>
              </w:rPr>
              <w:t>X</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528BD4" w14:textId="27125FC3" w:rsidR="001F61D2" w:rsidRPr="001D1BFF" w:rsidRDefault="001F61D2">
            <w:pPr>
              <w:jc w:val="center"/>
              <w:rPr>
                <w:rFonts w:cs="Arial"/>
                <w:color w:val="000000" w:themeColor="text1"/>
                <w:sz w:val="20"/>
                <w:szCs w:val="20"/>
                <w:lang w:val="en-CA"/>
              </w:rPr>
            </w:pPr>
            <w:r w:rsidRPr="001D1BFF">
              <w:rPr>
                <w:rFonts w:cs="Arial"/>
                <w:color w:val="000000" w:themeColor="text1"/>
                <w:sz w:val="20"/>
                <w:szCs w:val="20"/>
                <w:lang w:val="en-CA"/>
              </w:rPr>
              <w:t>X</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6FF345" w14:textId="1E4A0861" w:rsidR="001F61D2" w:rsidRPr="001D1BFF" w:rsidRDefault="001F61D2">
            <w:pPr>
              <w:jc w:val="center"/>
              <w:rPr>
                <w:rFonts w:cs="Arial"/>
                <w:color w:val="000000" w:themeColor="text1"/>
                <w:sz w:val="20"/>
                <w:szCs w:val="20"/>
                <w:lang w:val="en-CA"/>
              </w:rPr>
            </w:pPr>
            <w:r w:rsidRPr="001D1BFF">
              <w:rPr>
                <w:rFonts w:cs="Arial"/>
                <w:color w:val="000000" w:themeColor="text1"/>
                <w:sz w:val="20"/>
                <w:szCs w:val="20"/>
                <w:lang w:val="en-CA"/>
              </w:rPr>
              <w:t>X</w:t>
            </w:r>
          </w:p>
        </w:tc>
        <w:tc>
          <w:tcPr>
            <w:tcW w:w="81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816003" w14:textId="489BDBBF" w:rsidR="001F61D2" w:rsidRPr="001D1BFF" w:rsidRDefault="001F61D2">
            <w:pPr>
              <w:jc w:val="center"/>
              <w:rPr>
                <w:rFonts w:cs="Arial"/>
                <w:color w:val="000000" w:themeColor="text1"/>
                <w:sz w:val="20"/>
                <w:szCs w:val="20"/>
                <w:lang w:val="en-CA"/>
              </w:rPr>
            </w:pPr>
            <w:r w:rsidRPr="001D1BFF">
              <w:rPr>
                <w:rFonts w:cs="Arial"/>
                <w:color w:val="000000" w:themeColor="text1"/>
                <w:sz w:val="20"/>
                <w:szCs w:val="20"/>
                <w:lang w:val="en-CA"/>
              </w:rPr>
              <w:t>X</w:t>
            </w:r>
          </w:p>
        </w:tc>
        <w:tc>
          <w:tcPr>
            <w:tcW w:w="78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48BD91" w14:textId="329992A7" w:rsidR="001F61D2" w:rsidRPr="001D1BFF" w:rsidRDefault="001F61D2">
            <w:pPr>
              <w:jc w:val="center"/>
              <w:rPr>
                <w:rFonts w:cs="Arial"/>
                <w:color w:val="000000" w:themeColor="text1"/>
                <w:sz w:val="20"/>
                <w:szCs w:val="20"/>
                <w:lang w:val="en-CA"/>
              </w:rPr>
            </w:pPr>
            <w:r w:rsidRPr="001D1BFF">
              <w:rPr>
                <w:rFonts w:cs="Arial"/>
                <w:color w:val="000000" w:themeColor="text1"/>
                <w:sz w:val="20"/>
                <w:szCs w:val="20"/>
                <w:lang w:val="en-CA"/>
              </w:rPr>
              <w:t>X</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6DE3BB" w14:textId="53B32576" w:rsidR="001F61D2" w:rsidRDefault="001F61D2">
            <w:pPr>
              <w:jc w:val="center"/>
              <w:rPr>
                <w:rFonts w:cs="Arial"/>
                <w:sz w:val="20"/>
                <w:szCs w:val="20"/>
                <w:lang w:val="en-CA"/>
              </w:rPr>
            </w:pP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CA5B46" w14:textId="77777777" w:rsidR="001F61D2" w:rsidRDefault="001F61D2">
            <w:pPr>
              <w:jc w:val="center"/>
              <w:rPr>
                <w:rFonts w:cs="Arial"/>
                <w:sz w:val="20"/>
                <w:szCs w:val="20"/>
                <w:lang w:val="en-CA"/>
              </w:rPr>
            </w:pP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8FF029" w14:textId="77777777" w:rsidR="001F61D2" w:rsidRDefault="001F61D2">
            <w:pPr>
              <w:jc w:val="center"/>
              <w:rPr>
                <w:rFonts w:cs="Arial"/>
                <w:sz w:val="20"/>
                <w:szCs w:val="20"/>
                <w:lang w:val="en-CA"/>
              </w:rPr>
            </w:pPr>
          </w:p>
        </w:tc>
        <w:tc>
          <w:tcPr>
            <w:tcW w:w="803"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2508EC" w14:textId="77777777" w:rsidR="001F61D2" w:rsidRDefault="001F61D2">
            <w:pPr>
              <w:jc w:val="center"/>
              <w:rPr>
                <w:rFonts w:cs="Arial"/>
                <w:sz w:val="20"/>
                <w:szCs w:val="20"/>
                <w:lang w:val="en-CA"/>
              </w:rPr>
            </w:pPr>
          </w:p>
        </w:tc>
      </w:tr>
      <w:tr w:rsidR="00B33387" w14:paraId="36E24F59" w14:textId="77777777" w:rsidTr="000E19F2">
        <w:trPr>
          <w:trHeight w:val="264"/>
        </w:trPr>
        <w:tc>
          <w:tcPr>
            <w:tcW w:w="2693"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83152F" w14:textId="77777777" w:rsidR="00B33387" w:rsidRDefault="00B33387">
            <w:pPr>
              <w:jc w:val="right"/>
              <w:rPr>
                <w:rFonts w:cs="Arial"/>
                <w:b/>
                <w:sz w:val="16"/>
                <w:szCs w:val="16"/>
                <w:lang w:val="en-CA"/>
              </w:rPr>
            </w:pPr>
            <w:r>
              <w:rPr>
                <w:rFonts w:cs="Arial"/>
                <w:b/>
                <w:sz w:val="16"/>
                <w:szCs w:val="16"/>
                <w:lang w:val="en-CA"/>
              </w:rPr>
              <w:t>Total Internship Units</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089BB" w14:textId="7758CBD3" w:rsidR="00B33387" w:rsidRDefault="00E07244">
            <w:pPr>
              <w:jc w:val="center"/>
              <w:rPr>
                <w:rFonts w:cs="Arial"/>
                <w:b/>
                <w:sz w:val="20"/>
                <w:szCs w:val="20"/>
                <w:lang w:val="en-CA"/>
              </w:rPr>
            </w:pPr>
            <w:r>
              <w:rPr>
                <w:rFonts w:cs="Arial"/>
                <w:b/>
                <w:sz w:val="20"/>
                <w:szCs w:val="20"/>
                <w:lang w:val="en-CA"/>
              </w:rPr>
              <w:t>3</w:t>
            </w: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0CD16" w14:textId="77777777" w:rsidR="00B33387" w:rsidRDefault="00B33387">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088C1A"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F38362"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041A73"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776B11"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535B57"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E41596" w14:textId="77777777" w:rsidR="00B33387" w:rsidRDefault="00B33387">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1CF46F" w14:textId="77777777" w:rsidR="00B33387" w:rsidRDefault="00B33387">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DA111B"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CEF6ED"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E3ABD4"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43B3AA"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505DD1"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2C0BB2"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C96D60"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75E12E"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4C6B5D" w14:textId="77777777" w:rsidR="00B33387" w:rsidRDefault="00B33387">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BFBDD4" w14:textId="77777777" w:rsidR="00B33387" w:rsidRDefault="00B33387">
            <w:pPr>
              <w:jc w:val="center"/>
              <w:rPr>
                <w:rFonts w:cs="Arial"/>
                <w:sz w:val="20"/>
                <w:szCs w:val="20"/>
                <w:lang w:val="en-CA"/>
              </w:rPr>
            </w:pPr>
          </w:p>
        </w:tc>
      </w:tr>
      <w:tr w:rsidR="00B33387" w14:paraId="392595DA" w14:textId="77777777" w:rsidTr="000E19F2">
        <w:trPr>
          <w:trHeight w:val="264"/>
        </w:trPr>
        <w:tc>
          <w:tcPr>
            <w:tcW w:w="190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0AE14D" w14:textId="77777777" w:rsidR="00B33387" w:rsidRDefault="00B33387">
            <w:pPr>
              <w:jc w:val="right"/>
              <w:rPr>
                <w:rFonts w:cs="Arial"/>
                <w:b/>
                <w:sz w:val="16"/>
                <w:szCs w:val="16"/>
                <w:lang w:val="en-CA"/>
              </w:rPr>
            </w:pPr>
            <w:r>
              <w:rPr>
                <w:rFonts w:cs="Arial"/>
                <w:b/>
                <w:sz w:val="16"/>
                <w:szCs w:val="16"/>
                <w:lang w:val="en-CA"/>
              </w:rPr>
              <w:t>Total Project Funding</w:t>
            </w:r>
          </w:p>
        </w:tc>
        <w:tc>
          <w:tcPr>
            <w:tcW w:w="127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37203E3" w14:textId="237C2FA9" w:rsidR="00B33387" w:rsidRDefault="00B33387">
            <w:pPr>
              <w:rPr>
                <w:rFonts w:cs="Arial"/>
                <w:b/>
                <w:sz w:val="20"/>
                <w:szCs w:val="20"/>
                <w:lang w:val="en-CA"/>
              </w:rPr>
            </w:pPr>
            <w:r>
              <w:rPr>
                <w:rFonts w:cs="Arial"/>
                <w:b/>
                <w:sz w:val="20"/>
                <w:szCs w:val="20"/>
                <w:lang w:val="en-CA"/>
              </w:rPr>
              <w:t>$</w:t>
            </w:r>
            <w:r w:rsidR="001D1BFF">
              <w:rPr>
                <w:rFonts w:cs="Arial"/>
                <w:b/>
                <w:sz w:val="20"/>
                <w:szCs w:val="20"/>
                <w:lang w:val="en-CA"/>
              </w:rPr>
              <w:t>40 000</w:t>
            </w: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0C0F27" w14:textId="77777777" w:rsidR="00B33387" w:rsidRDefault="00B33387">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AE3665"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697179"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32EBF3"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92B492"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26496F"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DC2607" w14:textId="77777777" w:rsidR="00B33387" w:rsidRDefault="00B33387">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ABBA4D" w14:textId="77777777" w:rsidR="00B33387" w:rsidRDefault="00B33387">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16FB0E"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AA3542"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C9F17A"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41C09F"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874B6F"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65B997"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8DAEA6"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71D326"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BE1F29" w14:textId="77777777" w:rsidR="00B33387" w:rsidRDefault="00B33387">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BE573C" w14:textId="77777777" w:rsidR="00B33387" w:rsidRDefault="00B33387">
            <w:pPr>
              <w:jc w:val="center"/>
              <w:rPr>
                <w:rFonts w:cs="Arial"/>
                <w:sz w:val="20"/>
                <w:szCs w:val="20"/>
                <w:lang w:val="en-CA"/>
              </w:rPr>
            </w:pPr>
          </w:p>
        </w:tc>
      </w:tr>
      <w:tr w:rsidR="00E07244" w14:paraId="33A1A354" w14:textId="77777777" w:rsidTr="000E19F2">
        <w:trPr>
          <w:trHeight w:val="264"/>
        </w:trPr>
        <w:tc>
          <w:tcPr>
            <w:tcW w:w="190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54FEF0" w14:textId="77777777" w:rsidR="00E07244" w:rsidRDefault="00E07244">
            <w:pPr>
              <w:jc w:val="right"/>
              <w:rPr>
                <w:rFonts w:cs="Arial"/>
                <w:b/>
                <w:sz w:val="16"/>
                <w:szCs w:val="16"/>
                <w:lang w:val="en-CA"/>
              </w:rPr>
            </w:pPr>
          </w:p>
        </w:tc>
        <w:tc>
          <w:tcPr>
            <w:tcW w:w="127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C51E38" w14:textId="77777777" w:rsidR="00E07244" w:rsidRDefault="00E07244">
            <w:pPr>
              <w:rPr>
                <w:rFonts w:cs="Arial"/>
                <w:b/>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252CCD" w14:textId="77777777" w:rsidR="00E07244" w:rsidRDefault="00E07244">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348206"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6CF9F2"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BD839E"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6F21EA"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74B57F"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639869" w14:textId="77777777" w:rsidR="00E07244" w:rsidRDefault="00E07244">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DAD4BA" w14:textId="77777777" w:rsidR="00E07244" w:rsidRDefault="00E07244">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1FC295"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788DE5"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E853C6"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E294A5"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6D3CE2"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C573C2"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F6A228"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B7B9B7"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5C6B82" w14:textId="77777777" w:rsidR="00E07244" w:rsidRDefault="00E07244">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9545C1" w14:textId="77777777" w:rsidR="00E07244" w:rsidRDefault="00E07244">
            <w:pPr>
              <w:jc w:val="center"/>
              <w:rPr>
                <w:rFonts w:cs="Arial"/>
                <w:sz w:val="20"/>
                <w:szCs w:val="20"/>
                <w:lang w:val="en-CA"/>
              </w:rPr>
            </w:pPr>
          </w:p>
        </w:tc>
      </w:tr>
    </w:tbl>
    <w:p w14:paraId="71F2AC2D" w14:textId="77777777" w:rsidR="00C83ED5" w:rsidRPr="00044337" w:rsidRDefault="00386CA1" w:rsidP="00F02159">
      <w:pPr>
        <w:pStyle w:val="Heading3"/>
        <w:numPr>
          <w:ilvl w:val="0"/>
          <w:numId w:val="38"/>
        </w:numPr>
        <w:spacing w:before="0" w:after="0"/>
        <w:ind w:left="357" w:hanging="357"/>
        <w:rPr>
          <w:rFonts w:cs="Arial"/>
          <w:sz w:val="24"/>
          <w:szCs w:val="24"/>
          <w:lang w:val="en-CA"/>
        </w:rPr>
      </w:pPr>
      <w:r>
        <w:rPr>
          <w:rFonts w:cs="Arial"/>
          <w:sz w:val="24"/>
          <w:szCs w:val="24"/>
          <w:lang w:val="en-CA"/>
        </w:rPr>
        <w:lastRenderedPageBreak/>
        <w:t>D</w:t>
      </w:r>
      <w:r w:rsidR="00C83ED5" w:rsidRPr="00044337">
        <w:rPr>
          <w:rFonts w:cs="Arial"/>
          <w:sz w:val="24"/>
          <w:szCs w:val="24"/>
          <w:lang w:val="en-CA"/>
        </w:rPr>
        <w:t>escription of Proposed Research</w:t>
      </w:r>
    </w:p>
    <w:p w14:paraId="05C42E57" w14:textId="54F139CD" w:rsidR="00C83ED5" w:rsidRDefault="00C83ED5" w:rsidP="00F02159">
      <w:pPr>
        <w:pStyle w:val="ListParagraph"/>
        <w:numPr>
          <w:ilvl w:val="1"/>
          <w:numId w:val="3"/>
        </w:numPr>
        <w:spacing w:before="240" w:after="120" w:line="276" w:lineRule="auto"/>
        <w:ind w:left="720"/>
        <w:rPr>
          <w:rFonts w:cs="Arial"/>
          <w:b/>
          <w:sz w:val="20"/>
          <w:szCs w:val="20"/>
          <w:lang w:val="en-CA"/>
        </w:rPr>
      </w:pPr>
      <w:r w:rsidRPr="00044337">
        <w:rPr>
          <w:rFonts w:cs="Arial"/>
          <w:b/>
          <w:sz w:val="20"/>
          <w:szCs w:val="20"/>
          <w:lang w:val="en-CA"/>
        </w:rPr>
        <w:t>Project title:</w:t>
      </w:r>
      <w:r w:rsidR="00B7574D">
        <w:rPr>
          <w:rFonts w:cs="Arial"/>
          <w:b/>
          <w:sz w:val="20"/>
          <w:szCs w:val="20"/>
          <w:lang w:val="en-CA"/>
        </w:rPr>
        <w:t xml:space="preserve"> </w:t>
      </w:r>
      <w:r w:rsidR="009052A2">
        <w:rPr>
          <w:rFonts w:cs="Arial"/>
          <w:sz w:val="20"/>
          <w:szCs w:val="20"/>
          <w:lang w:val="en-CA"/>
        </w:rPr>
        <w:t>Updating</w:t>
      </w:r>
      <w:r w:rsidR="00D1643D">
        <w:rPr>
          <w:rFonts w:cs="Arial"/>
          <w:sz w:val="20"/>
          <w:szCs w:val="20"/>
          <w:lang w:val="en-CA"/>
        </w:rPr>
        <w:t xml:space="preserve"> modern day v</w:t>
      </w:r>
      <w:r w:rsidR="00B7574D" w:rsidRPr="009052A2">
        <w:rPr>
          <w:rFonts w:cs="Arial"/>
          <w:sz w:val="20"/>
          <w:szCs w:val="20"/>
          <w:lang w:val="en-CA"/>
        </w:rPr>
        <w:t>inyl press</w:t>
      </w:r>
      <w:r w:rsidR="008F6330">
        <w:rPr>
          <w:rFonts w:cs="Arial"/>
          <w:sz w:val="20"/>
          <w:szCs w:val="20"/>
          <w:lang w:val="en-CA"/>
        </w:rPr>
        <w:t>es</w:t>
      </w:r>
    </w:p>
    <w:p w14:paraId="523279F9" w14:textId="77777777" w:rsidR="002B20B0" w:rsidRPr="002B20B0" w:rsidRDefault="002B20B0" w:rsidP="00F41BA0">
      <w:pPr>
        <w:spacing w:before="120" w:after="120"/>
        <w:rPr>
          <w:rFonts w:cs="Arial"/>
          <w:b/>
          <w:sz w:val="20"/>
          <w:szCs w:val="20"/>
          <w:lang w:val="en-CA"/>
        </w:rPr>
      </w:pPr>
    </w:p>
    <w:p w14:paraId="757E3266" w14:textId="77777777" w:rsidR="00C83ED5" w:rsidRPr="009F5FCE" w:rsidRDefault="00C83ED5" w:rsidP="00A00CBE">
      <w:pPr>
        <w:pStyle w:val="ListParagraph"/>
        <w:numPr>
          <w:ilvl w:val="1"/>
          <w:numId w:val="3"/>
        </w:numPr>
        <w:spacing w:after="120" w:line="276" w:lineRule="auto"/>
        <w:ind w:left="720" w:right="-108"/>
        <w:rPr>
          <w:rFonts w:cs="Arial"/>
          <w:sz w:val="20"/>
          <w:szCs w:val="20"/>
          <w:lang w:val="en-CA"/>
        </w:rPr>
      </w:pPr>
      <w:r w:rsidRPr="009F5FCE">
        <w:rPr>
          <w:rFonts w:cs="Arial"/>
          <w:b/>
          <w:sz w:val="20"/>
          <w:szCs w:val="20"/>
          <w:lang w:val="en-CA"/>
        </w:rPr>
        <w:t xml:space="preserve">Research Abstract </w:t>
      </w:r>
      <w:r w:rsidRPr="009F5FCE">
        <w:rPr>
          <w:rFonts w:cs="Arial"/>
          <w:sz w:val="20"/>
          <w:szCs w:val="20"/>
          <w:lang w:val="en-CA"/>
        </w:rPr>
        <w:t>(</w:t>
      </w:r>
      <w:r w:rsidR="00EC4C1C" w:rsidRPr="009F5FCE">
        <w:rPr>
          <w:rFonts w:cs="Arial"/>
          <w:sz w:val="20"/>
          <w:szCs w:val="20"/>
          <w:lang w:val="en-CA"/>
        </w:rPr>
        <w:t xml:space="preserve">Approx. </w:t>
      </w:r>
      <w:r w:rsidR="00AC229C" w:rsidRPr="009F5FCE">
        <w:rPr>
          <w:rFonts w:cs="Arial"/>
          <w:sz w:val="20"/>
          <w:szCs w:val="20"/>
          <w:lang w:val="en-CA"/>
        </w:rPr>
        <w:t>200</w:t>
      </w:r>
      <w:r w:rsidRPr="009F5FCE">
        <w:rPr>
          <w:rFonts w:cs="Arial"/>
          <w:sz w:val="20"/>
          <w:szCs w:val="20"/>
          <w:lang w:val="en-CA"/>
        </w:rPr>
        <w:t xml:space="preserve"> words): </w:t>
      </w:r>
    </w:p>
    <w:p w14:paraId="3A540942" w14:textId="4125369B" w:rsidR="00013718" w:rsidRDefault="00AC229C" w:rsidP="00DD0FD8">
      <w:pPr>
        <w:spacing w:after="120"/>
        <w:ind w:left="709" w:firstLine="11"/>
        <w:jc w:val="both"/>
        <w:rPr>
          <w:color w:val="808080" w:themeColor="background1" w:themeShade="80"/>
          <w:sz w:val="18"/>
          <w:szCs w:val="18"/>
        </w:rPr>
      </w:pPr>
      <w:r w:rsidRPr="009F5FCE">
        <w:rPr>
          <w:color w:val="808080" w:themeColor="background1" w:themeShade="80"/>
          <w:sz w:val="18"/>
          <w:szCs w:val="18"/>
        </w:rPr>
        <w:t>Please include: Research problem to be addressed and its significance, objectives, and proposed methodology. This section will be used to recruit reviewers; it differs from section 7.2. (Public Project Overview) and must clearly summarize the research proposed.</w:t>
      </w:r>
    </w:p>
    <w:p w14:paraId="6DD8E339" w14:textId="4BACB6CB" w:rsidR="00DD0FD8" w:rsidRPr="00DD0FD8" w:rsidRDefault="00DD0FD8" w:rsidP="00E37E1D">
      <w:pPr>
        <w:spacing w:before="120" w:after="120"/>
        <w:ind w:left="682" w:firstLine="11"/>
        <w:jc w:val="both"/>
        <w:rPr>
          <w:sz w:val="20"/>
          <w:szCs w:val="20"/>
        </w:rPr>
      </w:pPr>
      <w:r w:rsidRPr="00DD0FD8">
        <w:rPr>
          <w:sz w:val="20"/>
          <w:szCs w:val="20"/>
        </w:rPr>
        <w:t>The Renaissance of vinyl records in the marketplace has been remarkable.  Reasons for this re-emergence are not clear; there are psychoacoustic, psychological, artistic and human factors involved.  In some quarters there is lingering doubt that a digital signal with discrete numbers cannot represent an analogue audio stream, although this has long been proven false [res below LSB].  Perhaps the attractive record jacket, the gleaming reflective disc, and the ritual of putting the record carefully into play are important aspects.  Whatever the reason, old cutting lathes and aging record presses are back in vogue.  This project seeks to study the optimization of mastering and pressing of records using new instruments and presses manufactured by Viryl Technologies.</w:t>
      </w:r>
    </w:p>
    <w:p w14:paraId="3491F9F8" w14:textId="77777777" w:rsidR="00DD0FD8" w:rsidRPr="00DD0FD8" w:rsidRDefault="00DD0FD8" w:rsidP="00E37E1D">
      <w:pPr>
        <w:spacing w:before="120" w:after="120"/>
        <w:ind w:left="682" w:firstLine="11"/>
        <w:jc w:val="both"/>
        <w:rPr>
          <w:sz w:val="20"/>
          <w:szCs w:val="20"/>
        </w:rPr>
      </w:pPr>
      <w:r w:rsidRPr="00DD0FD8">
        <w:rPr>
          <w:sz w:val="20"/>
          <w:szCs w:val="20"/>
        </w:rPr>
        <w:t>The quality of a record pressing is determined by the characteristic of the vinyl used, its temperature, the force used to stamp the record, the final thickness of the pressing, the cycle time of the press, the efficacy of the flash cooling incorporated in the press, and possibly other factors.  It is the aim of this research to study the effects of such parameters on the final quality of the pressed discs.  This quality will be assessed by the surface noise, the frequency and severity of clicks and pops, the bandwidth and distortion of the recovered audio, and the morphology and warping of the final product.  It is hoped that Viryl Technologies will be able to supply a series of music or test pressings that span the range of parameters required for a reasonable statistical analysis of the quality factors.</w:t>
      </w:r>
    </w:p>
    <w:p w14:paraId="5F2F6719" w14:textId="77777777" w:rsidR="00DD0FD8" w:rsidRPr="00DD0FD8" w:rsidRDefault="00DD0FD8" w:rsidP="00E37E1D">
      <w:pPr>
        <w:spacing w:before="120" w:after="120"/>
        <w:ind w:left="682" w:firstLine="11"/>
        <w:jc w:val="both"/>
        <w:rPr>
          <w:sz w:val="20"/>
          <w:szCs w:val="20"/>
        </w:rPr>
      </w:pPr>
      <w:r w:rsidRPr="00DD0FD8">
        <w:rPr>
          <w:sz w:val="20"/>
          <w:szCs w:val="20"/>
        </w:rPr>
        <w:t>It is expected that the assessment of the record pressing can be accomplished by recording the audio output of test pressings on reference equipment.  This recording will be digital and its quality must significantly exceed that of the record, so that the quality of the record pressing dominates.</w:t>
      </w:r>
    </w:p>
    <w:p w14:paraId="38931947" w14:textId="77777777" w:rsidR="00DD0FD8" w:rsidRPr="00DD0FD8" w:rsidRDefault="00DD0FD8" w:rsidP="00E37E1D">
      <w:pPr>
        <w:spacing w:before="120" w:after="120"/>
        <w:ind w:left="682" w:firstLine="11"/>
        <w:jc w:val="both"/>
        <w:rPr>
          <w:sz w:val="20"/>
          <w:szCs w:val="20"/>
        </w:rPr>
      </w:pPr>
      <w:r w:rsidRPr="00DD0FD8">
        <w:rPr>
          <w:sz w:val="20"/>
          <w:szCs w:val="20"/>
        </w:rPr>
        <w:t>This research project may lead to intellectual property that needs to be treated with respect.  Viryl Technologies may wish to vet the publication of the thesis or interim reports.  This must be balanced against the desire of the research personnel to publish the findings.</w:t>
      </w:r>
    </w:p>
    <w:p w14:paraId="7E3D818B" w14:textId="77777777" w:rsidR="00DD0FD8" w:rsidRPr="00DD0FD8" w:rsidRDefault="00DD0FD8" w:rsidP="00E37E1D">
      <w:pPr>
        <w:spacing w:before="120" w:after="120"/>
        <w:ind w:left="682" w:firstLine="11"/>
        <w:jc w:val="both"/>
        <w:rPr>
          <w:sz w:val="20"/>
          <w:szCs w:val="20"/>
        </w:rPr>
      </w:pPr>
      <w:r w:rsidRPr="00DD0FD8">
        <w:rPr>
          <w:sz w:val="20"/>
          <w:szCs w:val="20"/>
        </w:rPr>
        <w:t>A major concern for the project is that a sufficient range of pressings with defined manufacturing parameters must be supplied to allow a proper analysis of the influence of these parameters.</w:t>
      </w:r>
    </w:p>
    <w:p w14:paraId="189FC003" w14:textId="77777777" w:rsidR="00DD0FD8" w:rsidRPr="00DD0FD8" w:rsidRDefault="00DD0FD8" w:rsidP="00E37E1D">
      <w:pPr>
        <w:spacing w:before="120" w:after="120"/>
        <w:ind w:left="682" w:firstLine="11"/>
        <w:jc w:val="both"/>
        <w:rPr>
          <w:sz w:val="20"/>
          <w:szCs w:val="20"/>
        </w:rPr>
      </w:pPr>
      <w:r w:rsidRPr="00DD0FD8">
        <w:rPr>
          <w:sz w:val="20"/>
          <w:szCs w:val="20"/>
        </w:rPr>
        <w:t>While this research is focused on the parameters used for the record presses themselves, it must be recognized that the mastering process is perhaps as important for the quality of the final product.</w:t>
      </w:r>
    </w:p>
    <w:p w14:paraId="60CDB5BD" w14:textId="13EC028D" w:rsidR="002B20B0" w:rsidRPr="00F41BA0" w:rsidRDefault="002B20B0" w:rsidP="00C80A73">
      <w:pPr>
        <w:spacing w:before="120" w:after="120"/>
        <w:ind w:firstLine="11"/>
        <w:jc w:val="both"/>
        <w:rPr>
          <w:sz w:val="20"/>
          <w:szCs w:val="20"/>
        </w:rPr>
      </w:pPr>
    </w:p>
    <w:p w14:paraId="4EC1FBA9" w14:textId="77777777" w:rsidR="00C83ED5" w:rsidRDefault="00C83ED5" w:rsidP="00C80A73">
      <w:pPr>
        <w:pStyle w:val="ListParagraph"/>
        <w:numPr>
          <w:ilvl w:val="1"/>
          <w:numId w:val="3"/>
        </w:numPr>
        <w:spacing w:after="120" w:line="276" w:lineRule="auto"/>
        <w:ind w:left="720"/>
        <w:jc w:val="both"/>
        <w:rPr>
          <w:rFonts w:cs="Arial"/>
          <w:sz w:val="20"/>
          <w:szCs w:val="20"/>
          <w:lang w:val="en-CA"/>
        </w:rPr>
      </w:pPr>
      <w:r w:rsidRPr="00044337">
        <w:rPr>
          <w:rFonts w:cs="Arial"/>
          <w:b/>
          <w:sz w:val="20"/>
          <w:szCs w:val="20"/>
          <w:lang w:val="en-CA"/>
        </w:rPr>
        <w:t>Background</w:t>
      </w:r>
      <w:r w:rsidRPr="00044337">
        <w:rPr>
          <w:rFonts w:cs="Arial"/>
          <w:sz w:val="20"/>
          <w:szCs w:val="20"/>
          <w:lang w:val="en-CA"/>
        </w:rPr>
        <w:t xml:space="preserve"> and review of relevant prior work (minimum 500 words):</w:t>
      </w:r>
    </w:p>
    <w:p w14:paraId="02E060BC" w14:textId="28F8C4EB" w:rsidR="002B20B0" w:rsidRDefault="00A87CB9" w:rsidP="00013718">
      <w:pPr>
        <w:spacing w:before="120" w:after="120"/>
        <w:ind w:left="720"/>
        <w:jc w:val="both"/>
        <w:rPr>
          <w:rFonts w:cs="Arial"/>
          <w:sz w:val="20"/>
          <w:szCs w:val="20"/>
          <w:lang w:val="en-CA"/>
        </w:rPr>
      </w:pPr>
      <w:r>
        <w:rPr>
          <w:rFonts w:cs="Arial"/>
          <w:sz w:val="20"/>
          <w:szCs w:val="20"/>
          <w:lang w:val="en-CA"/>
        </w:rPr>
        <w:t xml:space="preserve">Vinyl records are currently experiencing a sort of renaissance, </w:t>
      </w:r>
      <w:r w:rsidR="005711CD">
        <w:rPr>
          <w:rFonts w:cs="Arial"/>
          <w:sz w:val="20"/>
          <w:szCs w:val="20"/>
          <w:lang w:val="en-CA"/>
        </w:rPr>
        <w:t xml:space="preserve">Nielson Music has </w:t>
      </w:r>
      <w:r w:rsidR="00F20AAB">
        <w:rPr>
          <w:rFonts w:cs="Arial"/>
          <w:sz w:val="20"/>
          <w:szCs w:val="20"/>
          <w:lang w:val="en-CA"/>
        </w:rPr>
        <w:t xml:space="preserve">reported the 12th consecutive year of growth for vinyl </w:t>
      </w:r>
      <w:r w:rsidR="00476ED5">
        <w:rPr>
          <w:rFonts w:cs="Arial"/>
          <w:sz w:val="20"/>
          <w:szCs w:val="20"/>
          <w:lang w:val="en-CA"/>
        </w:rPr>
        <w:t xml:space="preserve">record </w:t>
      </w:r>
      <w:r w:rsidR="00F20AAB">
        <w:rPr>
          <w:rFonts w:cs="Arial"/>
          <w:sz w:val="20"/>
          <w:szCs w:val="20"/>
          <w:lang w:val="en-CA"/>
        </w:rPr>
        <w:t xml:space="preserve">sales in 2017—vinyl now </w:t>
      </w:r>
      <w:r w:rsidR="00D025FE">
        <w:rPr>
          <w:rFonts w:cs="Arial"/>
          <w:sz w:val="20"/>
          <w:szCs w:val="20"/>
          <w:lang w:val="en-CA"/>
        </w:rPr>
        <w:t>hold</w:t>
      </w:r>
      <w:r w:rsidR="00476ED5">
        <w:rPr>
          <w:rFonts w:cs="Arial"/>
          <w:sz w:val="20"/>
          <w:szCs w:val="20"/>
          <w:lang w:val="en-CA"/>
        </w:rPr>
        <w:t>s</w:t>
      </w:r>
      <w:r w:rsidR="00D025FE">
        <w:rPr>
          <w:rFonts w:cs="Arial"/>
          <w:sz w:val="20"/>
          <w:szCs w:val="20"/>
          <w:lang w:val="en-CA"/>
        </w:rPr>
        <w:t xml:space="preserve"> a 14% share of physical album sales an </w:t>
      </w:r>
      <w:proofErr w:type="spellStart"/>
      <w:r w:rsidR="00D025FE">
        <w:rPr>
          <w:rFonts w:cs="Arial"/>
          <w:sz w:val="20"/>
          <w:szCs w:val="20"/>
          <w:lang w:val="en-CA"/>
        </w:rPr>
        <w:t>all time</w:t>
      </w:r>
      <w:proofErr w:type="spellEnd"/>
      <w:r w:rsidR="00D025FE">
        <w:rPr>
          <w:rFonts w:cs="Arial"/>
          <w:sz w:val="20"/>
          <w:szCs w:val="20"/>
          <w:lang w:val="en-CA"/>
        </w:rPr>
        <w:t xml:space="preserve"> high </w:t>
      </w:r>
      <w:r w:rsidR="00367E14">
        <w:rPr>
          <w:rFonts w:cs="Arial"/>
          <w:sz w:val="20"/>
          <w:szCs w:val="20"/>
          <w:lang w:val="en-CA"/>
        </w:rPr>
        <w:t>for</w:t>
      </w:r>
      <w:r w:rsidR="0055535F">
        <w:rPr>
          <w:rFonts w:cs="Arial"/>
          <w:sz w:val="20"/>
          <w:szCs w:val="20"/>
          <w:lang w:val="en-CA"/>
        </w:rPr>
        <w:t xml:space="preserve"> Nielsen.</w:t>
      </w:r>
      <w:r w:rsidR="0055535F">
        <w:rPr>
          <w:rFonts w:cs="Arial"/>
          <w:sz w:val="20"/>
          <w:szCs w:val="20"/>
          <w:vertAlign w:val="superscript"/>
          <w:lang w:val="en-CA"/>
        </w:rPr>
        <w:t>[1]</w:t>
      </w:r>
      <w:r w:rsidR="0055535F">
        <w:rPr>
          <w:rFonts w:cs="Arial"/>
          <w:sz w:val="20"/>
          <w:szCs w:val="20"/>
          <w:lang w:val="en-CA"/>
        </w:rPr>
        <w:t xml:space="preserve"> </w:t>
      </w:r>
      <w:r w:rsidR="00367E14">
        <w:rPr>
          <w:rFonts w:cs="Arial"/>
          <w:sz w:val="20"/>
          <w:szCs w:val="20"/>
          <w:lang w:val="en-CA"/>
        </w:rPr>
        <w:t>This trend has not gone unnoticed by academia</w:t>
      </w:r>
      <w:r w:rsidR="00F04593">
        <w:rPr>
          <w:rFonts w:cs="Arial"/>
          <w:sz w:val="20"/>
          <w:szCs w:val="20"/>
          <w:lang w:val="en-CA"/>
        </w:rPr>
        <w:t xml:space="preserve">. Michael Palm of the University </w:t>
      </w:r>
      <w:r w:rsidR="00A1715D">
        <w:rPr>
          <w:rFonts w:cs="Arial"/>
          <w:sz w:val="20"/>
          <w:szCs w:val="20"/>
          <w:lang w:val="en-CA"/>
        </w:rPr>
        <w:t>of North Carolina’s 2017 article, notes the backlog and bottlenecking that occurs in the vinyl supply chain.</w:t>
      </w:r>
      <w:r w:rsidR="006D3F57">
        <w:rPr>
          <w:rFonts w:cs="Arial"/>
          <w:sz w:val="20"/>
          <w:szCs w:val="20"/>
          <w:vertAlign w:val="superscript"/>
          <w:lang w:val="en-CA"/>
        </w:rPr>
        <w:t>[2]</w:t>
      </w:r>
      <w:r w:rsidR="00A1715D">
        <w:rPr>
          <w:rFonts w:cs="Arial"/>
          <w:sz w:val="20"/>
          <w:szCs w:val="20"/>
          <w:lang w:val="en-CA"/>
        </w:rPr>
        <w:t xml:space="preserve"> </w:t>
      </w:r>
      <w:r w:rsidR="00A855E3">
        <w:rPr>
          <w:rFonts w:cs="Arial"/>
          <w:sz w:val="20"/>
          <w:szCs w:val="20"/>
          <w:lang w:val="en-CA"/>
        </w:rPr>
        <w:t xml:space="preserve"> A major cause for this backlog is the labour-intensive process of manufacturing records, as well as the unavailability and age of the equipment used in the manufacturing process. </w:t>
      </w:r>
    </w:p>
    <w:p w14:paraId="01054D04" w14:textId="3687AE76" w:rsidR="00A1715D" w:rsidRPr="006D3F57" w:rsidRDefault="008367F3" w:rsidP="00013718">
      <w:pPr>
        <w:spacing w:before="120" w:after="120"/>
        <w:ind w:left="720"/>
        <w:jc w:val="both"/>
        <w:rPr>
          <w:rFonts w:cs="Arial"/>
          <w:sz w:val="20"/>
          <w:szCs w:val="20"/>
          <w:lang w:val="en-CA"/>
        </w:rPr>
      </w:pPr>
      <w:r>
        <w:rPr>
          <w:rFonts w:cs="Arial"/>
          <w:sz w:val="20"/>
          <w:szCs w:val="20"/>
          <w:lang w:val="en-CA"/>
        </w:rPr>
        <w:t xml:space="preserve">It is </w:t>
      </w:r>
      <w:r w:rsidR="006D3F57">
        <w:rPr>
          <w:rFonts w:cs="Arial"/>
          <w:sz w:val="20"/>
          <w:szCs w:val="20"/>
          <w:lang w:val="en-CA"/>
        </w:rPr>
        <w:t xml:space="preserve">not uncommon for </w:t>
      </w:r>
      <w:r>
        <w:rPr>
          <w:rFonts w:cs="Arial"/>
          <w:sz w:val="20"/>
          <w:szCs w:val="20"/>
          <w:lang w:val="en-CA"/>
        </w:rPr>
        <w:t xml:space="preserve">modern record </w:t>
      </w:r>
      <w:r w:rsidR="006D3F57">
        <w:rPr>
          <w:rFonts w:cs="Arial"/>
          <w:sz w:val="20"/>
          <w:szCs w:val="20"/>
          <w:lang w:val="en-CA"/>
        </w:rPr>
        <w:t>plants to employ presses dating back to the 1970s</w:t>
      </w:r>
      <w:r w:rsidR="00EC5DEB">
        <w:rPr>
          <w:rFonts w:cs="Arial"/>
          <w:sz w:val="20"/>
          <w:szCs w:val="20"/>
          <w:lang w:val="en-CA"/>
        </w:rPr>
        <w:t xml:space="preserve">. </w:t>
      </w:r>
      <w:r>
        <w:rPr>
          <w:rFonts w:cs="Arial"/>
          <w:sz w:val="20"/>
          <w:szCs w:val="20"/>
          <w:lang w:val="en-CA"/>
        </w:rPr>
        <w:t>This can cause unwanted and expensive delays,</w:t>
      </w:r>
      <w:r w:rsidR="00EC5DEB">
        <w:rPr>
          <w:rFonts w:cs="Arial"/>
          <w:sz w:val="20"/>
          <w:szCs w:val="20"/>
          <w:lang w:val="en-CA"/>
        </w:rPr>
        <w:t xml:space="preserve"> in one case a pressing plant had to spend $5000 to replace an obsolete screw on one such press.</w:t>
      </w:r>
      <w:r w:rsidR="00EC5DEB">
        <w:rPr>
          <w:rFonts w:cs="Arial"/>
          <w:sz w:val="20"/>
          <w:szCs w:val="20"/>
          <w:vertAlign w:val="superscript"/>
          <w:lang w:val="en-CA"/>
        </w:rPr>
        <w:t>[3]</w:t>
      </w:r>
    </w:p>
    <w:p w14:paraId="48DE3D36" w14:textId="5905D6B6" w:rsidR="00013718" w:rsidRDefault="008367F3" w:rsidP="00013718">
      <w:pPr>
        <w:spacing w:before="120" w:after="120"/>
        <w:ind w:left="720"/>
        <w:jc w:val="both"/>
        <w:rPr>
          <w:rFonts w:cs="Arial"/>
          <w:sz w:val="20"/>
          <w:szCs w:val="20"/>
          <w:lang w:val="en-CA"/>
        </w:rPr>
      </w:pPr>
      <w:r>
        <w:rPr>
          <w:rFonts w:cs="Arial"/>
          <w:sz w:val="20"/>
          <w:szCs w:val="20"/>
          <w:lang w:val="en-CA"/>
        </w:rPr>
        <w:t>There is already research into improving the archaic process of manufacturing Vinyl records.</w:t>
      </w:r>
      <w:r w:rsidR="00E10FF1">
        <w:rPr>
          <w:rFonts w:cs="Arial"/>
          <w:sz w:val="20"/>
          <w:szCs w:val="20"/>
          <w:lang w:val="en-CA"/>
        </w:rPr>
        <w:t xml:space="preserve"> Many of these attempts have been a radical shift in the way vinyl is manufactured, 3D printed records have long been a fascination however there are serious limitations in their audio reproduction that make the advent of 3D printed records a long ways away.</w:t>
      </w:r>
      <w:r w:rsidR="00E10FF1">
        <w:rPr>
          <w:rFonts w:cs="Arial"/>
          <w:sz w:val="20"/>
          <w:szCs w:val="20"/>
          <w:vertAlign w:val="superscript"/>
          <w:lang w:val="en-CA"/>
        </w:rPr>
        <w:t xml:space="preserve">[4] </w:t>
      </w:r>
      <w:r w:rsidR="00E10FF1">
        <w:rPr>
          <w:rFonts w:cs="Arial"/>
          <w:sz w:val="20"/>
          <w:szCs w:val="20"/>
          <w:lang w:val="en-CA"/>
        </w:rPr>
        <w:t xml:space="preserve">Other attempts at </w:t>
      </w:r>
      <w:r w:rsidR="00C95480">
        <w:rPr>
          <w:rFonts w:cs="Arial"/>
          <w:sz w:val="20"/>
          <w:szCs w:val="20"/>
          <w:lang w:val="en-CA"/>
        </w:rPr>
        <w:t xml:space="preserve">reinventing vinyl manufacturing have received </w:t>
      </w:r>
      <w:r w:rsidR="00C95480">
        <w:rPr>
          <w:rFonts w:cs="Arial"/>
          <w:sz w:val="20"/>
          <w:szCs w:val="20"/>
          <w:lang w:val="en-CA"/>
        </w:rPr>
        <w:lastRenderedPageBreak/>
        <w:t xml:space="preserve">similar criticisms, </w:t>
      </w:r>
      <w:r w:rsidR="00F45564">
        <w:rPr>
          <w:rFonts w:cs="Arial"/>
          <w:sz w:val="20"/>
          <w:szCs w:val="20"/>
          <w:lang w:val="en-CA"/>
        </w:rPr>
        <w:t>there is much debate and skepticism</w:t>
      </w:r>
      <w:r w:rsidR="00C95480">
        <w:rPr>
          <w:rFonts w:cs="Arial"/>
          <w:sz w:val="20"/>
          <w:szCs w:val="20"/>
          <w:lang w:val="en-CA"/>
        </w:rPr>
        <w:t xml:space="preserve"> that the new production methods </w:t>
      </w:r>
      <w:r w:rsidR="00F45564">
        <w:rPr>
          <w:rFonts w:cs="Arial"/>
          <w:sz w:val="20"/>
          <w:szCs w:val="20"/>
          <w:lang w:val="en-CA"/>
        </w:rPr>
        <w:t>will</w:t>
      </w:r>
      <w:r w:rsidR="00C95480">
        <w:rPr>
          <w:rFonts w:cs="Arial"/>
          <w:sz w:val="20"/>
          <w:szCs w:val="20"/>
          <w:lang w:val="en-CA"/>
        </w:rPr>
        <w:t xml:space="preserve"> not </w:t>
      </w:r>
      <w:r w:rsidR="00F45564">
        <w:rPr>
          <w:rFonts w:cs="Arial"/>
          <w:sz w:val="20"/>
          <w:szCs w:val="20"/>
          <w:lang w:val="en-CA"/>
        </w:rPr>
        <w:t xml:space="preserve">be </w:t>
      </w:r>
      <w:r w:rsidR="00C95480">
        <w:rPr>
          <w:rFonts w:cs="Arial"/>
          <w:sz w:val="20"/>
          <w:szCs w:val="20"/>
          <w:lang w:val="en-CA"/>
        </w:rPr>
        <w:t>able to reproduce the quality of sound that the old presses do.</w:t>
      </w:r>
      <w:r w:rsidR="00B91359">
        <w:rPr>
          <w:rFonts w:cs="Arial"/>
          <w:sz w:val="20"/>
          <w:szCs w:val="20"/>
          <w:vertAlign w:val="superscript"/>
          <w:lang w:val="en-CA"/>
        </w:rPr>
        <w:t>[5]</w:t>
      </w:r>
      <w:r w:rsidR="00C95480">
        <w:rPr>
          <w:rFonts w:cs="Arial"/>
          <w:sz w:val="20"/>
          <w:szCs w:val="20"/>
          <w:lang w:val="en-CA"/>
        </w:rPr>
        <w:t xml:space="preserve"> </w:t>
      </w:r>
    </w:p>
    <w:p w14:paraId="0F558639" w14:textId="781A4594" w:rsidR="00400DB0" w:rsidRDefault="00400DB0" w:rsidP="00400DB0">
      <w:pPr>
        <w:spacing w:before="120" w:after="120"/>
        <w:ind w:left="720"/>
        <w:jc w:val="both"/>
        <w:rPr>
          <w:rFonts w:cs="Arial"/>
          <w:sz w:val="20"/>
          <w:szCs w:val="20"/>
          <w:lang w:val="en-CA"/>
        </w:rPr>
      </w:pPr>
      <w:r>
        <w:rPr>
          <w:rFonts w:cs="Arial"/>
          <w:sz w:val="20"/>
          <w:szCs w:val="20"/>
          <w:lang w:val="en-CA"/>
        </w:rPr>
        <w:t>Our</w:t>
      </w:r>
      <w:r w:rsidR="00DC28A0">
        <w:rPr>
          <w:rFonts w:cs="Arial"/>
          <w:sz w:val="20"/>
          <w:szCs w:val="20"/>
          <w:lang w:val="en-CA"/>
        </w:rPr>
        <w:t xml:space="preserve"> research will fill </w:t>
      </w:r>
      <w:r w:rsidR="008F0DF2">
        <w:rPr>
          <w:rFonts w:cs="Arial"/>
          <w:sz w:val="20"/>
          <w:szCs w:val="20"/>
          <w:lang w:val="en-CA"/>
        </w:rPr>
        <w:t>a distinct lack of research into optimizing modern day record press</w:t>
      </w:r>
      <w:r w:rsidR="00CB14FE">
        <w:rPr>
          <w:rFonts w:cs="Arial"/>
          <w:sz w:val="20"/>
          <w:szCs w:val="20"/>
          <w:lang w:val="en-CA"/>
        </w:rPr>
        <w:t>es</w:t>
      </w:r>
      <w:r w:rsidR="008F0DF2">
        <w:rPr>
          <w:rFonts w:cs="Arial"/>
          <w:sz w:val="20"/>
          <w:szCs w:val="20"/>
          <w:lang w:val="en-CA"/>
        </w:rPr>
        <w:t>. Viryl Technology’s WarmTone press is one of the few new presses available on the market.</w:t>
      </w:r>
      <w:r w:rsidR="00CB14FE">
        <w:rPr>
          <w:rFonts w:cs="Arial"/>
          <w:sz w:val="20"/>
          <w:szCs w:val="20"/>
          <w:lang w:val="en-CA"/>
        </w:rPr>
        <w:t xml:space="preserve"> Having access to the expertise and pressing capabilities at Viryl is </w:t>
      </w:r>
      <w:r w:rsidR="00A12A4C">
        <w:rPr>
          <w:rFonts w:cs="Arial"/>
          <w:sz w:val="20"/>
          <w:szCs w:val="20"/>
          <w:lang w:val="en-CA"/>
        </w:rPr>
        <w:t>a key component of this project.</w:t>
      </w:r>
      <w:r w:rsidR="00E45984">
        <w:rPr>
          <w:rFonts w:cs="Arial"/>
          <w:sz w:val="20"/>
          <w:szCs w:val="20"/>
          <w:lang w:val="en-CA"/>
        </w:rPr>
        <w:tab/>
      </w:r>
    </w:p>
    <w:p w14:paraId="1768E961" w14:textId="7131C0D6" w:rsidR="00400DB0" w:rsidRPr="00E10FF1" w:rsidRDefault="00341AD2" w:rsidP="00400DB0">
      <w:pPr>
        <w:spacing w:before="120" w:after="120"/>
        <w:ind w:left="720"/>
        <w:jc w:val="both"/>
        <w:rPr>
          <w:rFonts w:cs="Arial"/>
          <w:sz w:val="20"/>
          <w:szCs w:val="20"/>
          <w:lang w:val="en-CA"/>
        </w:rPr>
      </w:pPr>
      <w:r>
        <w:rPr>
          <w:rFonts w:cs="Arial"/>
          <w:sz w:val="20"/>
          <w:szCs w:val="20"/>
          <w:lang w:val="en-CA"/>
        </w:rPr>
        <w:t>The project</w:t>
      </w:r>
      <w:r w:rsidR="00400DB0">
        <w:rPr>
          <w:rFonts w:cs="Arial"/>
          <w:sz w:val="20"/>
          <w:szCs w:val="20"/>
          <w:lang w:val="en-CA"/>
        </w:rPr>
        <w:t xml:space="preserve"> will establish a method of assessing a vinyl records quality, explore a modern vinyl presses ability to reproduce an audio signal and probe into the pressing process of a vinyl record in order to see how modern analysis and materials may update the process. Whereas much of the current research involves completely reinventing the manufacturing process, this project will explore the </w:t>
      </w:r>
      <w:r w:rsidR="001722F9">
        <w:rPr>
          <w:rFonts w:cs="Arial"/>
          <w:sz w:val="20"/>
          <w:szCs w:val="20"/>
          <w:lang w:val="en-CA"/>
        </w:rPr>
        <w:t>techniques and process</w:t>
      </w:r>
      <w:r w:rsidR="00693B49">
        <w:rPr>
          <w:rFonts w:cs="Arial"/>
          <w:sz w:val="20"/>
          <w:szCs w:val="20"/>
          <w:lang w:val="en-CA"/>
        </w:rPr>
        <w:t>es</w:t>
      </w:r>
      <w:r w:rsidR="001722F9">
        <w:rPr>
          <w:rFonts w:cs="Arial"/>
          <w:sz w:val="20"/>
          <w:szCs w:val="20"/>
          <w:lang w:val="en-CA"/>
        </w:rPr>
        <w:t xml:space="preserve"> currently employed in the marketplace today. </w:t>
      </w:r>
      <w:r w:rsidR="00E45984">
        <w:rPr>
          <w:rFonts w:cs="Arial"/>
          <w:sz w:val="20"/>
          <w:szCs w:val="20"/>
          <w:lang w:val="en-CA"/>
        </w:rPr>
        <w:t xml:space="preserve">By </w:t>
      </w:r>
      <w:r w:rsidR="008867D7">
        <w:rPr>
          <w:rFonts w:cs="Arial"/>
          <w:sz w:val="20"/>
          <w:szCs w:val="20"/>
          <w:lang w:val="en-CA"/>
        </w:rPr>
        <w:t xml:space="preserve">establishing a way to quantitatively assess a </w:t>
      </w:r>
      <w:r w:rsidR="00E52A96">
        <w:rPr>
          <w:rFonts w:cs="Arial"/>
          <w:sz w:val="20"/>
          <w:szCs w:val="20"/>
          <w:lang w:val="en-CA"/>
        </w:rPr>
        <w:t>vinyl records quality in the context of manufacturing</w:t>
      </w:r>
      <w:r w:rsidR="00E45984">
        <w:rPr>
          <w:rFonts w:cs="Arial"/>
          <w:sz w:val="20"/>
          <w:szCs w:val="20"/>
          <w:lang w:val="en-CA"/>
        </w:rPr>
        <w:t>,  t</w:t>
      </w:r>
      <w:r w:rsidR="00E45984">
        <w:rPr>
          <w:rFonts w:cs="Arial"/>
          <w:sz w:val="20"/>
          <w:szCs w:val="20"/>
          <w:lang w:val="en-CA"/>
        </w:rPr>
        <w:t>his project also has the opportunity to serve as the springboard for further innovation in the manufacturing of vinyl records</w:t>
      </w:r>
      <w:r w:rsidR="00E45984">
        <w:rPr>
          <w:rFonts w:cs="Arial"/>
          <w:sz w:val="20"/>
          <w:szCs w:val="20"/>
          <w:lang w:val="en-CA"/>
        </w:rPr>
        <w:t>.</w:t>
      </w:r>
      <w:r w:rsidR="000243C7">
        <w:rPr>
          <w:rFonts w:cs="Arial"/>
          <w:sz w:val="20"/>
          <w:szCs w:val="20"/>
          <w:lang w:val="en-CA"/>
        </w:rPr>
        <w:t xml:space="preserve"> </w:t>
      </w:r>
      <w:bookmarkStart w:id="0" w:name="_GoBack"/>
      <w:bookmarkEnd w:id="0"/>
    </w:p>
    <w:p w14:paraId="74EBB3B5" w14:textId="77777777" w:rsidR="00C83ED5" w:rsidRDefault="00C83ED5" w:rsidP="00C80A73">
      <w:pPr>
        <w:pStyle w:val="ListParagraph"/>
        <w:numPr>
          <w:ilvl w:val="1"/>
          <w:numId w:val="3"/>
        </w:numPr>
        <w:spacing w:after="120" w:line="276" w:lineRule="auto"/>
        <w:ind w:left="720"/>
        <w:jc w:val="both"/>
        <w:rPr>
          <w:rFonts w:cs="Arial"/>
          <w:sz w:val="20"/>
          <w:szCs w:val="20"/>
          <w:lang w:val="en-CA"/>
        </w:rPr>
      </w:pPr>
      <w:r w:rsidRPr="00044337">
        <w:rPr>
          <w:rFonts w:cs="Arial"/>
          <w:b/>
          <w:sz w:val="20"/>
          <w:szCs w:val="20"/>
          <w:lang w:val="en-CA"/>
        </w:rPr>
        <w:t>General objective</w:t>
      </w:r>
      <w:r w:rsidRPr="00044337">
        <w:rPr>
          <w:rFonts w:cs="Arial"/>
          <w:sz w:val="20"/>
          <w:szCs w:val="20"/>
          <w:lang w:val="en-CA"/>
        </w:rPr>
        <w:t xml:space="preserve"> of the research project broken down into sub-objectives, activities, themes, or subprojects, as applicable:</w:t>
      </w:r>
    </w:p>
    <w:p w14:paraId="716B65AA" w14:textId="3058FE50" w:rsidR="0097021B" w:rsidRPr="00B447B3" w:rsidRDefault="004A06ED" w:rsidP="00B447B3">
      <w:pPr>
        <w:pStyle w:val="ListParagraph"/>
        <w:spacing w:before="120" w:after="120"/>
        <w:ind w:firstLine="720"/>
        <w:rPr>
          <w:rFonts w:cs="Arial"/>
          <w:sz w:val="20"/>
          <w:szCs w:val="20"/>
          <w:lang w:val="en-CA"/>
        </w:rPr>
      </w:pPr>
      <w:r>
        <w:rPr>
          <w:rFonts w:cs="Arial"/>
          <w:sz w:val="20"/>
          <w:szCs w:val="20"/>
          <w:lang w:val="en-CA"/>
        </w:rPr>
        <w:t xml:space="preserve">The general objective of this research project will be to produce a </w:t>
      </w:r>
      <w:proofErr w:type="spellStart"/>
      <w:r w:rsidR="00A54516">
        <w:rPr>
          <w:rFonts w:cs="Arial"/>
          <w:sz w:val="20"/>
          <w:szCs w:val="20"/>
          <w:lang w:val="en-CA"/>
        </w:rPr>
        <w:t>masters</w:t>
      </w:r>
      <w:proofErr w:type="spellEnd"/>
      <w:r w:rsidR="00A54516">
        <w:rPr>
          <w:rFonts w:cs="Arial"/>
          <w:sz w:val="20"/>
          <w:szCs w:val="20"/>
          <w:lang w:val="en-CA"/>
        </w:rPr>
        <w:t xml:space="preserve"> thesis that is a sufficient analysis of </w:t>
      </w:r>
      <w:r w:rsidR="00A43861">
        <w:rPr>
          <w:rFonts w:cs="Arial"/>
          <w:sz w:val="20"/>
          <w:szCs w:val="20"/>
          <w:lang w:val="en-CA"/>
        </w:rPr>
        <w:t>press parameters, and gives Viryl Technologies the knowledge and analytical tools to determine if their customers are operating t</w:t>
      </w:r>
      <w:r w:rsidR="006E4E5F">
        <w:rPr>
          <w:rFonts w:cs="Arial"/>
          <w:sz w:val="20"/>
          <w:szCs w:val="20"/>
          <w:lang w:val="en-CA"/>
        </w:rPr>
        <w:t xml:space="preserve">heir presses to produce </w:t>
      </w:r>
      <w:r w:rsidR="00A43861">
        <w:rPr>
          <w:rFonts w:cs="Arial"/>
          <w:sz w:val="20"/>
          <w:szCs w:val="20"/>
          <w:lang w:val="en-CA"/>
        </w:rPr>
        <w:t>records</w:t>
      </w:r>
      <w:r w:rsidR="006E4E5F">
        <w:rPr>
          <w:rFonts w:cs="Arial"/>
          <w:sz w:val="20"/>
          <w:szCs w:val="20"/>
          <w:lang w:val="en-CA"/>
        </w:rPr>
        <w:t xml:space="preserve"> of optimal quality</w:t>
      </w:r>
      <w:r w:rsidR="00A43861">
        <w:rPr>
          <w:rFonts w:cs="Arial"/>
          <w:sz w:val="20"/>
          <w:szCs w:val="20"/>
          <w:lang w:val="en-CA"/>
        </w:rPr>
        <w:t>.</w:t>
      </w:r>
    </w:p>
    <w:p w14:paraId="7CAA9A4A" w14:textId="4F981F74" w:rsidR="000245BA" w:rsidRPr="00A01E80" w:rsidRDefault="000245BA" w:rsidP="000245BA">
      <w:pPr>
        <w:pStyle w:val="ListParagraph"/>
        <w:spacing w:before="120" w:after="120"/>
        <w:rPr>
          <w:rFonts w:cs="Arial"/>
          <w:b/>
          <w:sz w:val="20"/>
          <w:szCs w:val="20"/>
          <w:lang w:val="en-CA"/>
        </w:rPr>
      </w:pPr>
      <w:r w:rsidRPr="00A01E80">
        <w:rPr>
          <w:rFonts w:cs="Arial"/>
          <w:b/>
          <w:sz w:val="20"/>
          <w:szCs w:val="20"/>
          <w:lang w:val="en-CA"/>
        </w:rPr>
        <w:t xml:space="preserve">2.4.1: Produce a control group of test records with which to conduct measurement and develop analytical techniques </w:t>
      </w:r>
    </w:p>
    <w:p w14:paraId="7C69F31C" w14:textId="52CB2D74" w:rsidR="001D51D5" w:rsidRPr="00A96E94" w:rsidRDefault="007B2082" w:rsidP="00A96E94">
      <w:pPr>
        <w:pStyle w:val="ListParagraph"/>
        <w:spacing w:before="120" w:after="120"/>
        <w:rPr>
          <w:rFonts w:cs="Arial"/>
          <w:sz w:val="20"/>
          <w:szCs w:val="20"/>
          <w:lang w:val="en-CA"/>
        </w:rPr>
      </w:pPr>
      <w:r>
        <w:rPr>
          <w:rFonts w:cs="Arial"/>
          <w:sz w:val="20"/>
          <w:szCs w:val="20"/>
          <w:lang w:val="en-CA"/>
        </w:rPr>
        <w:t xml:space="preserve">A run of test records will be produced by Viryl under typical press conditions to serve as a baseline </w:t>
      </w:r>
      <w:r w:rsidR="00724C9C">
        <w:rPr>
          <w:rFonts w:cs="Arial"/>
          <w:sz w:val="20"/>
          <w:szCs w:val="20"/>
          <w:lang w:val="en-CA"/>
        </w:rPr>
        <w:t>for analysis. These records will be pressed under</w:t>
      </w:r>
    </w:p>
    <w:p w14:paraId="49D0C9CD" w14:textId="5140220C" w:rsidR="007C2CBC" w:rsidRPr="00A01E80" w:rsidRDefault="004E56E2" w:rsidP="008D1FEC">
      <w:pPr>
        <w:spacing w:before="120" w:after="120"/>
        <w:rPr>
          <w:rFonts w:cs="Arial"/>
          <w:b/>
          <w:sz w:val="20"/>
          <w:szCs w:val="20"/>
          <w:lang w:val="en-CA"/>
        </w:rPr>
      </w:pPr>
      <w:r w:rsidRPr="00A01E80">
        <w:rPr>
          <w:rFonts w:cs="Arial"/>
          <w:b/>
          <w:sz w:val="20"/>
          <w:szCs w:val="20"/>
          <w:lang w:val="en-CA"/>
        </w:rPr>
        <w:tab/>
        <w:t>2.4.2</w:t>
      </w:r>
      <w:r w:rsidR="008D1FEC" w:rsidRPr="00A01E80">
        <w:rPr>
          <w:rFonts w:cs="Arial"/>
          <w:b/>
          <w:sz w:val="20"/>
          <w:szCs w:val="20"/>
          <w:lang w:val="en-CA"/>
        </w:rPr>
        <w:t>:</w:t>
      </w:r>
      <w:r w:rsidRPr="00A01E80">
        <w:rPr>
          <w:rFonts w:cs="Arial"/>
          <w:b/>
          <w:sz w:val="20"/>
          <w:szCs w:val="20"/>
          <w:lang w:val="en-CA"/>
        </w:rPr>
        <w:t xml:space="preserve"> D</w:t>
      </w:r>
      <w:r w:rsidR="001D51D5" w:rsidRPr="00A01E80">
        <w:rPr>
          <w:rFonts w:cs="Arial"/>
          <w:b/>
          <w:sz w:val="20"/>
          <w:szCs w:val="20"/>
          <w:lang w:val="en-CA"/>
        </w:rPr>
        <w:t xml:space="preserve">evelop software tools for analyzing the digital recordings </w:t>
      </w:r>
    </w:p>
    <w:p w14:paraId="3C4B17AE" w14:textId="1834FCB0" w:rsidR="005D7E90" w:rsidRDefault="005D7E90" w:rsidP="00B447B3">
      <w:pPr>
        <w:spacing w:before="120" w:after="120"/>
        <w:ind w:left="720"/>
        <w:rPr>
          <w:rFonts w:cs="Arial"/>
          <w:sz w:val="20"/>
          <w:szCs w:val="20"/>
          <w:lang w:val="en-CA"/>
        </w:rPr>
      </w:pPr>
      <w:r>
        <w:rPr>
          <w:rFonts w:cs="Arial"/>
          <w:sz w:val="20"/>
          <w:szCs w:val="20"/>
          <w:lang w:val="en-CA"/>
        </w:rPr>
        <w:t xml:space="preserve">Now that there is a set of test records at the University, these can be used to </w:t>
      </w:r>
      <w:r w:rsidR="003D571C">
        <w:rPr>
          <w:rFonts w:cs="Arial"/>
          <w:sz w:val="20"/>
          <w:szCs w:val="20"/>
          <w:lang w:val="en-CA"/>
        </w:rPr>
        <w:t>develop the software and code that wil</w:t>
      </w:r>
      <w:r w:rsidR="00C575EE">
        <w:rPr>
          <w:rFonts w:cs="Arial"/>
          <w:sz w:val="20"/>
          <w:szCs w:val="20"/>
          <w:lang w:val="en-CA"/>
        </w:rPr>
        <w:t xml:space="preserve">l be the basis of analysis once production of the test records being in full. </w:t>
      </w:r>
    </w:p>
    <w:p w14:paraId="7C6E9278" w14:textId="5FBED713" w:rsidR="007C2CBC" w:rsidRPr="00A01E80" w:rsidRDefault="007C2CBC" w:rsidP="00A01E80">
      <w:pPr>
        <w:spacing w:before="120" w:after="120"/>
        <w:ind w:left="720"/>
        <w:rPr>
          <w:rFonts w:cs="Arial"/>
          <w:b/>
          <w:sz w:val="20"/>
          <w:szCs w:val="20"/>
          <w:lang w:val="en-CA"/>
        </w:rPr>
      </w:pPr>
      <w:r w:rsidRPr="00A01E80">
        <w:rPr>
          <w:rFonts w:cs="Arial"/>
          <w:b/>
          <w:sz w:val="20"/>
          <w:szCs w:val="20"/>
          <w:lang w:val="en-CA"/>
        </w:rPr>
        <w:t>2.4.3: Decide upon manufacturing parameters to be tested and schedule press times for the records</w:t>
      </w:r>
    </w:p>
    <w:p w14:paraId="41129E99" w14:textId="3FAB37F2" w:rsidR="00C575EE" w:rsidRDefault="00A01E80" w:rsidP="0088313B">
      <w:pPr>
        <w:spacing w:before="120" w:after="120"/>
        <w:ind w:left="720"/>
        <w:rPr>
          <w:rFonts w:cs="Arial"/>
          <w:sz w:val="20"/>
          <w:szCs w:val="20"/>
          <w:lang w:val="en-CA"/>
        </w:rPr>
      </w:pPr>
      <w:r>
        <w:rPr>
          <w:rFonts w:cs="Arial"/>
          <w:sz w:val="20"/>
          <w:szCs w:val="20"/>
          <w:lang w:val="en-CA"/>
        </w:rPr>
        <w:t xml:space="preserve">The next stage of the project will be to coordinate with Viryl engineers and </w:t>
      </w:r>
      <w:r w:rsidR="00264565">
        <w:rPr>
          <w:rFonts w:cs="Arial"/>
          <w:sz w:val="20"/>
          <w:szCs w:val="20"/>
          <w:lang w:val="en-CA"/>
        </w:rPr>
        <w:t xml:space="preserve">press operators </w:t>
      </w:r>
      <w:r w:rsidR="00E9108F">
        <w:rPr>
          <w:rFonts w:cs="Arial"/>
          <w:sz w:val="20"/>
          <w:szCs w:val="20"/>
          <w:lang w:val="en-CA"/>
        </w:rPr>
        <w:t xml:space="preserve">A large amount of records will need to be produces, this will most likely be done over a period of several months and so needs to be coordinated with </w:t>
      </w:r>
      <w:proofErr w:type="spellStart"/>
      <w:r w:rsidR="00E9108F">
        <w:rPr>
          <w:rFonts w:cs="Arial"/>
          <w:sz w:val="20"/>
          <w:szCs w:val="20"/>
          <w:lang w:val="en-CA"/>
        </w:rPr>
        <w:t>Viryl’s</w:t>
      </w:r>
      <w:proofErr w:type="spellEnd"/>
      <w:r w:rsidR="00E9108F">
        <w:rPr>
          <w:rFonts w:cs="Arial"/>
          <w:sz w:val="20"/>
          <w:szCs w:val="20"/>
          <w:lang w:val="en-CA"/>
        </w:rPr>
        <w:t xml:space="preserve"> pressing schedule to ensure sufficient numbers of test records can be made. </w:t>
      </w:r>
    </w:p>
    <w:p w14:paraId="7B08704D" w14:textId="77777777" w:rsidR="00ED69E7" w:rsidRPr="00A01E80" w:rsidRDefault="007C2CBC" w:rsidP="008D1FEC">
      <w:pPr>
        <w:spacing w:before="120" w:after="120"/>
        <w:rPr>
          <w:rFonts w:cs="Arial"/>
          <w:b/>
          <w:sz w:val="20"/>
          <w:szCs w:val="20"/>
          <w:lang w:val="en-CA"/>
        </w:rPr>
      </w:pPr>
      <w:r w:rsidRPr="00A01E80">
        <w:rPr>
          <w:rFonts w:cs="Arial"/>
          <w:b/>
          <w:sz w:val="20"/>
          <w:szCs w:val="20"/>
          <w:lang w:val="en-CA"/>
        </w:rPr>
        <w:tab/>
        <w:t>2.4.4</w:t>
      </w:r>
      <w:r w:rsidR="002665F2" w:rsidRPr="00A01E80">
        <w:rPr>
          <w:rFonts w:cs="Arial"/>
          <w:b/>
          <w:sz w:val="20"/>
          <w:szCs w:val="20"/>
          <w:lang w:val="en-CA"/>
        </w:rPr>
        <w:t xml:space="preserve">: </w:t>
      </w:r>
      <w:r w:rsidR="0059168F" w:rsidRPr="00A01E80">
        <w:rPr>
          <w:rFonts w:cs="Arial"/>
          <w:b/>
          <w:sz w:val="20"/>
          <w:szCs w:val="20"/>
          <w:lang w:val="en-CA"/>
        </w:rPr>
        <w:t xml:space="preserve">Complete pressing and recording of the </w:t>
      </w:r>
      <w:r w:rsidR="00ED69E7" w:rsidRPr="00A01E80">
        <w:rPr>
          <w:rFonts w:cs="Arial"/>
          <w:b/>
          <w:sz w:val="20"/>
          <w:szCs w:val="20"/>
          <w:lang w:val="en-CA"/>
        </w:rPr>
        <w:t xml:space="preserve">records </w:t>
      </w:r>
    </w:p>
    <w:p w14:paraId="7C95B8FC" w14:textId="4D8F9E56" w:rsidR="00ED69E7" w:rsidRDefault="00A01E80" w:rsidP="001D553C">
      <w:pPr>
        <w:spacing w:before="120" w:after="120"/>
        <w:ind w:left="720"/>
        <w:rPr>
          <w:rFonts w:cs="Arial"/>
          <w:sz w:val="20"/>
          <w:szCs w:val="20"/>
          <w:lang w:val="en-CA"/>
        </w:rPr>
      </w:pPr>
      <w:r>
        <w:rPr>
          <w:rFonts w:cs="Arial"/>
          <w:sz w:val="20"/>
          <w:szCs w:val="20"/>
          <w:lang w:val="en-CA"/>
        </w:rPr>
        <w:t xml:space="preserve">Next pressing of the test records will begin. </w:t>
      </w:r>
      <w:r w:rsidR="001D553C">
        <w:rPr>
          <w:rFonts w:cs="Arial"/>
          <w:sz w:val="20"/>
          <w:szCs w:val="20"/>
          <w:lang w:val="en-CA"/>
        </w:rPr>
        <w:t xml:space="preserve">As their production will most likely be scattered and done in </w:t>
      </w:r>
      <w:r w:rsidR="007A104B">
        <w:rPr>
          <w:rFonts w:cs="Arial"/>
          <w:sz w:val="20"/>
          <w:szCs w:val="20"/>
          <w:lang w:val="en-CA"/>
        </w:rPr>
        <w:t xml:space="preserve">batches based around the pressing schedule at Viryl. As the pressing and recording of the test records is completed the intern will begin work on the final reports. </w:t>
      </w:r>
    </w:p>
    <w:p w14:paraId="08202637" w14:textId="64189A30" w:rsidR="008D1FEC" w:rsidRPr="00A01E80" w:rsidRDefault="00B24FAD" w:rsidP="008D1FEC">
      <w:pPr>
        <w:spacing w:before="120" w:after="120"/>
        <w:rPr>
          <w:rFonts w:cs="Arial"/>
          <w:b/>
          <w:sz w:val="20"/>
          <w:szCs w:val="20"/>
          <w:lang w:val="en-CA"/>
        </w:rPr>
      </w:pPr>
      <w:r w:rsidRPr="00A01E80">
        <w:rPr>
          <w:rFonts w:cs="Arial"/>
          <w:b/>
          <w:sz w:val="20"/>
          <w:szCs w:val="20"/>
          <w:lang w:val="en-CA"/>
        </w:rPr>
        <w:tab/>
        <w:t>2.4.5: Complete analysis and write the final reports</w:t>
      </w:r>
      <w:r w:rsidR="004E56E2" w:rsidRPr="00A01E80">
        <w:rPr>
          <w:rFonts w:cs="Arial"/>
          <w:b/>
          <w:sz w:val="20"/>
          <w:szCs w:val="20"/>
          <w:lang w:val="en-CA"/>
        </w:rPr>
        <w:t xml:space="preserve"> </w:t>
      </w:r>
      <w:r w:rsidR="008D1FEC" w:rsidRPr="00A01E80">
        <w:rPr>
          <w:rFonts w:cs="Arial"/>
          <w:b/>
          <w:sz w:val="20"/>
          <w:szCs w:val="20"/>
          <w:lang w:val="en-CA"/>
        </w:rPr>
        <w:t xml:space="preserve"> </w:t>
      </w:r>
    </w:p>
    <w:p w14:paraId="2082C0C2" w14:textId="119F102F" w:rsidR="004A06ED" w:rsidRDefault="0088313B" w:rsidP="00021F6A">
      <w:pPr>
        <w:spacing w:before="120" w:after="120"/>
        <w:ind w:left="720"/>
        <w:rPr>
          <w:rFonts w:cs="Arial"/>
          <w:sz w:val="20"/>
          <w:szCs w:val="20"/>
          <w:lang w:val="en-CA"/>
        </w:rPr>
      </w:pPr>
      <w:r>
        <w:rPr>
          <w:rFonts w:cs="Arial"/>
          <w:sz w:val="20"/>
          <w:szCs w:val="20"/>
          <w:lang w:val="en-CA"/>
        </w:rPr>
        <w:t xml:space="preserve">The final stage of the project will be to produce the final Mitacs report, survey and the intern’s </w:t>
      </w:r>
      <w:proofErr w:type="spellStart"/>
      <w:r>
        <w:rPr>
          <w:rFonts w:cs="Arial"/>
          <w:sz w:val="20"/>
          <w:szCs w:val="20"/>
          <w:lang w:val="en-CA"/>
        </w:rPr>
        <w:t>masters</w:t>
      </w:r>
      <w:proofErr w:type="spellEnd"/>
      <w:r>
        <w:rPr>
          <w:rFonts w:cs="Arial"/>
          <w:sz w:val="20"/>
          <w:szCs w:val="20"/>
          <w:lang w:val="en-CA"/>
        </w:rPr>
        <w:t xml:space="preserve"> thesis.</w:t>
      </w:r>
    </w:p>
    <w:p w14:paraId="7FE15B50" w14:textId="77777777" w:rsidR="004A06ED" w:rsidRPr="002B20B0" w:rsidRDefault="004A06ED" w:rsidP="00F41BA0">
      <w:pPr>
        <w:pStyle w:val="ListParagraph"/>
        <w:spacing w:before="120" w:after="120"/>
        <w:ind w:left="0"/>
        <w:rPr>
          <w:rFonts w:cs="Arial"/>
          <w:sz w:val="20"/>
          <w:szCs w:val="20"/>
          <w:lang w:val="en-CA"/>
        </w:rPr>
      </w:pPr>
    </w:p>
    <w:p w14:paraId="47F4CBF1" w14:textId="77777777" w:rsidR="00C83ED5" w:rsidRPr="00044337" w:rsidRDefault="00C83ED5" w:rsidP="00A00CBE">
      <w:pPr>
        <w:pStyle w:val="ListParagraph"/>
        <w:numPr>
          <w:ilvl w:val="1"/>
          <w:numId w:val="3"/>
        </w:numPr>
        <w:spacing w:after="120" w:line="276" w:lineRule="auto"/>
        <w:ind w:left="720"/>
        <w:rPr>
          <w:rFonts w:cs="Arial"/>
          <w:sz w:val="20"/>
          <w:szCs w:val="20"/>
          <w:lang w:val="en-CA"/>
        </w:rPr>
      </w:pPr>
      <w:r w:rsidRPr="00044337">
        <w:rPr>
          <w:rFonts w:cs="Arial"/>
          <w:b/>
          <w:sz w:val="20"/>
          <w:szCs w:val="20"/>
          <w:lang w:val="en-CA"/>
        </w:rPr>
        <w:t>Details of internships or subprojects:</w:t>
      </w:r>
    </w:p>
    <w:p w14:paraId="1540B21F" w14:textId="77777777" w:rsidR="009C2A68" w:rsidRPr="00044337" w:rsidRDefault="009C2A68" w:rsidP="009C2A68">
      <w:pPr>
        <w:spacing w:after="120" w:line="276" w:lineRule="auto"/>
        <w:ind w:left="1440" w:hanging="720"/>
        <w:rPr>
          <w:rFonts w:cs="Arial"/>
          <w:iCs/>
          <w:color w:val="808080" w:themeColor="background1" w:themeShade="80"/>
          <w:sz w:val="18"/>
          <w:szCs w:val="18"/>
          <w:lang w:val="en-CA"/>
        </w:rPr>
      </w:pPr>
      <w:r w:rsidRPr="00044337">
        <w:rPr>
          <w:rFonts w:cs="Arial"/>
          <w:b/>
          <w:iCs/>
          <w:color w:val="808080" w:themeColor="background1" w:themeShade="80"/>
          <w:sz w:val="18"/>
          <w:szCs w:val="18"/>
          <w:lang w:val="en-CA"/>
        </w:rPr>
        <w:t xml:space="preserve">For </w:t>
      </w:r>
      <w:r w:rsidRPr="00044337">
        <w:rPr>
          <w:rFonts w:cs="Arial"/>
          <w:b/>
          <w:iCs/>
          <w:color w:val="808080" w:themeColor="background1" w:themeShade="80"/>
          <w:sz w:val="18"/>
          <w:szCs w:val="18"/>
          <w:u w:val="single"/>
          <w:lang w:val="en-CA"/>
        </w:rPr>
        <w:t>each</w:t>
      </w:r>
      <w:r w:rsidRPr="00044337">
        <w:rPr>
          <w:rFonts w:cs="Arial"/>
          <w:b/>
          <w:iCs/>
          <w:color w:val="808080" w:themeColor="background1" w:themeShade="80"/>
          <w:sz w:val="18"/>
          <w:szCs w:val="18"/>
          <w:lang w:val="en-CA"/>
        </w:rPr>
        <w:t xml:space="preserve"> intern or subproject, provide the following mandatory information:</w:t>
      </w:r>
      <w:r w:rsidRPr="00044337">
        <w:rPr>
          <w:rFonts w:cs="Arial"/>
          <w:iCs/>
          <w:color w:val="808080" w:themeColor="background1" w:themeShade="80"/>
          <w:sz w:val="18"/>
          <w:szCs w:val="18"/>
          <w:lang w:val="en-CA"/>
        </w:rPr>
        <w:t xml:space="preserve"> </w:t>
      </w:r>
    </w:p>
    <w:p w14:paraId="6DFE135E" w14:textId="77777777" w:rsidR="009C2A68" w:rsidRPr="002B20B0" w:rsidRDefault="009C2A68" w:rsidP="009C2A68">
      <w:pPr>
        <w:numPr>
          <w:ilvl w:val="2"/>
          <w:numId w:val="2"/>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Name of intern.</w:t>
      </w:r>
      <w:r w:rsidRPr="00044337">
        <w:rPr>
          <w:rFonts w:cs="Arial"/>
          <w:color w:val="808080" w:themeColor="background1" w:themeShade="80"/>
          <w:sz w:val="18"/>
          <w:szCs w:val="18"/>
          <w:lang w:val="en-CA"/>
        </w:rPr>
        <w:t xml:space="preserve"> </w:t>
      </w:r>
    </w:p>
    <w:p w14:paraId="473A019F" w14:textId="0F46DF4D" w:rsidR="009C2A68" w:rsidRPr="00EB754F" w:rsidRDefault="00C82926" w:rsidP="00233230">
      <w:pPr>
        <w:spacing w:before="120" w:after="120"/>
        <w:ind w:left="1440"/>
        <w:rPr>
          <w:rFonts w:cs="Arial"/>
          <w:sz w:val="20"/>
          <w:szCs w:val="20"/>
          <w:lang w:val="en-CA"/>
        </w:rPr>
      </w:pPr>
      <w:r>
        <w:rPr>
          <w:rFonts w:cs="Arial"/>
          <w:sz w:val="20"/>
          <w:szCs w:val="20"/>
          <w:lang w:val="en-CA"/>
        </w:rPr>
        <w:t>Christopher Z</w:t>
      </w:r>
      <w:r w:rsidR="00233230">
        <w:rPr>
          <w:rFonts w:cs="Arial"/>
          <w:sz w:val="20"/>
          <w:szCs w:val="20"/>
          <w:lang w:val="en-CA"/>
        </w:rPr>
        <w:t>aworski</w:t>
      </w:r>
    </w:p>
    <w:p w14:paraId="175D1000" w14:textId="77777777" w:rsidR="009C2A68" w:rsidRPr="002B20B0"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044337">
        <w:rPr>
          <w:rFonts w:cs="Arial"/>
          <w:b/>
          <w:color w:val="808080" w:themeColor="background1" w:themeShade="80"/>
          <w:sz w:val="18"/>
          <w:szCs w:val="18"/>
          <w:lang w:val="en-CA"/>
        </w:rPr>
        <w:t>Specific objectives of the internship or subproject</w:t>
      </w:r>
      <w:r w:rsidRPr="00044337">
        <w:rPr>
          <w:rFonts w:cs="Arial"/>
          <w:color w:val="808080" w:themeColor="background1" w:themeShade="80"/>
          <w:sz w:val="18"/>
          <w:szCs w:val="18"/>
          <w:lang w:val="en-CA"/>
        </w:rPr>
        <w:t xml:space="preserve">. Clearly state your [sub-] objectives so reviewers can assess if they are achievable. </w:t>
      </w:r>
    </w:p>
    <w:p w14:paraId="683B7E4E" w14:textId="209A21D9" w:rsidR="009C2A68" w:rsidRPr="00EB754F" w:rsidRDefault="006E6B4E" w:rsidP="006E6B4E">
      <w:pPr>
        <w:spacing w:before="120" w:after="120"/>
        <w:ind w:left="1440"/>
        <w:rPr>
          <w:rFonts w:cs="Arial"/>
          <w:sz w:val="20"/>
          <w:szCs w:val="20"/>
          <w:lang w:val="en-CA"/>
        </w:rPr>
      </w:pPr>
      <w:r>
        <w:rPr>
          <w:rFonts w:cs="Arial"/>
          <w:sz w:val="20"/>
          <w:szCs w:val="20"/>
          <w:lang w:val="en-CA"/>
        </w:rPr>
        <w:t xml:space="preserve">Refer to section 2.4. </w:t>
      </w:r>
    </w:p>
    <w:p w14:paraId="4D6959EA" w14:textId="77777777" w:rsidR="009C2A68" w:rsidRPr="002B20B0"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044337">
        <w:rPr>
          <w:rFonts w:cs="Arial"/>
          <w:b/>
          <w:color w:val="808080" w:themeColor="background1" w:themeShade="80"/>
          <w:sz w:val="18"/>
          <w:szCs w:val="18"/>
          <w:lang w:val="en-CA"/>
        </w:rPr>
        <w:lastRenderedPageBreak/>
        <w:t>Methodologies</w:t>
      </w:r>
      <w:r w:rsidRPr="00044337">
        <w:rPr>
          <w:rFonts w:cs="Arial"/>
          <w:color w:val="808080" w:themeColor="background1" w:themeShade="80"/>
          <w:sz w:val="18"/>
          <w:szCs w:val="18"/>
          <w:lang w:val="en-CA"/>
        </w:rPr>
        <w:t>. Provide enough detail so reviewers can determine if the proposed methodology is appropriate and sufficient to achieve the [sub-] objectives.</w:t>
      </w:r>
    </w:p>
    <w:p w14:paraId="2D1679AB" w14:textId="09194E17" w:rsidR="00BD3BE3" w:rsidRDefault="00D048FB" w:rsidP="00BD3BE3">
      <w:pPr>
        <w:spacing w:before="120" w:after="120"/>
        <w:ind w:left="1440"/>
        <w:rPr>
          <w:rFonts w:cs="Arial"/>
          <w:sz w:val="20"/>
          <w:szCs w:val="20"/>
          <w:lang w:val="en-CA"/>
        </w:rPr>
      </w:pPr>
      <w:r w:rsidRPr="00D048FB">
        <w:rPr>
          <w:rFonts w:cs="Arial"/>
          <w:sz w:val="20"/>
          <w:szCs w:val="20"/>
          <w:lang w:val="en-CA"/>
        </w:rPr>
        <w:t>The first stage of the project will consist of a small run of test records manufactured under typical conditions representative of current optimal press conditions from recommendations from Viryl engineers.</w:t>
      </w:r>
    </w:p>
    <w:p w14:paraId="6E8F796A" w14:textId="36660FE7" w:rsidR="00BD3BE3" w:rsidRDefault="00BD3BE3" w:rsidP="00807E2A">
      <w:pPr>
        <w:spacing w:before="120" w:after="120"/>
        <w:ind w:left="1440"/>
        <w:rPr>
          <w:rFonts w:cs="Arial"/>
          <w:sz w:val="20"/>
          <w:szCs w:val="20"/>
          <w:lang w:val="en-CA"/>
        </w:rPr>
      </w:pPr>
      <w:r>
        <w:rPr>
          <w:rFonts w:cs="Arial"/>
          <w:sz w:val="20"/>
          <w:szCs w:val="20"/>
          <w:lang w:val="en-CA"/>
        </w:rPr>
        <w:t xml:space="preserve">Viryl will press a </w:t>
      </w:r>
      <w:r w:rsidR="00870F83">
        <w:rPr>
          <w:rFonts w:cs="Arial"/>
          <w:sz w:val="20"/>
          <w:szCs w:val="20"/>
          <w:lang w:val="en-CA"/>
        </w:rPr>
        <w:t>variety</w:t>
      </w:r>
      <w:r>
        <w:rPr>
          <w:rFonts w:cs="Arial"/>
          <w:sz w:val="20"/>
          <w:szCs w:val="20"/>
          <w:lang w:val="en-CA"/>
        </w:rPr>
        <w:t xml:space="preserve"> of records </w:t>
      </w:r>
      <w:r w:rsidR="00E971B4">
        <w:rPr>
          <w:rFonts w:cs="Arial"/>
          <w:sz w:val="20"/>
          <w:szCs w:val="20"/>
          <w:lang w:val="en-CA"/>
        </w:rPr>
        <w:t xml:space="preserve">created explicitly for this study. The records </w:t>
      </w:r>
      <w:r w:rsidR="00E816FD">
        <w:rPr>
          <w:rFonts w:cs="Arial"/>
          <w:sz w:val="20"/>
          <w:szCs w:val="20"/>
          <w:lang w:val="en-CA"/>
        </w:rPr>
        <w:t>contain</w:t>
      </w:r>
      <w:r w:rsidR="00772479">
        <w:rPr>
          <w:rFonts w:cs="Arial"/>
          <w:sz w:val="20"/>
          <w:szCs w:val="20"/>
          <w:lang w:val="en-CA"/>
        </w:rPr>
        <w:t xml:space="preserve"> a series pure sine tones and </w:t>
      </w:r>
      <w:r w:rsidR="00374975">
        <w:rPr>
          <w:rFonts w:cs="Arial"/>
          <w:sz w:val="20"/>
          <w:szCs w:val="20"/>
          <w:lang w:val="en-CA"/>
        </w:rPr>
        <w:t xml:space="preserve">a log sweep </w:t>
      </w:r>
      <w:r w:rsidR="00772479">
        <w:rPr>
          <w:rFonts w:cs="Arial"/>
          <w:sz w:val="20"/>
          <w:szCs w:val="20"/>
          <w:lang w:val="en-CA"/>
        </w:rPr>
        <w:t xml:space="preserve">up to 16 kHz. The official track listing is included with this proposal. </w:t>
      </w:r>
      <w:r w:rsidR="0088509B">
        <w:rPr>
          <w:rFonts w:cs="Arial"/>
          <w:sz w:val="20"/>
          <w:szCs w:val="20"/>
          <w:lang w:val="en-CA"/>
        </w:rPr>
        <w:t xml:space="preserve">The signals </w:t>
      </w:r>
      <w:r w:rsidR="00A216E5">
        <w:rPr>
          <w:rFonts w:cs="Arial"/>
          <w:sz w:val="20"/>
          <w:szCs w:val="20"/>
          <w:lang w:val="en-CA"/>
        </w:rPr>
        <w:t>have been</w:t>
      </w:r>
      <w:r w:rsidR="0088509B">
        <w:rPr>
          <w:rFonts w:cs="Arial"/>
          <w:sz w:val="20"/>
          <w:szCs w:val="20"/>
          <w:lang w:val="en-CA"/>
        </w:rPr>
        <w:t xml:space="preserve"> cut </w:t>
      </w:r>
      <w:r w:rsidR="00A216E5">
        <w:rPr>
          <w:rFonts w:cs="Arial"/>
          <w:sz w:val="20"/>
          <w:szCs w:val="20"/>
          <w:lang w:val="en-CA"/>
        </w:rPr>
        <w:t>both traditionally as a stereo signal, only in the left or right channels and vertically as a mono record would be</w:t>
      </w:r>
      <w:r w:rsidR="0088509B">
        <w:rPr>
          <w:rFonts w:cs="Arial"/>
          <w:sz w:val="20"/>
          <w:szCs w:val="20"/>
          <w:lang w:val="en-CA"/>
        </w:rPr>
        <w:t xml:space="preserve">. </w:t>
      </w:r>
      <w:r w:rsidR="002B67AB">
        <w:rPr>
          <w:rFonts w:cs="Arial"/>
          <w:sz w:val="20"/>
          <w:szCs w:val="20"/>
          <w:lang w:val="en-CA"/>
        </w:rPr>
        <w:t xml:space="preserve">The records will contain this exact series of signals at both the beginning and end of the record, as well as on both sides of the record. </w:t>
      </w:r>
      <w:r w:rsidR="0088509B">
        <w:rPr>
          <w:rFonts w:cs="Arial"/>
          <w:sz w:val="20"/>
          <w:szCs w:val="20"/>
          <w:lang w:val="en-CA"/>
        </w:rPr>
        <w:t>That way the bottom and top pressings can be measured against one another, as well as signals pressed to the edge and centre of a vinyl records.</w:t>
      </w:r>
    </w:p>
    <w:p w14:paraId="559E8E9F" w14:textId="6B08E911" w:rsidR="000D32AE" w:rsidRDefault="00BD3BE3" w:rsidP="005125FF">
      <w:pPr>
        <w:spacing w:before="120" w:after="120"/>
        <w:ind w:left="1440"/>
        <w:rPr>
          <w:rFonts w:cs="Arial"/>
          <w:sz w:val="20"/>
          <w:szCs w:val="20"/>
          <w:lang w:val="en-CA"/>
        </w:rPr>
      </w:pPr>
      <w:r>
        <w:rPr>
          <w:rFonts w:cs="Arial"/>
          <w:sz w:val="20"/>
          <w:szCs w:val="20"/>
          <w:lang w:val="en-CA"/>
        </w:rPr>
        <w:t xml:space="preserve">These records will be pressed by </w:t>
      </w:r>
      <w:r w:rsidR="007F19F1">
        <w:rPr>
          <w:rFonts w:cs="Arial"/>
          <w:sz w:val="20"/>
          <w:szCs w:val="20"/>
          <w:lang w:val="en-CA"/>
        </w:rPr>
        <w:t>Viryl</w:t>
      </w:r>
      <w:r>
        <w:rPr>
          <w:rFonts w:cs="Arial"/>
          <w:sz w:val="20"/>
          <w:szCs w:val="20"/>
          <w:lang w:val="en-CA"/>
        </w:rPr>
        <w:t xml:space="preserve"> </w:t>
      </w:r>
      <w:r w:rsidR="007F19F1">
        <w:rPr>
          <w:rFonts w:cs="Arial"/>
          <w:sz w:val="20"/>
          <w:szCs w:val="20"/>
          <w:lang w:val="en-CA"/>
        </w:rPr>
        <w:t>unde</w:t>
      </w:r>
      <w:r w:rsidR="00274224">
        <w:rPr>
          <w:rFonts w:cs="Arial"/>
          <w:sz w:val="20"/>
          <w:szCs w:val="20"/>
          <w:lang w:val="en-CA"/>
        </w:rPr>
        <w:t xml:space="preserve">r varying conditions. Digital recordings of these </w:t>
      </w:r>
      <w:r w:rsidR="00A000D8">
        <w:rPr>
          <w:rFonts w:cs="Arial"/>
          <w:sz w:val="20"/>
          <w:szCs w:val="20"/>
          <w:lang w:val="en-CA"/>
        </w:rPr>
        <w:t>vinyl records</w:t>
      </w:r>
      <w:r w:rsidR="00274224">
        <w:rPr>
          <w:rFonts w:cs="Arial"/>
          <w:sz w:val="20"/>
          <w:szCs w:val="20"/>
          <w:lang w:val="en-CA"/>
        </w:rPr>
        <w:t xml:space="preserve"> will be made at the University recording the audio output of reference equipment during playback. </w:t>
      </w:r>
      <w:r w:rsidR="00C50401">
        <w:rPr>
          <w:rFonts w:cs="Arial"/>
          <w:sz w:val="20"/>
          <w:szCs w:val="20"/>
          <w:lang w:val="en-CA"/>
        </w:rPr>
        <w:t xml:space="preserve">The quality of </w:t>
      </w:r>
      <w:r w:rsidR="004C5B00">
        <w:rPr>
          <w:rFonts w:cs="Arial"/>
          <w:sz w:val="20"/>
          <w:szCs w:val="20"/>
          <w:lang w:val="en-CA"/>
        </w:rPr>
        <w:t xml:space="preserve">the reference </w:t>
      </w:r>
      <w:r w:rsidR="003B6396">
        <w:rPr>
          <w:rFonts w:cs="Arial"/>
          <w:sz w:val="20"/>
          <w:szCs w:val="20"/>
          <w:lang w:val="en-CA"/>
        </w:rPr>
        <w:t xml:space="preserve">playback system used to make </w:t>
      </w:r>
      <w:r w:rsidR="00C50401">
        <w:rPr>
          <w:rFonts w:cs="Arial"/>
          <w:sz w:val="20"/>
          <w:szCs w:val="20"/>
          <w:lang w:val="en-CA"/>
        </w:rPr>
        <w:t xml:space="preserve">these </w:t>
      </w:r>
      <w:r w:rsidR="00EF4AEE">
        <w:rPr>
          <w:rFonts w:cs="Arial"/>
          <w:sz w:val="20"/>
          <w:szCs w:val="20"/>
          <w:lang w:val="en-CA"/>
        </w:rPr>
        <w:t>digital record</w:t>
      </w:r>
      <w:r w:rsidR="00C50401">
        <w:rPr>
          <w:rFonts w:cs="Arial"/>
          <w:sz w:val="20"/>
          <w:szCs w:val="20"/>
          <w:lang w:val="en-CA"/>
        </w:rPr>
        <w:t>ings</w:t>
      </w:r>
      <w:r w:rsidR="00EF4AEE">
        <w:rPr>
          <w:rFonts w:cs="Arial"/>
          <w:sz w:val="20"/>
          <w:szCs w:val="20"/>
          <w:lang w:val="en-CA"/>
        </w:rPr>
        <w:t xml:space="preserve"> </w:t>
      </w:r>
      <w:r w:rsidR="00C50401">
        <w:rPr>
          <w:rFonts w:cs="Arial"/>
          <w:sz w:val="20"/>
          <w:szCs w:val="20"/>
          <w:lang w:val="en-CA"/>
        </w:rPr>
        <w:t xml:space="preserve">must significantly exceed the quality of the record such that it is the quality of the record pressing that dominates. </w:t>
      </w:r>
      <w:r w:rsidR="000D32AE">
        <w:rPr>
          <w:rFonts w:cs="Arial"/>
          <w:sz w:val="20"/>
          <w:szCs w:val="20"/>
          <w:lang w:val="en-CA"/>
        </w:rPr>
        <w:t xml:space="preserve">Preliminary measurements of the equipment </w:t>
      </w:r>
      <w:r w:rsidR="005A2B25">
        <w:rPr>
          <w:rFonts w:cs="Arial"/>
          <w:sz w:val="20"/>
          <w:szCs w:val="20"/>
          <w:lang w:val="en-CA"/>
        </w:rPr>
        <w:t xml:space="preserve">and vinyl records </w:t>
      </w:r>
      <w:r w:rsidR="000D32AE">
        <w:rPr>
          <w:rFonts w:cs="Arial"/>
          <w:sz w:val="20"/>
          <w:szCs w:val="20"/>
          <w:lang w:val="en-CA"/>
        </w:rPr>
        <w:t xml:space="preserve">at the university show that achieving a </w:t>
      </w:r>
      <w:r w:rsidR="009A2E05">
        <w:rPr>
          <w:rFonts w:cs="Arial"/>
          <w:sz w:val="20"/>
          <w:szCs w:val="20"/>
          <w:lang w:val="en-CA"/>
        </w:rPr>
        <w:t>digital</w:t>
      </w:r>
      <w:r w:rsidR="000D32AE">
        <w:rPr>
          <w:rFonts w:cs="Arial"/>
          <w:sz w:val="20"/>
          <w:szCs w:val="20"/>
          <w:lang w:val="en-CA"/>
        </w:rPr>
        <w:t xml:space="preserve"> recording </w:t>
      </w:r>
      <w:r w:rsidR="009A2E05">
        <w:rPr>
          <w:rFonts w:cs="Arial"/>
          <w:sz w:val="20"/>
          <w:szCs w:val="20"/>
          <w:lang w:val="en-CA"/>
        </w:rPr>
        <w:t>that meets these requirements will</w:t>
      </w:r>
      <w:r w:rsidR="00E277D7">
        <w:rPr>
          <w:rFonts w:cs="Arial"/>
          <w:sz w:val="20"/>
          <w:szCs w:val="20"/>
          <w:lang w:val="en-CA"/>
        </w:rPr>
        <w:t xml:space="preserve"> be easy enough with modern day equipment. </w:t>
      </w:r>
    </w:p>
    <w:p w14:paraId="24193560" w14:textId="2E7A3227" w:rsidR="000D32AE" w:rsidRDefault="000D32AE" w:rsidP="00D048FB">
      <w:pPr>
        <w:spacing w:before="120" w:after="120"/>
        <w:ind w:left="1440"/>
        <w:rPr>
          <w:rFonts w:cs="Arial"/>
          <w:sz w:val="20"/>
          <w:szCs w:val="20"/>
          <w:lang w:val="en-CA"/>
        </w:rPr>
      </w:pPr>
      <w:r>
        <w:rPr>
          <w:rFonts w:cs="Arial"/>
          <w:sz w:val="20"/>
          <w:szCs w:val="20"/>
          <w:lang w:val="en-CA"/>
        </w:rPr>
        <w:t>The pure tones will be used</w:t>
      </w:r>
      <w:r w:rsidR="00A9525D">
        <w:rPr>
          <w:rFonts w:cs="Arial"/>
          <w:sz w:val="20"/>
          <w:szCs w:val="20"/>
          <w:lang w:val="en-CA"/>
        </w:rPr>
        <w:t xml:space="preserve"> to measure harmonic distortion at var</w:t>
      </w:r>
      <w:r w:rsidR="00A97882">
        <w:rPr>
          <w:rFonts w:cs="Arial"/>
          <w:sz w:val="20"/>
          <w:szCs w:val="20"/>
          <w:lang w:val="en-CA"/>
        </w:rPr>
        <w:t xml:space="preserve">ious frequencies while the </w:t>
      </w:r>
      <w:r w:rsidR="00A9525D">
        <w:rPr>
          <w:rFonts w:cs="Arial"/>
          <w:sz w:val="20"/>
          <w:szCs w:val="20"/>
          <w:lang w:val="en-CA"/>
        </w:rPr>
        <w:t>tones cut into only the left and right channels will be used to determin</w:t>
      </w:r>
      <w:r w:rsidR="00E00D93">
        <w:rPr>
          <w:rFonts w:cs="Arial"/>
          <w:sz w:val="20"/>
          <w:szCs w:val="20"/>
          <w:lang w:val="en-CA"/>
        </w:rPr>
        <w:t>e the stereo/channel separation. Q</w:t>
      </w:r>
      <w:r w:rsidR="00A9525D">
        <w:rPr>
          <w:rFonts w:cs="Arial"/>
          <w:sz w:val="20"/>
          <w:szCs w:val="20"/>
          <w:lang w:val="en-CA"/>
        </w:rPr>
        <w:t xml:space="preserve">uiet grooves that contain no signal—such as the grooves that separate the tracks, will be used to take </w:t>
      </w:r>
      <w:r w:rsidR="00AD5DC6">
        <w:rPr>
          <w:rFonts w:cs="Arial"/>
          <w:sz w:val="20"/>
          <w:szCs w:val="20"/>
          <w:lang w:val="en-CA"/>
        </w:rPr>
        <w:t>measurements</w:t>
      </w:r>
      <w:r w:rsidR="00A9525D">
        <w:rPr>
          <w:rFonts w:cs="Arial"/>
          <w:sz w:val="20"/>
          <w:szCs w:val="20"/>
          <w:lang w:val="en-CA"/>
        </w:rPr>
        <w:t xml:space="preserve"> of surface noise </w:t>
      </w:r>
      <w:r w:rsidR="00916324">
        <w:rPr>
          <w:rFonts w:cs="Arial"/>
          <w:sz w:val="20"/>
          <w:szCs w:val="20"/>
          <w:lang w:val="en-CA"/>
        </w:rPr>
        <w:t>at various points in the record, and from them calculate</w:t>
      </w:r>
      <w:r w:rsidR="00AD5DC6">
        <w:rPr>
          <w:rFonts w:cs="Arial"/>
          <w:sz w:val="20"/>
          <w:szCs w:val="20"/>
          <w:lang w:val="en-CA"/>
        </w:rPr>
        <w:t xml:space="preserve"> </w:t>
      </w:r>
      <w:r w:rsidR="00916324">
        <w:rPr>
          <w:rFonts w:cs="Arial"/>
          <w:sz w:val="20"/>
          <w:szCs w:val="20"/>
          <w:lang w:val="en-CA"/>
        </w:rPr>
        <w:t>the s</w:t>
      </w:r>
      <w:r w:rsidR="00AD5DC6">
        <w:rPr>
          <w:rFonts w:cs="Arial"/>
          <w:sz w:val="20"/>
          <w:szCs w:val="20"/>
          <w:lang w:val="en-CA"/>
        </w:rPr>
        <w:t>ignal to noise ratio</w:t>
      </w:r>
      <w:r w:rsidR="00A97882">
        <w:rPr>
          <w:rFonts w:cs="Arial"/>
          <w:sz w:val="20"/>
          <w:szCs w:val="20"/>
          <w:lang w:val="en-CA"/>
        </w:rPr>
        <w:t xml:space="preserve"> of the record</w:t>
      </w:r>
      <w:r w:rsidR="00916324">
        <w:rPr>
          <w:rFonts w:cs="Arial"/>
          <w:sz w:val="20"/>
          <w:szCs w:val="20"/>
          <w:lang w:val="en-CA"/>
        </w:rPr>
        <w:t xml:space="preserve">. </w:t>
      </w:r>
      <w:r w:rsidR="00987D67">
        <w:rPr>
          <w:rFonts w:cs="Arial"/>
          <w:sz w:val="20"/>
          <w:szCs w:val="20"/>
          <w:lang w:val="en-CA"/>
        </w:rPr>
        <w:t xml:space="preserve">Additionally, the </w:t>
      </w:r>
      <w:r w:rsidR="00C346A0">
        <w:rPr>
          <w:rFonts w:cs="Arial"/>
          <w:sz w:val="20"/>
          <w:szCs w:val="20"/>
          <w:lang w:val="en-CA"/>
        </w:rPr>
        <w:t xml:space="preserve">amount of pops and clicks on each record can be easily counted. </w:t>
      </w:r>
      <w:r w:rsidR="00975B49">
        <w:rPr>
          <w:rFonts w:cs="Arial"/>
          <w:sz w:val="20"/>
          <w:szCs w:val="20"/>
          <w:lang w:val="en-CA"/>
        </w:rPr>
        <w:t xml:space="preserve">These measurements will be used to provide a quantitative </w:t>
      </w:r>
      <w:r w:rsidR="008D10BA">
        <w:rPr>
          <w:rFonts w:cs="Arial"/>
          <w:sz w:val="20"/>
          <w:szCs w:val="20"/>
          <w:lang w:val="en-CA"/>
        </w:rPr>
        <w:t xml:space="preserve">measure for which to evaluate a pressings quality. </w:t>
      </w:r>
    </w:p>
    <w:p w14:paraId="7548F9BD" w14:textId="1FAFDEF4" w:rsidR="00732DDD" w:rsidRDefault="00732DDD" w:rsidP="00D048FB">
      <w:pPr>
        <w:spacing w:before="120" w:after="120"/>
        <w:ind w:left="1440"/>
        <w:rPr>
          <w:rFonts w:cs="Arial"/>
          <w:sz w:val="20"/>
          <w:szCs w:val="20"/>
          <w:lang w:val="en-CA"/>
        </w:rPr>
      </w:pPr>
      <w:r>
        <w:rPr>
          <w:rFonts w:cs="Arial"/>
          <w:sz w:val="20"/>
          <w:szCs w:val="20"/>
          <w:lang w:val="en-CA"/>
        </w:rPr>
        <w:t>Thus the effect of parameter changes dur</w:t>
      </w:r>
      <w:r w:rsidR="00000981">
        <w:rPr>
          <w:rFonts w:cs="Arial"/>
          <w:sz w:val="20"/>
          <w:szCs w:val="20"/>
          <w:lang w:val="en-CA"/>
        </w:rPr>
        <w:t xml:space="preserve">ing the pressing process can be evaluated based on these measurements of quality. </w:t>
      </w:r>
    </w:p>
    <w:p w14:paraId="3908F4FB" w14:textId="205B8B96" w:rsidR="002C4DF0" w:rsidRDefault="002C4DF0" w:rsidP="00D048FB">
      <w:pPr>
        <w:spacing w:before="120" w:after="120"/>
        <w:ind w:left="1440"/>
        <w:rPr>
          <w:rFonts w:cs="Arial"/>
          <w:sz w:val="20"/>
          <w:szCs w:val="20"/>
          <w:lang w:val="en-CA"/>
        </w:rPr>
      </w:pPr>
      <w:r>
        <w:rPr>
          <w:rFonts w:cs="Arial"/>
          <w:sz w:val="20"/>
          <w:szCs w:val="20"/>
          <w:lang w:val="en-CA"/>
        </w:rPr>
        <w:t xml:space="preserve">In order to have significant </w:t>
      </w:r>
      <w:r w:rsidR="00D65A17">
        <w:rPr>
          <w:rFonts w:cs="Arial"/>
          <w:sz w:val="20"/>
          <w:szCs w:val="20"/>
          <w:lang w:val="en-CA"/>
        </w:rPr>
        <w:t>results, a statisticall</w:t>
      </w:r>
      <w:r w:rsidR="00174DF4">
        <w:rPr>
          <w:rFonts w:cs="Arial"/>
          <w:sz w:val="20"/>
          <w:szCs w:val="20"/>
          <w:lang w:val="en-CA"/>
        </w:rPr>
        <w:t xml:space="preserve">y large sample of records need </w:t>
      </w:r>
      <w:r w:rsidR="00D65A17">
        <w:rPr>
          <w:rFonts w:cs="Arial"/>
          <w:sz w:val="20"/>
          <w:szCs w:val="20"/>
          <w:lang w:val="en-CA"/>
        </w:rPr>
        <w:t>t</w:t>
      </w:r>
      <w:r w:rsidR="00174DF4">
        <w:rPr>
          <w:rFonts w:cs="Arial"/>
          <w:sz w:val="20"/>
          <w:szCs w:val="20"/>
          <w:lang w:val="en-CA"/>
        </w:rPr>
        <w:t>o</w:t>
      </w:r>
      <w:r w:rsidR="00D65A17">
        <w:rPr>
          <w:rFonts w:cs="Arial"/>
          <w:sz w:val="20"/>
          <w:szCs w:val="20"/>
          <w:lang w:val="en-CA"/>
        </w:rPr>
        <w:t xml:space="preserve"> be made. </w:t>
      </w:r>
      <w:r w:rsidR="00673A22">
        <w:rPr>
          <w:rFonts w:cs="Arial"/>
          <w:sz w:val="20"/>
          <w:szCs w:val="20"/>
          <w:lang w:val="en-CA"/>
        </w:rPr>
        <w:t>A sample of approximately 1</w:t>
      </w:r>
      <w:r w:rsidR="00723152">
        <w:rPr>
          <w:rFonts w:cs="Arial"/>
          <w:sz w:val="20"/>
          <w:szCs w:val="20"/>
          <w:lang w:val="en-CA"/>
        </w:rPr>
        <w:t xml:space="preserve">0 records per parameter change </w:t>
      </w:r>
      <w:r w:rsidR="00E91721">
        <w:rPr>
          <w:rFonts w:cs="Arial"/>
          <w:sz w:val="20"/>
          <w:szCs w:val="20"/>
          <w:lang w:val="en-CA"/>
        </w:rPr>
        <w:t>will be taken in order to ensure any variation can be accurate</w:t>
      </w:r>
      <w:r w:rsidR="007B3FF7">
        <w:rPr>
          <w:rFonts w:cs="Arial"/>
          <w:sz w:val="20"/>
          <w:szCs w:val="20"/>
          <w:lang w:val="en-CA"/>
        </w:rPr>
        <w:t>ly distinguished.</w:t>
      </w:r>
    </w:p>
    <w:p w14:paraId="2706B8C5" w14:textId="6E3CA0C4" w:rsidR="002C4DF0" w:rsidRPr="006A1F23" w:rsidRDefault="001A5702" w:rsidP="006A1F23">
      <w:pPr>
        <w:spacing w:before="120" w:after="120"/>
        <w:ind w:left="1440"/>
        <w:rPr>
          <w:rFonts w:cs="Arial"/>
          <w:sz w:val="20"/>
          <w:szCs w:val="20"/>
          <w:lang w:val="en-CA"/>
        </w:rPr>
      </w:pPr>
      <w:r>
        <w:rPr>
          <w:rFonts w:cs="Arial"/>
          <w:sz w:val="20"/>
          <w:szCs w:val="20"/>
          <w:lang w:val="en-CA"/>
        </w:rPr>
        <w:t>While Viryl certainly has the capacity to produce these records, the most vital and time consuming part of the project will be the production of these test reco</w:t>
      </w:r>
      <w:r w:rsidR="001D480A">
        <w:rPr>
          <w:rFonts w:cs="Arial"/>
          <w:sz w:val="20"/>
          <w:szCs w:val="20"/>
          <w:lang w:val="en-CA"/>
        </w:rPr>
        <w:t>rds un</w:t>
      </w:r>
      <w:r w:rsidR="00C0752B">
        <w:rPr>
          <w:rFonts w:cs="Arial"/>
          <w:sz w:val="20"/>
          <w:szCs w:val="20"/>
          <w:lang w:val="en-CA"/>
        </w:rPr>
        <w:t>d</w:t>
      </w:r>
      <w:r w:rsidR="001D480A">
        <w:rPr>
          <w:rFonts w:cs="Arial"/>
          <w:sz w:val="20"/>
          <w:szCs w:val="20"/>
          <w:lang w:val="en-CA"/>
        </w:rPr>
        <w:t>er the various conditio</w:t>
      </w:r>
      <w:r w:rsidR="000914E1">
        <w:rPr>
          <w:rFonts w:cs="Arial"/>
          <w:sz w:val="20"/>
          <w:szCs w:val="20"/>
          <w:lang w:val="en-CA"/>
        </w:rPr>
        <w:t>ns needed for analysis.</w:t>
      </w:r>
      <w:r w:rsidR="00D16D89">
        <w:rPr>
          <w:rFonts w:cs="Arial"/>
          <w:sz w:val="20"/>
          <w:szCs w:val="20"/>
          <w:lang w:val="en-CA"/>
        </w:rPr>
        <w:t xml:space="preserve"> Viryl is currently in possession of two sets of stampers for these test records, which give them the capacity to press well over </w:t>
      </w:r>
      <w:r w:rsidR="00693B49">
        <w:rPr>
          <w:rFonts w:cs="Arial"/>
          <w:sz w:val="20"/>
          <w:szCs w:val="20"/>
          <w:lang w:val="en-CA"/>
        </w:rPr>
        <w:t>a</w:t>
      </w:r>
      <w:r w:rsidR="00D16D89">
        <w:rPr>
          <w:rFonts w:cs="Arial"/>
          <w:sz w:val="20"/>
          <w:szCs w:val="20"/>
          <w:lang w:val="en-CA"/>
        </w:rPr>
        <w:t xml:space="preserve"> thousand test records</w:t>
      </w:r>
      <w:r w:rsidR="006D5071">
        <w:rPr>
          <w:rFonts w:cs="Arial"/>
          <w:sz w:val="20"/>
          <w:szCs w:val="20"/>
          <w:lang w:val="en-CA"/>
        </w:rPr>
        <w:t>, with the ability to order more stampers should they need to</w:t>
      </w:r>
      <w:r w:rsidR="00D16D89">
        <w:rPr>
          <w:rFonts w:cs="Arial"/>
          <w:sz w:val="20"/>
          <w:szCs w:val="20"/>
          <w:lang w:val="en-CA"/>
        </w:rPr>
        <w:t xml:space="preserve">. </w:t>
      </w:r>
    </w:p>
    <w:p w14:paraId="20A61CE9" w14:textId="77777777" w:rsidR="002C4DF0" w:rsidRPr="00EB754F" w:rsidRDefault="002C4DF0" w:rsidP="00D048FB">
      <w:pPr>
        <w:pStyle w:val="ListParagraph"/>
        <w:spacing w:before="120" w:after="120"/>
        <w:ind w:left="1440"/>
        <w:jc w:val="both"/>
        <w:rPr>
          <w:rFonts w:cs="Arial"/>
          <w:sz w:val="20"/>
          <w:szCs w:val="20"/>
          <w:lang w:val="en-CA"/>
        </w:rPr>
      </w:pPr>
    </w:p>
    <w:p w14:paraId="4EBE0036" w14:textId="32C43C1E" w:rsidR="00383766" w:rsidRPr="00383766" w:rsidRDefault="009C2A68" w:rsidP="00383766">
      <w:pPr>
        <w:numPr>
          <w:ilvl w:val="2"/>
          <w:numId w:val="2"/>
        </w:numPr>
        <w:spacing w:after="120" w:line="276" w:lineRule="auto"/>
        <w:ind w:left="1440" w:hanging="720"/>
        <w:jc w:val="both"/>
        <w:rPr>
          <w:rFonts w:cs="Arial"/>
          <w:b/>
          <w:color w:val="808080" w:themeColor="background1" w:themeShade="80"/>
          <w:sz w:val="18"/>
          <w:szCs w:val="18"/>
          <w:lang w:val="en-CA"/>
        </w:rPr>
      </w:pPr>
      <w:r w:rsidRPr="00044337">
        <w:rPr>
          <w:rFonts w:cs="Arial"/>
          <w:b/>
          <w:color w:val="808080" w:themeColor="background1" w:themeShade="80"/>
          <w:sz w:val="18"/>
          <w:szCs w:val="18"/>
          <w:lang w:val="en-CA"/>
        </w:rPr>
        <w:t>Timeline</w:t>
      </w:r>
      <w:r w:rsidRPr="00044337">
        <w:rPr>
          <w:rFonts w:cs="Arial"/>
          <w:color w:val="808080" w:themeColor="background1" w:themeShade="80"/>
          <w:sz w:val="18"/>
          <w:szCs w:val="18"/>
          <w:lang w:val="en-CA"/>
        </w:rPr>
        <w:t xml:space="preserve">. We suggest using a Gantt chart to provide a timeline showing </w:t>
      </w:r>
      <w:r w:rsidRPr="00044337">
        <w:rPr>
          <w:rFonts w:cs="Arial"/>
          <w:color w:val="808080" w:themeColor="background1" w:themeShade="80"/>
          <w:sz w:val="18"/>
          <w:szCs w:val="18"/>
          <w:u w:val="single"/>
          <w:lang w:val="en-CA"/>
        </w:rPr>
        <w:t>which task</w:t>
      </w:r>
      <w:r w:rsidRPr="00044337">
        <w:rPr>
          <w:rFonts w:cs="Arial"/>
          <w:color w:val="808080" w:themeColor="background1" w:themeShade="80"/>
          <w:sz w:val="18"/>
          <w:szCs w:val="18"/>
          <w:lang w:val="en-CA"/>
        </w:rPr>
        <w:t xml:space="preserve"> will be done </w:t>
      </w:r>
      <w:r w:rsidRPr="00044337">
        <w:rPr>
          <w:rFonts w:cs="Arial"/>
          <w:color w:val="808080" w:themeColor="background1" w:themeShade="80"/>
          <w:sz w:val="18"/>
          <w:szCs w:val="18"/>
          <w:u w:val="single"/>
          <w:lang w:val="en-CA"/>
        </w:rPr>
        <w:t>when</w:t>
      </w:r>
      <w:r w:rsidRPr="00044337">
        <w:rPr>
          <w:rFonts w:cs="Arial"/>
          <w:color w:val="808080" w:themeColor="background1" w:themeShade="80"/>
          <w:sz w:val="18"/>
          <w:szCs w:val="18"/>
          <w:lang w:val="en-CA"/>
        </w:rPr>
        <w:t xml:space="preserve"> to achieve each objective. </w:t>
      </w:r>
    </w:p>
    <w:p w14:paraId="653F9F33" w14:textId="77777777" w:rsidR="009A2489" w:rsidRDefault="00383766" w:rsidP="00383766">
      <w:pPr>
        <w:spacing w:after="120" w:line="276" w:lineRule="auto"/>
        <w:ind w:left="1440"/>
        <w:jc w:val="both"/>
        <w:rPr>
          <w:rFonts w:cs="Arial"/>
          <w:sz w:val="20"/>
          <w:szCs w:val="20"/>
          <w:lang w:val="en-CA"/>
        </w:rPr>
      </w:pPr>
      <w:r>
        <w:rPr>
          <w:rFonts w:cs="Arial"/>
          <w:sz w:val="20"/>
          <w:szCs w:val="20"/>
          <w:lang w:val="en-CA"/>
        </w:rPr>
        <w:t xml:space="preserve">One of the first tasks to be completed is a pressing </w:t>
      </w:r>
      <w:r w:rsidR="001C18DF">
        <w:rPr>
          <w:rFonts w:cs="Arial"/>
          <w:sz w:val="20"/>
          <w:szCs w:val="20"/>
          <w:lang w:val="en-CA"/>
        </w:rPr>
        <w:t>of test disks under the current recommended press settings according to the Viryl operators. These pressings will then be taken to the university and used as the basis for development of the software that will be used to analyze the digital recordings</w:t>
      </w:r>
      <w:r w:rsidR="006A1633">
        <w:rPr>
          <w:rFonts w:cs="Arial"/>
          <w:sz w:val="20"/>
          <w:szCs w:val="20"/>
          <w:lang w:val="en-CA"/>
        </w:rPr>
        <w:t>, and serve as a baseline dataset</w:t>
      </w:r>
      <w:r w:rsidR="001C18DF">
        <w:rPr>
          <w:rFonts w:cs="Arial"/>
          <w:sz w:val="20"/>
          <w:szCs w:val="20"/>
          <w:lang w:val="en-CA"/>
        </w:rPr>
        <w:t>.</w:t>
      </w:r>
    </w:p>
    <w:p w14:paraId="2D4306FE" w14:textId="1762B2BB" w:rsidR="00383766" w:rsidRDefault="009A2489" w:rsidP="00383766">
      <w:pPr>
        <w:spacing w:after="120" w:line="276" w:lineRule="auto"/>
        <w:ind w:left="1440"/>
        <w:jc w:val="both"/>
        <w:rPr>
          <w:rFonts w:cs="Arial"/>
          <w:sz w:val="20"/>
          <w:szCs w:val="20"/>
          <w:lang w:val="en-CA"/>
        </w:rPr>
      </w:pPr>
      <w:r>
        <w:rPr>
          <w:rFonts w:cs="Arial"/>
          <w:sz w:val="20"/>
          <w:szCs w:val="20"/>
          <w:lang w:val="en-CA"/>
        </w:rPr>
        <w:t>The next stage would be to determine what meaningful changes in the manufacturing process that Viryl engineers would like to explore. After which the manufacturing of these test records will begin. The recording of th</w:t>
      </w:r>
      <w:r w:rsidR="008C1325">
        <w:rPr>
          <w:rFonts w:cs="Arial"/>
          <w:sz w:val="20"/>
          <w:szCs w:val="20"/>
          <w:lang w:val="en-CA"/>
        </w:rPr>
        <w:t xml:space="preserve">em can occur concurrently, as their manufacture will most likely be done in batches to accommodate when Viryl has some downtime on their presses. </w:t>
      </w:r>
    </w:p>
    <w:p w14:paraId="0B8A4F0D" w14:textId="24F07980" w:rsidR="008C1325" w:rsidRDefault="00926392" w:rsidP="00926392">
      <w:pPr>
        <w:spacing w:after="120" w:line="276" w:lineRule="auto"/>
        <w:ind w:left="1440"/>
        <w:jc w:val="both"/>
        <w:rPr>
          <w:rFonts w:cs="Arial"/>
          <w:sz w:val="20"/>
          <w:szCs w:val="20"/>
          <w:lang w:val="en-CA"/>
        </w:rPr>
      </w:pPr>
      <w:r>
        <w:rPr>
          <w:rFonts w:cs="Arial"/>
          <w:sz w:val="20"/>
          <w:szCs w:val="20"/>
          <w:lang w:val="en-CA"/>
        </w:rPr>
        <w:t xml:space="preserve">A projected timeline is provided below. It is worth noting that many of these tasks can be completed concurrently. </w:t>
      </w:r>
      <w:r w:rsidR="009827EE">
        <w:rPr>
          <w:rFonts w:cs="Arial"/>
          <w:sz w:val="20"/>
          <w:szCs w:val="20"/>
          <w:lang w:val="en-CA"/>
        </w:rPr>
        <w:t>As outlined in Section 2.4 t</w:t>
      </w:r>
      <w:r w:rsidR="004373D5">
        <w:rPr>
          <w:rFonts w:cs="Arial"/>
          <w:sz w:val="20"/>
          <w:szCs w:val="20"/>
          <w:lang w:val="en-CA"/>
        </w:rPr>
        <w:t xml:space="preserve">he key milestones of the project are: </w:t>
      </w:r>
    </w:p>
    <w:p w14:paraId="30817D5F" w14:textId="38FF8933" w:rsidR="004373D5" w:rsidRPr="004373D5" w:rsidRDefault="009827EE" w:rsidP="004373D5">
      <w:pPr>
        <w:pStyle w:val="ListParagraph"/>
        <w:numPr>
          <w:ilvl w:val="0"/>
          <w:numId w:val="44"/>
        </w:numPr>
        <w:spacing w:after="120" w:line="276" w:lineRule="auto"/>
        <w:jc w:val="both"/>
        <w:rPr>
          <w:rFonts w:cs="Arial"/>
          <w:b/>
          <w:color w:val="808080" w:themeColor="background1" w:themeShade="80"/>
          <w:sz w:val="18"/>
          <w:szCs w:val="18"/>
          <w:lang w:val="en-CA"/>
        </w:rPr>
      </w:pPr>
      <w:r>
        <w:rPr>
          <w:rFonts w:cs="Arial"/>
          <w:b/>
          <w:color w:val="000000" w:themeColor="text1"/>
          <w:sz w:val="18"/>
          <w:szCs w:val="18"/>
          <w:lang w:val="en-CA"/>
        </w:rPr>
        <w:t xml:space="preserve">2.4.1 </w:t>
      </w:r>
      <w:r w:rsidR="004373D5">
        <w:rPr>
          <w:rFonts w:cs="Arial"/>
          <w:b/>
          <w:color w:val="000000" w:themeColor="text1"/>
          <w:sz w:val="18"/>
          <w:szCs w:val="18"/>
          <w:lang w:val="en-CA"/>
        </w:rPr>
        <w:t>Pressing of a control group of test records</w:t>
      </w:r>
    </w:p>
    <w:p w14:paraId="259808E9" w14:textId="78648AE6" w:rsidR="004373D5" w:rsidRPr="004373D5" w:rsidRDefault="009827EE" w:rsidP="004373D5">
      <w:pPr>
        <w:pStyle w:val="ListParagraph"/>
        <w:numPr>
          <w:ilvl w:val="0"/>
          <w:numId w:val="44"/>
        </w:numPr>
        <w:spacing w:after="120" w:line="276" w:lineRule="auto"/>
        <w:jc w:val="both"/>
        <w:rPr>
          <w:rFonts w:cs="Arial"/>
          <w:b/>
          <w:color w:val="808080" w:themeColor="background1" w:themeShade="80"/>
          <w:sz w:val="18"/>
          <w:szCs w:val="18"/>
          <w:lang w:val="en-CA"/>
        </w:rPr>
      </w:pPr>
      <w:r>
        <w:rPr>
          <w:rFonts w:cs="Arial"/>
          <w:b/>
          <w:color w:val="000000" w:themeColor="text1"/>
          <w:sz w:val="18"/>
          <w:szCs w:val="18"/>
          <w:lang w:val="en-CA"/>
        </w:rPr>
        <w:lastRenderedPageBreak/>
        <w:t>2.4.</w:t>
      </w:r>
      <w:r>
        <w:rPr>
          <w:rFonts w:cs="Arial"/>
          <w:b/>
          <w:color w:val="000000" w:themeColor="text1"/>
          <w:sz w:val="18"/>
          <w:szCs w:val="18"/>
          <w:lang w:val="en-CA"/>
        </w:rPr>
        <w:t xml:space="preserve">2 </w:t>
      </w:r>
      <w:r w:rsidR="004373D5">
        <w:rPr>
          <w:rFonts w:cs="Arial"/>
          <w:b/>
          <w:color w:val="000000" w:themeColor="text1"/>
          <w:sz w:val="18"/>
          <w:szCs w:val="18"/>
          <w:lang w:val="en-CA"/>
        </w:rPr>
        <w:t xml:space="preserve">Development of software tools to analyze the digital recordings </w:t>
      </w:r>
    </w:p>
    <w:p w14:paraId="400E82D2" w14:textId="4DE49EE8" w:rsidR="004373D5" w:rsidRPr="003A7EE9" w:rsidRDefault="009827EE" w:rsidP="004373D5">
      <w:pPr>
        <w:pStyle w:val="ListParagraph"/>
        <w:numPr>
          <w:ilvl w:val="0"/>
          <w:numId w:val="44"/>
        </w:numPr>
        <w:spacing w:after="120" w:line="276" w:lineRule="auto"/>
        <w:jc w:val="both"/>
        <w:rPr>
          <w:rFonts w:cs="Arial"/>
          <w:b/>
          <w:color w:val="808080" w:themeColor="background1" w:themeShade="80"/>
          <w:sz w:val="18"/>
          <w:szCs w:val="18"/>
          <w:lang w:val="en-CA"/>
        </w:rPr>
      </w:pPr>
      <w:r>
        <w:rPr>
          <w:rFonts w:cs="Arial"/>
          <w:b/>
          <w:color w:val="000000" w:themeColor="text1"/>
          <w:sz w:val="18"/>
          <w:szCs w:val="18"/>
          <w:lang w:val="en-CA"/>
        </w:rPr>
        <w:t>2.4.</w:t>
      </w:r>
      <w:r>
        <w:rPr>
          <w:rFonts w:cs="Arial"/>
          <w:b/>
          <w:color w:val="000000" w:themeColor="text1"/>
          <w:sz w:val="18"/>
          <w:szCs w:val="18"/>
          <w:lang w:val="en-CA"/>
        </w:rPr>
        <w:t xml:space="preserve">3 </w:t>
      </w:r>
      <w:r w:rsidR="003A7EE9">
        <w:rPr>
          <w:rFonts w:cs="Arial"/>
          <w:b/>
          <w:color w:val="000000" w:themeColor="text1"/>
          <w:sz w:val="18"/>
          <w:szCs w:val="18"/>
          <w:lang w:val="en-CA"/>
        </w:rPr>
        <w:t>Decide upon what manufacturing parameters will be explored and schedule when the records will be pressed will those parameters alongside Viryl engineers</w:t>
      </w:r>
    </w:p>
    <w:p w14:paraId="74C4B626" w14:textId="3C950023" w:rsidR="003A7EE9" w:rsidRPr="003A7EE9" w:rsidRDefault="00F26AE8" w:rsidP="004373D5">
      <w:pPr>
        <w:pStyle w:val="ListParagraph"/>
        <w:numPr>
          <w:ilvl w:val="0"/>
          <w:numId w:val="44"/>
        </w:numPr>
        <w:spacing w:after="120" w:line="276" w:lineRule="auto"/>
        <w:jc w:val="both"/>
        <w:rPr>
          <w:rFonts w:cs="Arial"/>
          <w:b/>
          <w:color w:val="808080" w:themeColor="background1" w:themeShade="80"/>
          <w:sz w:val="18"/>
          <w:szCs w:val="18"/>
          <w:lang w:val="en-CA"/>
        </w:rPr>
      </w:pPr>
      <w:r>
        <w:rPr>
          <w:rFonts w:cs="Arial"/>
          <w:b/>
          <w:color w:val="000000" w:themeColor="text1"/>
          <w:sz w:val="18"/>
          <w:szCs w:val="18"/>
          <w:lang w:val="en-CA"/>
        </w:rPr>
        <w:t>2.4.</w:t>
      </w:r>
      <w:r>
        <w:rPr>
          <w:rFonts w:cs="Arial"/>
          <w:b/>
          <w:color w:val="000000" w:themeColor="text1"/>
          <w:sz w:val="18"/>
          <w:szCs w:val="18"/>
          <w:lang w:val="en-CA"/>
        </w:rPr>
        <w:t xml:space="preserve">4 </w:t>
      </w:r>
      <w:r w:rsidR="003A7EE9">
        <w:rPr>
          <w:rFonts w:cs="Arial"/>
          <w:b/>
          <w:color w:val="000000" w:themeColor="text1"/>
          <w:sz w:val="18"/>
          <w:szCs w:val="18"/>
          <w:lang w:val="en-CA"/>
        </w:rPr>
        <w:t>Complete pressing and recording of the records</w:t>
      </w:r>
    </w:p>
    <w:p w14:paraId="1917BCE4" w14:textId="5A111F5A" w:rsidR="003A7EE9" w:rsidRPr="004373D5" w:rsidRDefault="008568FB" w:rsidP="004373D5">
      <w:pPr>
        <w:pStyle w:val="ListParagraph"/>
        <w:numPr>
          <w:ilvl w:val="0"/>
          <w:numId w:val="44"/>
        </w:numPr>
        <w:spacing w:after="120" w:line="276" w:lineRule="auto"/>
        <w:jc w:val="both"/>
        <w:rPr>
          <w:rFonts w:cs="Arial"/>
          <w:b/>
          <w:color w:val="808080" w:themeColor="background1" w:themeShade="80"/>
          <w:sz w:val="18"/>
          <w:szCs w:val="18"/>
          <w:lang w:val="en-CA"/>
        </w:rPr>
      </w:pPr>
      <w:r>
        <w:rPr>
          <w:rFonts w:cs="Arial"/>
          <w:b/>
          <w:color w:val="000000" w:themeColor="text1"/>
          <w:sz w:val="18"/>
          <w:szCs w:val="18"/>
          <w:lang w:val="en-CA"/>
        </w:rPr>
        <w:t>2.4.</w:t>
      </w:r>
      <w:r>
        <w:rPr>
          <w:rFonts w:cs="Arial"/>
          <w:b/>
          <w:color w:val="000000" w:themeColor="text1"/>
          <w:sz w:val="18"/>
          <w:szCs w:val="18"/>
          <w:lang w:val="en-CA"/>
        </w:rPr>
        <w:t xml:space="preserve">5 </w:t>
      </w:r>
      <w:r w:rsidR="003A7EE9">
        <w:rPr>
          <w:rFonts w:cs="Arial"/>
          <w:b/>
          <w:color w:val="000000" w:themeColor="text1"/>
          <w:sz w:val="18"/>
          <w:szCs w:val="18"/>
          <w:lang w:val="en-CA"/>
        </w:rPr>
        <w:t xml:space="preserve">Analyze the data and produce the final reports and </w:t>
      </w:r>
      <w:proofErr w:type="spellStart"/>
      <w:r w:rsidR="003A7EE9">
        <w:rPr>
          <w:rFonts w:cs="Arial"/>
          <w:b/>
          <w:color w:val="000000" w:themeColor="text1"/>
          <w:sz w:val="18"/>
          <w:szCs w:val="18"/>
          <w:lang w:val="en-CA"/>
        </w:rPr>
        <w:t>masters</w:t>
      </w:r>
      <w:proofErr w:type="spellEnd"/>
      <w:r w:rsidR="003A7EE9">
        <w:rPr>
          <w:rFonts w:cs="Arial"/>
          <w:b/>
          <w:color w:val="000000" w:themeColor="text1"/>
          <w:sz w:val="18"/>
          <w:szCs w:val="18"/>
          <w:lang w:val="en-CA"/>
        </w:rPr>
        <w:t xml:space="preserve"> thesis</w:t>
      </w:r>
    </w:p>
    <w:p w14:paraId="131ED939" w14:textId="2D328EFA" w:rsidR="00383766" w:rsidRDefault="0087362E" w:rsidP="00B33538">
      <w:pPr>
        <w:spacing w:after="120" w:line="276" w:lineRule="auto"/>
        <w:ind w:left="1440"/>
        <w:jc w:val="both"/>
        <w:rPr>
          <w:rFonts w:cs="Arial"/>
          <w:b/>
          <w:color w:val="808080" w:themeColor="background1" w:themeShade="80"/>
          <w:sz w:val="18"/>
          <w:szCs w:val="18"/>
          <w:lang w:val="en-CA"/>
        </w:rPr>
      </w:pPr>
      <w:r>
        <w:rPr>
          <w:rFonts w:cs="Arial"/>
          <w:b/>
          <w:noProof/>
          <w:color w:val="808080" w:themeColor="background1" w:themeShade="80"/>
          <w:sz w:val="18"/>
          <w:szCs w:val="18"/>
          <w:lang w:val="en-CA"/>
        </w:rPr>
        <w:drawing>
          <wp:inline distT="0" distB="0" distL="0" distR="0" wp14:anchorId="499D9249" wp14:editId="72A06A9E">
            <wp:extent cx="5284376" cy="340203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1 at 6.12.04 PM.png"/>
                    <pic:cNvPicPr/>
                  </pic:nvPicPr>
                  <pic:blipFill>
                    <a:blip r:embed="rId20">
                      <a:extLst>
                        <a:ext uri="{28A0092B-C50C-407E-A947-70E740481C1C}">
                          <a14:useLocalDpi xmlns:a14="http://schemas.microsoft.com/office/drawing/2010/main" val="0"/>
                        </a:ext>
                      </a:extLst>
                    </a:blip>
                    <a:stretch>
                      <a:fillRect/>
                    </a:stretch>
                  </pic:blipFill>
                  <pic:spPr>
                    <a:xfrm>
                      <a:off x="0" y="0"/>
                      <a:ext cx="5304006" cy="3414674"/>
                    </a:xfrm>
                    <a:prstGeom prst="rect">
                      <a:avLst/>
                    </a:prstGeom>
                  </pic:spPr>
                </pic:pic>
              </a:graphicData>
            </a:graphic>
          </wp:inline>
        </w:drawing>
      </w:r>
    </w:p>
    <w:p w14:paraId="2E38D8CD" w14:textId="6EC7E1F1" w:rsidR="00CA1CBD" w:rsidRPr="00B33538" w:rsidRDefault="00CA1CBD" w:rsidP="006078E6">
      <w:pPr>
        <w:spacing w:after="120" w:line="276" w:lineRule="auto"/>
        <w:jc w:val="both"/>
        <w:rPr>
          <w:rFonts w:cs="Arial"/>
          <w:b/>
          <w:color w:val="808080" w:themeColor="background1" w:themeShade="80"/>
          <w:sz w:val="18"/>
          <w:szCs w:val="18"/>
          <w:lang w:val="en-CA"/>
        </w:rPr>
      </w:pPr>
    </w:p>
    <w:p w14:paraId="645E3C67" w14:textId="77777777" w:rsidR="009C2A68" w:rsidRPr="009F5FCE"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9F5FCE">
        <w:rPr>
          <w:rFonts w:cs="Arial"/>
          <w:b/>
          <w:bCs/>
          <w:color w:val="808080" w:themeColor="background1" w:themeShade="80"/>
          <w:sz w:val="18"/>
          <w:szCs w:val="18"/>
          <w:lang w:val="en-CA"/>
        </w:rPr>
        <w:t xml:space="preserve">Expected deliverables. </w:t>
      </w:r>
      <w:r w:rsidRPr="009F5FCE">
        <w:rPr>
          <w:color w:val="808080" w:themeColor="background1" w:themeShade="80"/>
          <w:sz w:val="18"/>
          <w:szCs w:val="18"/>
        </w:rPr>
        <w:t xml:space="preserve">Each project requires the submission </w:t>
      </w:r>
      <w:r w:rsidRPr="009F5FCE">
        <w:rPr>
          <w:rFonts w:cs="Arial"/>
          <w:color w:val="808080" w:themeColor="background1" w:themeShade="80"/>
          <w:sz w:val="18"/>
          <w:szCs w:val="18"/>
          <w:lang w:val="en-CA"/>
        </w:rPr>
        <w:t>of a completed Mitacs Final Report and Mitacs survey at the end of the project</w:t>
      </w:r>
      <w:r w:rsidRPr="009F5FCE">
        <w:rPr>
          <w:rFonts w:cs="Arial"/>
          <w:b/>
          <w:bCs/>
          <w:color w:val="808080" w:themeColor="background1" w:themeShade="80"/>
          <w:sz w:val="18"/>
          <w:szCs w:val="18"/>
          <w:lang w:val="en-CA"/>
        </w:rPr>
        <w:t xml:space="preserve">. </w:t>
      </w:r>
      <w:r w:rsidRPr="009F5FCE">
        <w:rPr>
          <w:rFonts w:cs="Arial"/>
          <w:color w:val="808080" w:themeColor="background1" w:themeShade="80"/>
          <w:sz w:val="18"/>
          <w:szCs w:val="18"/>
          <w:lang w:val="en-CA"/>
        </w:rPr>
        <w:t xml:space="preserve">Please describe the additional expected deliverables of the project i.e. </w:t>
      </w:r>
      <w:r w:rsidRPr="009F5FCE">
        <w:rPr>
          <w:color w:val="808080" w:themeColor="background1" w:themeShade="80"/>
          <w:sz w:val="18"/>
          <w:szCs w:val="18"/>
        </w:rPr>
        <w:t>expected outcomes, results, documents (intern’s thesis, peer-reviewed journal, conference presentation)</w:t>
      </w:r>
      <w:r w:rsidRPr="009F5FCE">
        <w:rPr>
          <w:rFonts w:cs="Arial"/>
          <w:color w:val="808080" w:themeColor="background1" w:themeShade="80"/>
          <w:sz w:val="18"/>
          <w:szCs w:val="18"/>
          <w:lang w:val="en-CA"/>
        </w:rPr>
        <w:t xml:space="preserve">. </w:t>
      </w:r>
    </w:p>
    <w:p w14:paraId="0E403495" w14:textId="15A0961A" w:rsidR="009C2A68" w:rsidRPr="009F5FCE" w:rsidRDefault="009E0FBC" w:rsidP="001A3892">
      <w:pPr>
        <w:pStyle w:val="ListParagraph"/>
        <w:spacing w:before="120" w:after="120"/>
        <w:ind w:left="1440"/>
        <w:jc w:val="both"/>
        <w:rPr>
          <w:rFonts w:cs="Arial"/>
          <w:sz w:val="20"/>
          <w:szCs w:val="20"/>
          <w:lang w:val="en-CA"/>
        </w:rPr>
      </w:pPr>
      <w:r>
        <w:rPr>
          <w:rFonts w:cs="Arial"/>
          <w:sz w:val="20"/>
          <w:szCs w:val="20"/>
          <w:lang w:val="en-CA"/>
        </w:rPr>
        <w:t xml:space="preserve">In addition to the Mitacs Final Report and Mitacs survey, this project will culminate in a </w:t>
      </w:r>
      <w:r w:rsidR="001A3892">
        <w:rPr>
          <w:rFonts w:cs="Arial"/>
          <w:sz w:val="20"/>
          <w:szCs w:val="20"/>
          <w:lang w:val="en-CA"/>
        </w:rPr>
        <w:t>Master’s thesis from the intern.</w:t>
      </w:r>
      <w:r>
        <w:rPr>
          <w:rFonts w:cs="Arial"/>
          <w:sz w:val="20"/>
          <w:szCs w:val="20"/>
          <w:lang w:val="en-CA"/>
        </w:rPr>
        <w:t xml:space="preserve"> </w:t>
      </w:r>
      <w:r w:rsidR="00284C06">
        <w:rPr>
          <w:rFonts w:cs="Arial"/>
          <w:sz w:val="20"/>
          <w:szCs w:val="20"/>
          <w:lang w:val="en-CA"/>
        </w:rPr>
        <w:t xml:space="preserve">Special care will need to be taken with the intellectual property </w:t>
      </w:r>
      <w:r w:rsidR="008A27FE">
        <w:rPr>
          <w:rFonts w:cs="Arial"/>
          <w:sz w:val="20"/>
          <w:szCs w:val="20"/>
          <w:lang w:val="en-CA"/>
        </w:rPr>
        <w:t xml:space="preserve">in this project, Viryl may want to vet any publications. There are processes in place to handle intellectual property of graduate projects at the University of Waterloo. </w:t>
      </w:r>
    </w:p>
    <w:p w14:paraId="502DE097" w14:textId="77777777" w:rsidR="009C2A68" w:rsidRPr="009F5FCE"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9F5FCE">
        <w:rPr>
          <w:rFonts w:cs="Arial"/>
          <w:b/>
          <w:color w:val="808080" w:themeColor="background1" w:themeShade="80"/>
          <w:sz w:val="18"/>
          <w:szCs w:val="18"/>
          <w:lang w:val="en-CA"/>
        </w:rPr>
        <w:t>Benefit to the intern.</w:t>
      </w:r>
      <w:r w:rsidRPr="009F5FCE">
        <w:rPr>
          <w:rFonts w:cs="Arial"/>
          <w:color w:val="808080" w:themeColor="background1" w:themeShade="80"/>
          <w:sz w:val="18"/>
          <w:szCs w:val="18"/>
          <w:lang w:val="en-CA"/>
        </w:rPr>
        <w:t xml:space="preserve"> </w:t>
      </w:r>
    </w:p>
    <w:p w14:paraId="5AB5572A" w14:textId="21D21398" w:rsidR="004177EE" w:rsidRPr="00BB04EE" w:rsidRDefault="00884D06" w:rsidP="00BB04EE">
      <w:pPr>
        <w:pStyle w:val="ListParagraph"/>
        <w:spacing w:before="120" w:after="120"/>
        <w:ind w:left="1440"/>
        <w:jc w:val="both"/>
        <w:rPr>
          <w:rFonts w:cs="Arial"/>
          <w:sz w:val="20"/>
          <w:szCs w:val="20"/>
          <w:lang w:val="en-CA"/>
        </w:rPr>
      </w:pPr>
      <w:r>
        <w:rPr>
          <w:rFonts w:cs="Arial"/>
          <w:sz w:val="20"/>
          <w:szCs w:val="20"/>
          <w:lang w:val="en-CA"/>
        </w:rPr>
        <w:t xml:space="preserve">In addition to completing a masters project, </w:t>
      </w:r>
      <w:r w:rsidR="00AB740D">
        <w:rPr>
          <w:rFonts w:cs="Arial"/>
          <w:sz w:val="20"/>
          <w:szCs w:val="20"/>
          <w:lang w:val="en-CA"/>
        </w:rPr>
        <w:t xml:space="preserve">the intern will </w:t>
      </w:r>
      <w:r w:rsidR="00D07ED1">
        <w:rPr>
          <w:rFonts w:cs="Arial"/>
          <w:sz w:val="20"/>
          <w:szCs w:val="20"/>
          <w:lang w:val="en-CA"/>
        </w:rPr>
        <w:t>gain valuable direct experience working</w:t>
      </w:r>
      <w:r w:rsidR="005C49BE">
        <w:rPr>
          <w:rFonts w:cs="Arial"/>
          <w:sz w:val="20"/>
          <w:szCs w:val="20"/>
          <w:lang w:val="en-CA"/>
        </w:rPr>
        <w:t xml:space="preserve"> with </w:t>
      </w:r>
      <w:r w:rsidR="00D07ED1">
        <w:rPr>
          <w:rFonts w:cs="Arial"/>
          <w:sz w:val="20"/>
          <w:szCs w:val="20"/>
          <w:lang w:val="en-CA"/>
        </w:rPr>
        <w:t xml:space="preserve">the </w:t>
      </w:r>
      <w:r w:rsidR="005C49BE">
        <w:rPr>
          <w:rFonts w:cs="Arial"/>
          <w:sz w:val="20"/>
          <w:szCs w:val="20"/>
          <w:lang w:val="en-CA"/>
        </w:rPr>
        <w:t xml:space="preserve">equipment </w:t>
      </w:r>
      <w:r w:rsidR="005E5561">
        <w:rPr>
          <w:rFonts w:cs="Arial"/>
          <w:sz w:val="20"/>
          <w:szCs w:val="20"/>
          <w:lang w:val="en-CA"/>
        </w:rPr>
        <w:t xml:space="preserve">and techniques already being used by the </w:t>
      </w:r>
      <w:r w:rsidR="004C5FE9">
        <w:rPr>
          <w:rFonts w:cs="Arial"/>
          <w:sz w:val="20"/>
          <w:szCs w:val="20"/>
          <w:lang w:val="en-CA"/>
        </w:rPr>
        <w:t xml:space="preserve">record </w:t>
      </w:r>
      <w:r w:rsidR="005E5561">
        <w:rPr>
          <w:rFonts w:cs="Arial"/>
          <w:sz w:val="20"/>
          <w:szCs w:val="20"/>
          <w:lang w:val="en-CA"/>
        </w:rPr>
        <w:t xml:space="preserve">industry. </w:t>
      </w:r>
      <w:r w:rsidR="000E219C">
        <w:rPr>
          <w:rFonts w:cs="Arial"/>
          <w:sz w:val="20"/>
          <w:szCs w:val="20"/>
          <w:lang w:val="en-CA"/>
        </w:rPr>
        <w:t>The</w:t>
      </w:r>
      <w:r>
        <w:rPr>
          <w:rFonts w:cs="Arial"/>
          <w:sz w:val="20"/>
          <w:szCs w:val="20"/>
          <w:lang w:val="en-CA"/>
        </w:rPr>
        <w:t xml:space="preserve"> intern will directly see </w:t>
      </w:r>
      <w:r w:rsidR="00F02859">
        <w:rPr>
          <w:rFonts w:cs="Arial"/>
          <w:sz w:val="20"/>
          <w:szCs w:val="20"/>
          <w:lang w:val="en-CA"/>
        </w:rPr>
        <w:t>the indu</w:t>
      </w:r>
      <w:r w:rsidR="000E219C">
        <w:rPr>
          <w:rFonts w:cs="Arial"/>
          <w:sz w:val="20"/>
          <w:szCs w:val="20"/>
          <w:lang w:val="en-CA"/>
        </w:rPr>
        <w:t xml:space="preserve">strial applications of </w:t>
      </w:r>
      <w:r w:rsidR="0044198A">
        <w:rPr>
          <w:rFonts w:cs="Arial"/>
          <w:sz w:val="20"/>
          <w:szCs w:val="20"/>
          <w:lang w:val="en-CA"/>
        </w:rPr>
        <w:t xml:space="preserve">their </w:t>
      </w:r>
      <w:r w:rsidR="000E219C">
        <w:rPr>
          <w:rFonts w:cs="Arial"/>
          <w:sz w:val="20"/>
          <w:szCs w:val="20"/>
          <w:lang w:val="en-CA"/>
        </w:rPr>
        <w:t>research</w:t>
      </w:r>
      <w:r w:rsidR="00F02859">
        <w:rPr>
          <w:rFonts w:cs="Arial"/>
          <w:sz w:val="20"/>
          <w:szCs w:val="20"/>
          <w:lang w:val="en-CA"/>
        </w:rPr>
        <w:t xml:space="preserve"> and will be </w:t>
      </w:r>
      <w:r w:rsidR="0044198A">
        <w:rPr>
          <w:rFonts w:cs="Arial"/>
          <w:sz w:val="20"/>
          <w:szCs w:val="20"/>
          <w:lang w:val="en-CA"/>
        </w:rPr>
        <w:t>at forefront of innovation</w:t>
      </w:r>
      <w:r w:rsidR="00D81500">
        <w:rPr>
          <w:rFonts w:cs="Arial"/>
          <w:sz w:val="20"/>
          <w:szCs w:val="20"/>
          <w:lang w:val="en-CA"/>
        </w:rPr>
        <w:t xml:space="preserve"> in the manufacturing of vinyl records. </w:t>
      </w:r>
    </w:p>
    <w:p w14:paraId="2E0A2AA6" w14:textId="4F02CC91" w:rsidR="009C2A68" w:rsidRPr="009F5FCE"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9F5FCE">
        <w:rPr>
          <w:rFonts w:cs="Arial"/>
          <w:b/>
          <w:color w:val="808080" w:themeColor="background1" w:themeShade="80"/>
          <w:sz w:val="18"/>
          <w:szCs w:val="18"/>
          <w:lang w:val="en-CA"/>
        </w:rPr>
        <w:t>Interaction</w:t>
      </w:r>
      <w:r w:rsidRPr="009F5FCE">
        <w:rPr>
          <w:rFonts w:cs="Arial"/>
          <w:color w:val="808080" w:themeColor="background1" w:themeShade="80"/>
          <w:sz w:val="18"/>
          <w:szCs w:val="18"/>
          <w:lang w:val="en-CA"/>
        </w:rPr>
        <w:t xml:space="preserve">. Indicate the percentage (%) of time during the project that the intern will spend on-site at the partner’s location and at the </w:t>
      </w:r>
      <w:r w:rsidR="006F42F6">
        <w:rPr>
          <w:rFonts w:cs="Arial"/>
          <w:color w:val="808080" w:themeColor="background1" w:themeShade="80"/>
          <w:sz w:val="18"/>
          <w:szCs w:val="18"/>
          <w:lang w:val="en-CA"/>
        </w:rPr>
        <w:t>academic institution</w:t>
      </w:r>
      <w:r w:rsidRPr="009F5FCE">
        <w:rPr>
          <w:rFonts w:cs="Arial"/>
          <w:color w:val="808080" w:themeColor="background1" w:themeShade="80"/>
          <w:sz w:val="18"/>
          <w:szCs w:val="18"/>
          <w:lang w:val="en-CA"/>
        </w:rPr>
        <w:t xml:space="preserve">. </w:t>
      </w:r>
      <w:r w:rsidRPr="009F5FCE">
        <w:rPr>
          <w:rFonts w:eastAsiaTheme="minorHAnsi" w:cs="Arial"/>
          <w:color w:val="808080" w:themeColor="background1" w:themeShade="80"/>
          <w:sz w:val="18"/>
          <w:szCs w:val="18"/>
          <w:lang w:val="en-CA"/>
        </w:rPr>
        <w:t xml:space="preserve">Research should be carried out equally (50%) in the premises of the partner and the </w:t>
      </w:r>
      <w:r w:rsidR="006F42F6">
        <w:rPr>
          <w:rFonts w:eastAsiaTheme="minorHAnsi" w:cs="Arial"/>
          <w:color w:val="808080" w:themeColor="background1" w:themeShade="80"/>
          <w:sz w:val="18"/>
          <w:szCs w:val="18"/>
          <w:lang w:val="en-CA"/>
        </w:rPr>
        <w:t>academic institution</w:t>
      </w:r>
      <w:r w:rsidRPr="009F5FCE">
        <w:rPr>
          <w:rFonts w:eastAsiaTheme="minorHAnsi" w:cs="Arial"/>
          <w:color w:val="808080" w:themeColor="background1" w:themeShade="80"/>
          <w:sz w:val="18"/>
          <w:szCs w:val="18"/>
          <w:lang w:val="en-CA"/>
        </w:rPr>
        <w:t xml:space="preserve">, if different, please include a </w:t>
      </w:r>
      <w:r w:rsidRPr="009F5FCE">
        <w:rPr>
          <w:rFonts w:eastAsiaTheme="minorHAnsi" w:cs="Arial"/>
          <w:b/>
          <w:bCs/>
          <w:color w:val="808080" w:themeColor="background1" w:themeShade="80"/>
          <w:sz w:val="18"/>
          <w:szCs w:val="18"/>
          <w:lang w:val="en-CA"/>
        </w:rPr>
        <w:t>justification</w:t>
      </w:r>
      <w:r w:rsidRPr="009F5FCE">
        <w:rPr>
          <w:rFonts w:eastAsiaTheme="minorHAnsi" w:cs="Arial"/>
          <w:color w:val="808080" w:themeColor="background1" w:themeShade="80"/>
          <w:sz w:val="18"/>
          <w:szCs w:val="18"/>
          <w:lang w:val="en-CA"/>
        </w:rPr>
        <w:t>. NOTE: The</w:t>
      </w:r>
      <w:r w:rsidRPr="009F5FCE">
        <w:rPr>
          <w:rFonts w:cs="Arial"/>
          <w:b/>
          <w:color w:val="808080" w:themeColor="background1" w:themeShade="80"/>
          <w:sz w:val="18"/>
          <w:szCs w:val="18"/>
          <w:lang w:val="en-CA"/>
        </w:rPr>
        <w:t xml:space="preserve"> </w:t>
      </w:r>
      <w:r w:rsidRPr="009F5FCE">
        <w:rPr>
          <w:rFonts w:eastAsiaTheme="minorHAnsi" w:cs="Arial"/>
          <w:color w:val="808080" w:themeColor="background1" w:themeShade="80"/>
          <w:sz w:val="18"/>
          <w:szCs w:val="18"/>
          <w:lang w:val="en-CA"/>
        </w:rPr>
        <w:t>minimum interaction at either site is 25% with a maximum of 75%.</w:t>
      </w:r>
    </w:p>
    <w:p w14:paraId="5712DFD2" w14:textId="78C7A363" w:rsidR="009C2A68" w:rsidRPr="002C436C" w:rsidRDefault="009C2A68" w:rsidP="009C2A68">
      <w:pPr>
        <w:spacing w:after="120" w:line="276" w:lineRule="auto"/>
        <w:ind w:left="1440"/>
        <w:jc w:val="both"/>
        <w:rPr>
          <w:rFonts w:cs="Arial"/>
          <w:color w:val="808080" w:themeColor="background1" w:themeShade="80"/>
          <w:sz w:val="18"/>
          <w:szCs w:val="18"/>
          <w:lang w:val="en-CA"/>
        </w:rPr>
      </w:pPr>
      <w:r w:rsidRPr="002C436C">
        <w:rPr>
          <w:rFonts w:cs="Arial"/>
          <w:color w:val="808080" w:themeColor="background1" w:themeShade="80"/>
          <w:sz w:val="18"/>
          <w:szCs w:val="18"/>
          <w:lang w:val="en-CA"/>
        </w:rPr>
        <w:t>% of partner interaction: __</w:t>
      </w:r>
      <w:r w:rsidR="00AD6A66" w:rsidRPr="003D6D91">
        <w:rPr>
          <w:rFonts w:cs="Arial"/>
          <w:color w:val="808080" w:themeColor="background1" w:themeShade="80"/>
          <w:sz w:val="18"/>
          <w:szCs w:val="18"/>
          <w:u w:val="single"/>
          <w:lang w:val="en-CA"/>
        </w:rPr>
        <w:t>50</w:t>
      </w:r>
      <w:r w:rsidRPr="002C436C">
        <w:rPr>
          <w:rFonts w:cs="Arial"/>
          <w:color w:val="808080" w:themeColor="background1" w:themeShade="80"/>
          <w:sz w:val="18"/>
          <w:szCs w:val="18"/>
          <w:lang w:val="en-CA"/>
        </w:rPr>
        <w:t xml:space="preserve">__ %  </w:t>
      </w:r>
      <w:r w:rsidRPr="002C436C">
        <w:rPr>
          <w:rFonts w:cs="Arial"/>
          <w:b/>
          <w:color w:val="808080" w:themeColor="background1" w:themeShade="80"/>
          <w:sz w:val="18"/>
          <w:szCs w:val="18"/>
          <w:lang w:val="en-CA"/>
        </w:rPr>
        <w:t>+</w:t>
      </w:r>
      <w:r w:rsidRPr="002C436C">
        <w:rPr>
          <w:rFonts w:cs="Arial"/>
          <w:color w:val="808080" w:themeColor="background1" w:themeShade="80"/>
          <w:sz w:val="18"/>
          <w:szCs w:val="18"/>
          <w:lang w:val="en-CA"/>
        </w:rPr>
        <w:t xml:space="preserve">  % of academic interaction: __</w:t>
      </w:r>
      <w:r w:rsidR="00AD6A66" w:rsidRPr="003D6D91">
        <w:rPr>
          <w:rFonts w:cs="Arial"/>
          <w:color w:val="808080" w:themeColor="background1" w:themeShade="80"/>
          <w:sz w:val="18"/>
          <w:szCs w:val="18"/>
          <w:u w:val="single"/>
          <w:lang w:val="en-CA"/>
        </w:rPr>
        <w:t>50</w:t>
      </w:r>
      <w:r w:rsidRPr="002C436C">
        <w:rPr>
          <w:rFonts w:cs="Arial"/>
          <w:color w:val="808080" w:themeColor="background1" w:themeShade="80"/>
          <w:sz w:val="18"/>
          <w:szCs w:val="18"/>
          <w:lang w:val="en-CA"/>
        </w:rPr>
        <w:t>__ %  = 100%</w:t>
      </w:r>
    </w:p>
    <w:p w14:paraId="3C867C41" w14:textId="3D4DF7A1" w:rsidR="009C2A68" w:rsidRPr="00101DF7" w:rsidRDefault="009C2A68" w:rsidP="00101DF7">
      <w:pPr>
        <w:pStyle w:val="ListParagraph"/>
        <w:numPr>
          <w:ilvl w:val="2"/>
          <w:numId w:val="2"/>
        </w:numPr>
        <w:spacing w:after="120" w:line="276" w:lineRule="auto"/>
        <w:ind w:left="1418" w:hanging="709"/>
        <w:jc w:val="both"/>
        <w:rPr>
          <w:rFonts w:cs="Arial"/>
          <w:b/>
          <w:color w:val="808080" w:themeColor="background1" w:themeShade="80"/>
          <w:sz w:val="18"/>
          <w:szCs w:val="18"/>
          <w:lang w:val="en-CA"/>
        </w:rPr>
      </w:pPr>
      <w:r w:rsidRPr="002C436C">
        <w:rPr>
          <w:rFonts w:cs="Arial"/>
          <w:b/>
          <w:color w:val="808080" w:themeColor="background1" w:themeShade="80"/>
          <w:sz w:val="18"/>
          <w:szCs w:val="18"/>
          <w:lang w:val="en-CA"/>
        </w:rPr>
        <w:t>Justification</w:t>
      </w:r>
      <w:r w:rsidRPr="002C436C">
        <w:rPr>
          <w:rFonts w:cs="Arial"/>
          <w:color w:val="808080" w:themeColor="background1" w:themeShade="80"/>
          <w:sz w:val="18"/>
          <w:szCs w:val="18"/>
          <w:lang w:val="en-CA"/>
        </w:rPr>
        <w:t xml:space="preserve"> for an  interaction other than 50/50</w:t>
      </w:r>
    </w:p>
    <w:p w14:paraId="0E59A3AE" w14:textId="77777777" w:rsidR="009C2A68" w:rsidRPr="002C436C" w:rsidRDefault="009C2A68" w:rsidP="009C2A68">
      <w:pPr>
        <w:pStyle w:val="ListParagraph"/>
        <w:numPr>
          <w:ilvl w:val="2"/>
          <w:numId w:val="2"/>
        </w:numPr>
        <w:spacing w:after="120" w:line="276" w:lineRule="auto"/>
        <w:ind w:left="1418" w:hanging="709"/>
        <w:jc w:val="both"/>
        <w:rPr>
          <w:rFonts w:cs="Arial"/>
          <w:b/>
          <w:color w:val="808080" w:themeColor="background1" w:themeShade="80"/>
          <w:sz w:val="18"/>
          <w:szCs w:val="18"/>
          <w:lang w:val="en-CA"/>
        </w:rPr>
      </w:pPr>
      <w:r w:rsidRPr="002C436C">
        <w:rPr>
          <w:rFonts w:cs="Arial"/>
          <w:b/>
          <w:color w:val="808080" w:themeColor="background1" w:themeShade="80"/>
          <w:sz w:val="18"/>
          <w:szCs w:val="18"/>
          <w:lang w:val="en-CA"/>
        </w:rPr>
        <w:t xml:space="preserve">Partner Interaction.  </w:t>
      </w:r>
    </w:p>
    <w:p w14:paraId="1FE90A6D" w14:textId="77777777" w:rsidR="009C2A68" w:rsidRPr="009F5FCE" w:rsidRDefault="009C2A68" w:rsidP="009C2A68">
      <w:pPr>
        <w:pStyle w:val="ListParagraph"/>
        <w:numPr>
          <w:ilvl w:val="3"/>
          <w:numId w:val="25"/>
        </w:numPr>
        <w:spacing w:after="120" w:line="276" w:lineRule="auto"/>
        <w:jc w:val="both"/>
        <w:rPr>
          <w:rFonts w:cs="Arial"/>
          <w:b/>
          <w:color w:val="808080" w:themeColor="background1" w:themeShade="80"/>
          <w:sz w:val="18"/>
          <w:szCs w:val="18"/>
          <w:lang w:val="en-CA"/>
        </w:rPr>
      </w:pPr>
      <w:r w:rsidRPr="009F5FCE">
        <w:rPr>
          <w:rFonts w:cs="Arial"/>
          <w:color w:val="808080" w:themeColor="background1" w:themeShade="80"/>
          <w:sz w:val="18"/>
          <w:szCs w:val="18"/>
          <w:lang w:val="en-CA"/>
        </w:rPr>
        <w:lastRenderedPageBreak/>
        <w:t xml:space="preserve">Provide a detailed description of the activities that will be performed on-site at the partner organization </w:t>
      </w:r>
      <w:r w:rsidRPr="009F5FCE">
        <w:rPr>
          <w:color w:val="808080" w:themeColor="background1" w:themeShade="80"/>
          <w:sz w:val="18"/>
          <w:szCs w:val="18"/>
        </w:rPr>
        <w:t>and the expected interaction with and supervision by employees of the partner organization.</w:t>
      </w:r>
    </w:p>
    <w:p w14:paraId="341CDAAA" w14:textId="03E03D9A" w:rsidR="00F34002" w:rsidRPr="00F34002" w:rsidRDefault="00AD6A66" w:rsidP="00F34002">
      <w:pPr>
        <w:spacing w:before="120" w:after="120"/>
        <w:ind w:left="1440"/>
        <w:jc w:val="both"/>
        <w:rPr>
          <w:rFonts w:cs="Arial"/>
          <w:sz w:val="20"/>
          <w:szCs w:val="20"/>
          <w:lang w:val="en-CA"/>
        </w:rPr>
      </w:pPr>
      <w:r>
        <w:rPr>
          <w:rFonts w:cs="Arial"/>
          <w:sz w:val="20"/>
          <w:szCs w:val="20"/>
          <w:lang w:val="en-CA"/>
        </w:rPr>
        <w:t xml:space="preserve">The partner organization will be responsible for the manufacturing of a series of vinyl records suitable for study, as well as providing expertise into the parameters </w:t>
      </w:r>
      <w:r w:rsidR="00101DF7">
        <w:rPr>
          <w:rFonts w:cs="Arial"/>
          <w:sz w:val="20"/>
          <w:szCs w:val="20"/>
          <w:lang w:val="en-CA"/>
        </w:rPr>
        <w:t xml:space="preserve">of </w:t>
      </w:r>
      <w:r w:rsidR="00D35CB9">
        <w:rPr>
          <w:rFonts w:cs="Arial"/>
          <w:sz w:val="20"/>
          <w:szCs w:val="20"/>
          <w:lang w:val="en-CA"/>
        </w:rPr>
        <w:t>the press machines to be tested.</w:t>
      </w:r>
    </w:p>
    <w:p w14:paraId="243013C7" w14:textId="77777777" w:rsidR="00FE1FCD" w:rsidRDefault="0077437A" w:rsidP="00D07ED1">
      <w:pPr>
        <w:pStyle w:val="ListParagraph"/>
        <w:spacing w:before="120" w:after="120"/>
        <w:ind w:left="1440"/>
        <w:rPr>
          <w:rFonts w:cs="Arial"/>
          <w:sz w:val="20"/>
          <w:szCs w:val="20"/>
          <w:lang w:val="en-CA"/>
        </w:rPr>
      </w:pPr>
      <w:r>
        <w:rPr>
          <w:rFonts w:cs="Arial"/>
          <w:sz w:val="20"/>
          <w:szCs w:val="20"/>
          <w:lang w:val="en-CA"/>
        </w:rPr>
        <w:t>Viryl has several Warm</w:t>
      </w:r>
      <w:r w:rsidR="00F34002">
        <w:rPr>
          <w:rFonts w:cs="Arial"/>
          <w:sz w:val="20"/>
          <w:szCs w:val="20"/>
          <w:lang w:val="en-CA"/>
        </w:rPr>
        <w:t xml:space="preserve">Tone presses in operation at their facility and will use these presses to manufacture the test records for study. </w:t>
      </w:r>
      <w:r w:rsidR="007453F0">
        <w:rPr>
          <w:rFonts w:cs="Arial"/>
          <w:sz w:val="20"/>
          <w:szCs w:val="20"/>
          <w:lang w:val="en-CA"/>
        </w:rPr>
        <w:t xml:space="preserve">Here the intern will meet with Viryl engineers and develop a plan for parameters that will be tested over the course of the project. </w:t>
      </w:r>
      <w:r w:rsidR="00C57380">
        <w:rPr>
          <w:rFonts w:cs="Arial"/>
          <w:sz w:val="20"/>
          <w:szCs w:val="20"/>
          <w:lang w:val="en-CA"/>
        </w:rPr>
        <w:t xml:space="preserve">The time spent at Viryl </w:t>
      </w:r>
      <w:r w:rsidR="00BF77E3">
        <w:rPr>
          <w:rFonts w:cs="Arial"/>
          <w:sz w:val="20"/>
          <w:szCs w:val="20"/>
          <w:lang w:val="en-CA"/>
        </w:rPr>
        <w:t>will be</w:t>
      </w:r>
      <w:r w:rsidR="00C57380">
        <w:rPr>
          <w:rFonts w:cs="Arial"/>
          <w:sz w:val="20"/>
          <w:szCs w:val="20"/>
          <w:lang w:val="en-CA"/>
        </w:rPr>
        <w:t xml:space="preserve"> crucial for the research goals of this project, as having direct access to a record press and its designers </w:t>
      </w:r>
      <w:r w:rsidR="00991483">
        <w:rPr>
          <w:rFonts w:cs="Arial"/>
          <w:sz w:val="20"/>
          <w:szCs w:val="20"/>
          <w:lang w:val="en-CA"/>
        </w:rPr>
        <w:t>and operators</w:t>
      </w:r>
      <w:r w:rsidR="008F1BB2">
        <w:rPr>
          <w:rFonts w:cs="Arial"/>
          <w:sz w:val="20"/>
          <w:szCs w:val="20"/>
          <w:lang w:val="en-CA"/>
        </w:rPr>
        <w:t xml:space="preserve"> will allow th</w:t>
      </w:r>
      <w:r w:rsidR="00FE1FCD">
        <w:rPr>
          <w:rFonts w:cs="Arial"/>
          <w:sz w:val="20"/>
          <w:szCs w:val="20"/>
          <w:lang w:val="en-CA"/>
        </w:rPr>
        <w:t>e researchers to explore record</w:t>
      </w:r>
      <w:r w:rsidR="00991483">
        <w:rPr>
          <w:rFonts w:cs="Arial"/>
          <w:sz w:val="20"/>
          <w:szCs w:val="20"/>
          <w:lang w:val="en-CA"/>
        </w:rPr>
        <w:t>.</w:t>
      </w:r>
    </w:p>
    <w:p w14:paraId="36B7D4E7" w14:textId="5381D45B" w:rsidR="00FB0C26" w:rsidRDefault="00FE1FCD" w:rsidP="00D07ED1">
      <w:pPr>
        <w:pStyle w:val="ListParagraph"/>
        <w:spacing w:before="120" w:after="120"/>
        <w:ind w:left="1440"/>
        <w:rPr>
          <w:rFonts w:cs="Arial"/>
          <w:sz w:val="20"/>
          <w:szCs w:val="20"/>
          <w:lang w:val="en-CA"/>
        </w:rPr>
      </w:pPr>
      <w:r>
        <w:rPr>
          <w:rFonts w:cs="Arial"/>
          <w:sz w:val="20"/>
          <w:szCs w:val="20"/>
          <w:lang w:val="en-CA"/>
        </w:rPr>
        <w:t>The intern will oversee the production of the test records, gain immediate knowledge of the operation of a records press and what parameters control the final product.</w:t>
      </w:r>
      <w:r w:rsidR="002C7020">
        <w:rPr>
          <w:rFonts w:cs="Arial"/>
          <w:sz w:val="20"/>
          <w:szCs w:val="20"/>
          <w:lang w:val="en-CA"/>
        </w:rPr>
        <w:t xml:space="preserve"> </w:t>
      </w:r>
      <w:r>
        <w:rPr>
          <w:rFonts w:cs="Arial"/>
          <w:sz w:val="20"/>
          <w:szCs w:val="20"/>
          <w:lang w:val="en-CA"/>
        </w:rPr>
        <w:t xml:space="preserve"> </w:t>
      </w:r>
    </w:p>
    <w:p w14:paraId="11C23575" w14:textId="77777777" w:rsidR="00D07ED1" w:rsidRPr="009F5FCE" w:rsidRDefault="00D07ED1" w:rsidP="00D07ED1">
      <w:pPr>
        <w:pStyle w:val="ListParagraph"/>
        <w:spacing w:before="120" w:after="120"/>
        <w:ind w:left="1440"/>
        <w:rPr>
          <w:rFonts w:cs="Arial"/>
          <w:sz w:val="20"/>
          <w:szCs w:val="20"/>
          <w:lang w:val="en-CA"/>
        </w:rPr>
      </w:pPr>
    </w:p>
    <w:p w14:paraId="04A8F283" w14:textId="36660CB8" w:rsidR="009C2A68" w:rsidRPr="00946665" w:rsidRDefault="009C2A68" w:rsidP="00946665">
      <w:pPr>
        <w:pStyle w:val="ListParagraph"/>
        <w:numPr>
          <w:ilvl w:val="3"/>
          <w:numId w:val="25"/>
        </w:numPr>
        <w:spacing w:after="120" w:line="276" w:lineRule="auto"/>
        <w:jc w:val="both"/>
        <w:rPr>
          <w:rFonts w:cs="Arial"/>
          <w:b/>
          <w:color w:val="808080" w:themeColor="background1" w:themeShade="80"/>
          <w:sz w:val="18"/>
          <w:szCs w:val="18"/>
          <w:lang w:val="en-CA"/>
        </w:rPr>
      </w:pPr>
      <w:r w:rsidRPr="009F5FCE">
        <w:rPr>
          <w:rFonts w:cs="Arial"/>
          <w:color w:val="808080" w:themeColor="background1" w:themeShade="80"/>
          <w:sz w:val="18"/>
          <w:szCs w:val="18"/>
          <w:lang w:val="en-CA"/>
        </w:rPr>
        <w:t xml:space="preserve">Indicate the resources the partner organization will be providing to support the intern’s work at their premises. </w:t>
      </w:r>
      <w:r w:rsidRPr="009F5FCE">
        <w:rPr>
          <w:color w:val="808080" w:themeColor="background1" w:themeShade="80"/>
          <w:sz w:val="18"/>
          <w:szCs w:val="18"/>
        </w:rPr>
        <w:t>Include information about space, resources and expertise that will be provided by the organization to the intern.</w:t>
      </w:r>
    </w:p>
    <w:p w14:paraId="2DB48A9E" w14:textId="4646D2D1" w:rsidR="007976DC" w:rsidRDefault="00A002CA" w:rsidP="00F34002">
      <w:pPr>
        <w:pStyle w:val="ListParagraph"/>
        <w:spacing w:before="120" w:after="120"/>
        <w:ind w:left="1440"/>
        <w:rPr>
          <w:rFonts w:cs="Arial"/>
          <w:sz w:val="20"/>
          <w:szCs w:val="20"/>
          <w:lang w:val="en-CA"/>
        </w:rPr>
      </w:pPr>
      <w:r>
        <w:rPr>
          <w:rFonts w:cs="Arial"/>
          <w:sz w:val="20"/>
          <w:szCs w:val="20"/>
          <w:lang w:val="en-CA"/>
        </w:rPr>
        <w:t xml:space="preserve">The </w:t>
      </w:r>
      <w:r w:rsidR="00946665">
        <w:rPr>
          <w:rFonts w:cs="Arial"/>
          <w:sz w:val="20"/>
          <w:szCs w:val="20"/>
          <w:lang w:val="en-CA"/>
        </w:rPr>
        <w:t xml:space="preserve">intern will be given a desk at Vinyl’s office and manufacturing </w:t>
      </w:r>
      <w:r w:rsidR="00E164CA">
        <w:rPr>
          <w:rFonts w:cs="Arial"/>
          <w:sz w:val="20"/>
          <w:szCs w:val="20"/>
          <w:lang w:val="en-CA"/>
        </w:rPr>
        <w:t>facility in Toronto from</w:t>
      </w:r>
      <w:r w:rsidR="00946665">
        <w:rPr>
          <w:rFonts w:cs="Arial"/>
          <w:sz w:val="20"/>
          <w:szCs w:val="20"/>
          <w:lang w:val="en-CA"/>
        </w:rPr>
        <w:t xml:space="preserve"> which to work. </w:t>
      </w:r>
      <w:r w:rsidR="00DA3C08">
        <w:rPr>
          <w:rFonts w:cs="Arial"/>
          <w:sz w:val="20"/>
          <w:szCs w:val="20"/>
          <w:lang w:val="en-CA"/>
        </w:rPr>
        <w:t xml:space="preserve">A playback and recording setup very similar or identical to the one at the University of Waterloo will be set up in the office to allow the intern to take preliminary measurements of record pressings at Viryl. </w:t>
      </w:r>
      <w:r w:rsidR="00470766">
        <w:rPr>
          <w:rFonts w:cs="Arial"/>
          <w:sz w:val="20"/>
          <w:szCs w:val="20"/>
          <w:lang w:val="en-CA"/>
        </w:rPr>
        <w:t>While at Viryl the intern will have direct access to the designers and operators</w:t>
      </w:r>
      <w:r w:rsidR="003B5A27">
        <w:rPr>
          <w:rFonts w:cs="Arial"/>
          <w:sz w:val="20"/>
          <w:szCs w:val="20"/>
          <w:lang w:val="en-CA"/>
        </w:rPr>
        <w:t xml:space="preserve"> of the vinyl presses at Viryl. </w:t>
      </w:r>
    </w:p>
    <w:p w14:paraId="26128966" w14:textId="5CD5D6A7" w:rsidR="008F1BB2" w:rsidRDefault="008F1BB2" w:rsidP="00F34002">
      <w:pPr>
        <w:pStyle w:val="ListParagraph"/>
        <w:spacing w:before="120" w:after="120"/>
        <w:ind w:left="1440"/>
        <w:rPr>
          <w:rFonts w:cs="Arial"/>
          <w:sz w:val="20"/>
          <w:szCs w:val="20"/>
          <w:lang w:val="en-CA"/>
        </w:rPr>
      </w:pPr>
      <w:r>
        <w:rPr>
          <w:rFonts w:cs="Arial"/>
          <w:sz w:val="20"/>
          <w:szCs w:val="20"/>
          <w:lang w:val="en-CA"/>
        </w:rPr>
        <w:t xml:space="preserve">Viryl is one of the only manufacturers of a new record press. </w:t>
      </w:r>
      <w:r w:rsidR="008569E3">
        <w:rPr>
          <w:rFonts w:cs="Arial"/>
          <w:sz w:val="20"/>
          <w:szCs w:val="20"/>
          <w:lang w:val="en-CA"/>
        </w:rPr>
        <w:t>Their WarmT</w:t>
      </w:r>
      <w:r w:rsidR="00112ABF">
        <w:rPr>
          <w:rFonts w:cs="Arial"/>
          <w:sz w:val="20"/>
          <w:szCs w:val="20"/>
          <w:lang w:val="en-CA"/>
        </w:rPr>
        <w:t>one press</w:t>
      </w:r>
      <w:r w:rsidR="001B1073">
        <w:rPr>
          <w:rFonts w:cs="Arial"/>
          <w:sz w:val="20"/>
          <w:szCs w:val="20"/>
          <w:lang w:val="en-CA"/>
        </w:rPr>
        <w:t xml:space="preserve"> is at the cutting edge of </w:t>
      </w:r>
      <w:r w:rsidR="008A4A7E">
        <w:rPr>
          <w:rFonts w:cs="Arial"/>
          <w:sz w:val="20"/>
          <w:szCs w:val="20"/>
          <w:lang w:val="en-CA"/>
        </w:rPr>
        <w:t xml:space="preserve">innovation and is operating in record plants all around the world. </w:t>
      </w:r>
    </w:p>
    <w:p w14:paraId="22A56E35" w14:textId="77777777" w:rsidR="00DA3C08" w:rsidRPr="009F5FCE" w:rsidRDefault="00DA3C08" w:rsidP="00D46B34">
      <w:pPr>
        <w:pStyle w:val="ListParagraph"/>
        <w:spacing w:before="120" w:after="120"/>
        <w:ind w:left="1440"/>
        <w:rPr>
          <w:rFonts w:cs="Arial"/>
          <w:sz w:val="20"/>
          <w:szCs w:val="20"/>
          <w:lang w:val="en-CA"/>
        </w:rPr>
      </w:pPr>
    </w:p>
    <w:p w14:paraId="606C401D" w14:textId="77777777" w:rsidR="009C2A68" w:rsidRPr="009F5FCE" w:rsidRDefault="009C2A68" w:rsidP="009C2A68">
      <w:pPr>
        <w:pStyle w:val="ListParagraph"/>
        <w:numPr>
          <w:ilvl w:val="1"/>
          <w:numId w:val="3"/>
        </w:numPr>
        <w:autoSpaceDE w:val="0"/>
        <w:autoSpaceDN w:val="0"/>
        <w:adjustRightInd w:val="0"/>
        <w:spacing w:after="120" w:line="276" w:lineRule="auto"/>
        <w:ind w:left="720"/>
        <w:rPr>
          <w:rFonts w:eastAsiaTheme="minorHAnsi" w:cs="Arial"/>
          <w:sz w:val="20"/>
          <w:szCs w:val="20"/>
          <w:lang w:val="en-CA"/>
        </w:rPr>
      </w:pPr>
      <w:r w:rsidRPr="00E85070">
        <w:rPr>
          <w:rFonts w:cs="Arial"/>
          <w:b/>
          <w:sz w:val="20"/>
          <w:szCs w:val="20"/>
          <w:lang w:val="en-CA"/>
        </w:rPr>
        <w:t>Relevance to the partner organization and to Canada</w:t>
      </w:r>
      <w:r w:rsidRPr="009F5FCE">
        <w:rPr>
          <w:rFonts w:cs="Arial"/>
          <w:sz w:val="20"/>
          <w:szCs w:val="20"/>
          <w:lang w:val="en-CA"/>
        </w:rPr>
        <w:t>:</w:t>
      </w:r>
      <w:r w:rsidRPr="009F5FCE">
        <w:rPr>
          <w:rFonts w:cs="Arial"/>
          <w:sz w:val="20"/>
          <w:szCs w:val="20"/>
          <w:lang w:val="en-CA"/>
        </w:rPr>
        <w:br/>
      </w:r>
      <w:r w:rsidRPr="009F5FCE">
        <w:rPr>
          <w:rFonts w:eastAsiaTheme="minorHAnsi" w:cs="Arial"/>
          <w:color w:val="808080" w:themeColor="background1" w:themeShade="80"/>
          <w:sz w:val="18"/>
          <w:szCs w:val="18"/>
          <w:lang w:val="en-CA"/>
        </w:rPr>
        <w:t>Describe the partner’s proposed role in the project, how the partner will benefit from participating, and how the Canadian community will benefit from this research.</w:t>
      </w:r>
    </w:p>
    <w:p w14:paraId="1B489AAE" w14:textId="7B2D93BA" w:rsidR="00BD6CE6" w:rsidRDefault="00BF3410" w:rsidP="007627ED">
      <w:pPr>
        <w:autoSpaceDE w:val="0"/>
        <w:autoSpaceDN w:val="0"/>
        <w:adjustRightInd w:val="0"/>
        <w:spacing w:before="120" w:after="120"/>
        <w:ind w:left="720"/>
        <w:rPr>
          <w:rFonts w:eastAsiaTheme="minorHAnsi" w:cs="Arial"/>
          <w:sz w:val="20"/>
          <w:szCs w:val="20"/>
          <w:lang w:val="en-CA"/>
        </w:rPr>
      </w:pPr>
      <w:r>
        <w:rPr>
          <w:rFonts w:eastAsiaTheme="minorHAnsi" w:cs="Arial"/>
          <w:sz w:val="20"/>
          <w:szCs w:val="20"/>
          <w:lang w:val="en-CA"/>
        </w:rPr>
        <w:t xml:space="preserve">Viryl Technologies will benefit from the overall analysis of </w:t>
      </w:r>
      <w:r w:rsidR="009F5D6F">
        <w:rPr>
          <w:rFonts w:eastAsiaTheme="minorHAnsi" w:cs="Arial"/>
          <w:sz w:val="20"/>
          <w:szCs w:val="20"/>
          <w:lang w:val="en-CA"/>
        </w:rPr>
        <w:t>records pressed. They will hopefully learn the ideal op</w:t>
      </w:r>
      <w:r w:rsidR="00112ABF">
        <w:rPr>
          <w:rFonts w:eastAsiaTheme="minorHAnsi" w:cs="Arial"/>
          <w:sz w:val="20"/>
          <w:szCs w:val="20"/>
          <w:lang w:val="en-CA"/>
        </w:rPr>
        <w:t>erating conditions for the WarmT</w:t>
      </w:r>
      <w:r w:rsidR="009F5D6F">
        <w:rPr>
          <w:rFonts w:eastAsiaTheme="minorHAnsi" w:cs="Arial"/>
          <w:sz w:val="20"/>
          <w:szCs w:val="20"/>
          <w:lang w:val="en-CA"/>
        </w:rPr>
        <w:t>one p</w:t>
      </w:r>
      <w:r w:rsidR="00FE044A">
        <w:rPr>
          <w:rFonts w:eastAsiaTheme="minorHAnsi" w:cs="Arial"/>
          <w:sz w:val="20"/>
          <w:szCs w:val="20"/>
          <w:lang w:val="en-CA"/>
        </w:rPr>
        <w:t>ress, as well as the effect</w:t>
      </w:r>
      <w:r w:rsidR="009F5D6F">
        <w:rPr>
          <w:rFonts w:eastAsiaTheme="minorHAnsi" w:cs="Arial"/>
          <w:sz w:val="20"/>
          <w:szCs w:val="20"/>
          <w:lang w:val="en-CA"/>
        </w:rPr>
        <w:t xml:space="preserve"> that different manufacturing parameters have on record quality. </w:t>
      </w:r>
      <w:r w:rsidR="00FE044A">
        <w:rPr>
          <w:rFonts w:eastAsiaTheme="minorHAnsi" w:cs="Arial"/>
          <w:sz w:val="20"/>
          <w:szCs w:val="20"/>
          <w:lang w:val="en-CA"/>
        </w:rPr>
        <w:t xml:space="preserve">This will allow Viryl to inform the owners/operators </w:t>
      </w:r>
      <w:r w:rsidR="00292A4D">
        <w:rPr>
          <w:rFonts w:eastAsiaTheme="minorHAnsi" w:cs="Arial"/>
          <w:sz w:val="20"/>
          <w:szCs w:val="20"/>
          <w:lang w:val="en-CA"/>
        </w:rPr>
        <w:t>of Warm</w:t>
      </w:r>
      <w:r w:rsidR="00C31FFB">
        <w:rPr>
          <w:rFonts w:eastAsiaTheme="minorHAnsi" w:cs="Arial"/>
          <w:sz w:val="20"/>
          <w:szCs w:val="20"/>
          <w:lang w:val="en-CA"/>
        </w:rPr>
        <w:t xml:space="preserve">Tone presses </w:t>
      </w:r>
      <w:r w:rsidR="009F2993">
        <w:rPr>
          <w:rFonts w:eastAsiaTheme="minorHAnsi" w:cs="Arial"/>
          <w:sz w:val="20"/>
          <w:szCs w:val="20"/>
          <w:lang w:val="en-CA"/>
        </w:rPr>
        <w:t>how to make a better quality record.</w:t>
      </w:r>
      <w:r w:rsidR="003B0F06">
        <w:rPr>
          <w:rFonts w:eastAsiaTheme="minorHAnsi" w:cs="Arial"/>
          <w:sz w:val="20"/>
          <w:szCs w:val="20"/>
          <w:lang w:val="en-CA"/>
        </w:rPr>
        <w:t xml:space="preserve"> The sort of analysis techniques required to be developed during this project will also serve as the backbone to any future attempts at improving the vinyl record medium as a whole. </w:t>
      </w:r>
      <w:r w:rsidR="009F2993">
        <w:rPr>
          <w:rFonts w:eastAsiaTheme="minorHAnsi" w:cs="Arial"/>
          <w:sz w:val="20"/>
          <w:szCs w:val="20"/>
          <w:lang w:val="en-CA"/>
        </w:rPr>
        <w:t xml:space="preserve"> </w:t>
      </w:r>
    </w:p>
    <w:p w14:paraId="392D8D78" w14:textId="72C593B8" w:rsidR="00BD6CE6" w:rsidRPr="00C638AF" w:rsidRDefault="00727943" w:rsidP="00C638AF">
      <w:pPr>
        <w:autoSpaceDE w:val="0"/>
        <w:autoSpaceDN w:val="0"/>
        <w:adjustRightInd w:val="0"/>
        <w:spacing w:before="120" w:after="120"/>
        <w:ind w:left="720"/>
        <w:rPr>
          <w:rFonts w:eastAsiaTheme="minorHAnsi" w:cs="Arial"/>
          <w:b/>
          <w:sz w:val="20"/>
          <w:szCs w:val="20"/>
          <w:lang w:val="en-CA"/>
        </w:rPr>
      </w:pPr>
      <w:r>
        <w:rPr>
          <w:rFonts w:eastAsiaTheme="minorHAnsi" w:cs="Arial"/>
          <w:sz w:val="20"/>
          <w:szCs w:val="20"/>
          <w:lang w:val="en-CA"/>
        </w:rPr>
        <w:t xml:space="preserve">Viryl Technologies’ </w:t>
      </w:r>
      <w:proofErr w:type="spellStart"/>
      <w:r>
        <w:rPr>
          <w:rFonts w:eastAsiaTheme="minorHAnsi" w:cs="Arial"/>
          <w:sz w:val="20"/>
          <w:szCs w:val="20"/>
          <w:lang w:val="en-CA"/>
        </w:rPr>
        <w:t>Warmtone</w:t>
      </w:r>
      <w:proofErr w:type="spellEnd"/>
      <w:r>
        <w:rPr>
          <w:rFonts w:eastAsiaTheme="minorHAnsi" w:cs="Arial"/>
          <w:sz w:val="20"/>
          <w:szCs w:val="20"/>
          <w:lang w:val="en-CA"/>
        </w:rPr>
        <w:t xml:space="preserve"> press has already made </w:t>
      </w:r>
      <w:r w:rsidR="002427D1">
        <w:rPr>
          <w:rFonts w:eastAsiaTheme="minorHAnsi" w:cs="Arial"/>
          <w:sz w:val="20"/>
          <w:szCs w:val="20"/>
          <w:lang w:val="en-CA"/>
        </w:rPr>
        <w:t xml:space="preserve">its impression worldwide, </w:t>
      </w:r>
      <w:r w:rsidR="00BF3410">
        <w:rPr>
          <w:rFonts w:eastAsiaTheme="minorHAnsi" w:cs="Arial"/>
          <w:sz w:val="20"/>
          <w:szCs w:val="20"/>
          <w:lang w:val="en-CA"/>
        </w:rPr>
        <w:t>operating</w:t>
      </w:r>
      <w:r w:rsidR="002427D1">
        <w:rPr>
          <w:rFonts w:eastAsiaTheme="minorHAnsi" w:cs="Arial"/>
          <w:sz w:val="20"/>
          <w:szCs w:val="20"/>
          <w:lang w:val="en-CA"/>
        </w:rPr>
        <w:t xml:space="preserve"> in record plants around the world. </w:t>
      </w:r>
      <w:r w:rsidR="00BD6CE6">
        <w:rPr>
          <w:rFonts w:eastAsiaTheme="minorHAnsi" w:cs="Arial"/>
          <w:sz w:val="20"/>
          <w:szCs w:val="20"/>
          <w:lang w:val="en-CA"/>
        </w:rPr>
        <w:t>Canadian innovation will be at the forefront of the recent Vinyl renaissance.</w:t>
      </w:r>
    </w:p>
    <w:p w14:paraId="0983A8B7" w14:textId="77777777" w:rsidR="000B1261" w:rsidRPr="009F5FCE" w:rsidRDefault="000B1261" w:rsidP="009C2A68">
      <w:pPr>
        <w:autoSpaceDE w:val="0"/>
        <w:autoSpaceDN w:val="0"/>
        <w:adjustRightInd w:val="0"/>
        <w:spacing w:before="120" w:after="120"/>
        <w:rPr>
          <w:rFonts w:eastAsiaTheme="minorHAnsi" w:cs="Arial"/>
          <w:sz w:val="20"/>
          <w:szCs w:val="20"/>
          <w:lang w:val="en-CA"/>
        </w:rPr>
      </w:pPr>
    </w:p>
    <w:p w14:paraId="5FEA68B0" w14:textId="77777777" w:rsidR="009C2A68" w:rsidRPr="009F5FCE" w:rsidRDefault="009C2A68" w:rsidP="009C2A68">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lang w:val="en-CA"/>
        </w:rPr>
      </w:pPr>
      <w:r w:rsidRPr="009F5FCE">
        <w:rPr>
          <w:rFonts w:cs="Arial"/>
          <w:b/>
          <w:sz w:val="20"/>
          <w:szCs w:val="20"/>
          <w:lang w:val="en-CA"/>
        </w:rPr>
        <w:t>Project economic orientation (</w:t>
      </w:r>
      <w:r w:rsidR="001C27C4" w:rsidRPr="009F5FCE">
        <w:rPr>
          <w:rFonts w:cs="Arial"/>
          <w:b/>
          <w:sz w:val="20"/>
          <w:szCs w:val="20"/>
          <w:lang w:val="en-CA"/>
        </w:rPr>
        <w:t xml:space="preserve">for submissions </w:t>
      </w:r>
      <w:r w:rsidRPr="009F5FCE">
        <w:rPr>
          <w:rFonts w:cs="Arial"/>
          <w:b/>
          <w:sz w:val="20"/>
          <w:szCs w:val="20"/>
          <w:lang w:val="en-CA"/>
        </w:rPr>
        <w:t xml:space="preserve">with a NFP organization ONLY): </w:t>
      </w:r>
      <w:r w:rsidRPr="009F5FCE">
        <w:rPr>
          <w:rFonts w:cs="Arial"/>
          <w:b/>
          <w:sz w:val="20"/>
          <w:szCs w:val="20"/>
          <w:lang w:val="en-CA"/>
        </w:rPr>
        <w:br/>
      </w:r>
      <w:r w:rsidRPr="009F5FCE">
        <w:rPr>
          <w:rFonts w:cs="Arial"/>
          <w:iCs/>
          <w:color w:val="808080" w:themeColor="background1" w:themeShade="80"/>
          <w:sz w:val="18"/>
          <w:szCs w:val="18"/>
          <w:lang w:val="en-CA"/>
        </w:rPr>
        <w:t xml:space="preserve">Describe the economic or productivity orientation of the project. NOTE: if </w:t>
      </w:r>
      <w:r w:rsidRPr="009F5FCE">
        <w:rPr>
          <w:rFonts w:cs="Arial"/>
          <w:iCs/>
          <w:color w:val="808080" w:themeColor="background1" w:themeShade="80"/>
          <w:sz w:val="18"/>
          <w:szCs w:val="18"/>
          <w:u w:val="single"/>
          <w:lang w:val="en-CA"/>
        </w:rPr>
        <w:t>any</w:t>
      </w:r>
      <w:r w:rsidRPr="009F5FCE">
        <w:rPr>
          <w:rFonts w:cs="Arial"/>
          <w:iCs/>
          <w:color w:val="808080" w:themeColor="background1" w:themeShade="80"/>
          <w:sz w:val="18"/>
          <w:szCs w:val="18"/>
          <w:lang w:val="en-CA"/>
        </w:rPr>
        <w:t xml:space="preserve"> partner </w:t>
      </w:r>
      <w:r w:rsidRPr="009F5FCE">
        <w:rPr>
          <w:color w:val="808080" w:themeColor="background1" w:themeShade="80"/>
          <w:sz w:val="18"/>
          <w:szCs w:val="18"/>
          <w:lang w:val="en-CA"/>
        </w:rPr>
        <w:t xml:space="preserve">listed in this proposal </w:t>
      </w:r>
      <w:r w:rsidRPr="009F5FCE">
        <w:rPr>
          <w:rFonts w:cs="Arial"/>
          <w:iCs/>
          <w:color w:val="808080" w:themeColor="background1" w:themeShade="80"/>
          <w:sz w:val="18"/>
          <w:szCs w:val="18"/>
          <w:lang w:val="en-CA"/>
        </w:rPr>
        <w:t>is a not-for profit (NFP) organization,</w:t>
      </w:r>
      <w:r w:rsidRPr="009F5FCE" w:rsidDel="00190B46">
        <w:rPr>
          <w:rFonts w:cs="Arial"/>
          <w:color w:val="808080" w:themeColor="background1" w:themeShade="80"/>
          <w:sz w:val="18"/>
          <w:szCs w:val="18"/>
          <w:lang w:val="en-CA"/>
        </w:rPr>
        <w:t xml:space="preserve"> </w:t>
      </w:r>
      <w:r w:rsidRPr="009F5FCE">
        <w:rPr>
          <w:rFonts w:cstheme="minorHAnsi"/>
          <w:color w:val="808080" w:themeColor="background1" w:themeShade="80"/>
          <w:spacing w:val="3"/>
          <w:sz w:val="18"/>
          <w:szCs w:val="18"/>
          <w:lang w:eastAsia="en-CA"/>
        </w:rPr>
        <w:t xml:space="preserve">please </w:t>
      </w:r>
      <w:r w:rsidRPr="009F5FCE">
        <w:rPr>
          <w:rFonts w:cstheme="minorHAnsi"/>
          <w:color w:val="808080" w:themeColor="background1" w:themeShade="80"/>
          <w:spacing w:val="3"/>
          <w:sz w:val="18"/>
          <w:szCs w:val="18"/>
          <w:bdr w:val="none" w:sz="0" w:space="0" w:color="auto" w:frame="1"/>
          <w:lang w:eastAsia="en-CA"/>
        </w:rPr>
        <w:t xml:space="preserve">contact a </w:t>
      </w:r>
      <w:hyperlink r:id="rId21" w:history="1">
        <w:proofErr w:type="spellStart"/>
        <w:r w:rsidRPr="009F5FCE">
          <w:rPr>
            <w:rStyle w:val="Hyperlink"/>
            <w:rFonts w:cstheme="minorHAnsi"/>
            <w:color w:val="808080" w:themeColor="background1" w:themeShade="80"/>
            <w:spacing w:val="3"/>
            <w:sz w:val="18"/>
            <w:szCs w:val="18"/>
            <w:bdr w:val="none" w:sz="0" w:space="0" w:color="auto" w:frame="1"/>
            <w:lang w:eastAsia="en-CA"/>
          </w:rPr>
          <w:t>Mitacs</w:t>
        </w:r>
        <w:proofErr w:type="spellEnd"/>
        <w:r w:rsidRPr="009F5FCE">
          <w:rPr>
            <w:rStyle w:val="Hyperlink"/>
            <w:rFonts w:cstheme="minorHAnsi"/>
            <w:color w:val="808080" w:themeColor="background1" w:themeShade="80"/>
            <w:spacing w:val="3"/>
            <w:sz w:val="18"/>
            <w:szCs w:val="18"/>
            <w:bdr w:val="none" w:sz="0" w:space="0" w:color="auto" w:frame="1"/>
            <w:lang w:eastAsia="en-CA"/>
          </w:rPr>
          <w:t xml:space="preserve"> Business Development representative</w:t>
        </w:r>
      </w:hyperlink>
      <w:r w:rsidRPr="009F5FCE">
        <w:rPr>
          <w:rFonts w:cstheme="minorHAnsi"/>
          <w:color w:val="808080" w:themeColor="background1" w:themeShade="80"/>
          <w:spacing w:val="3"/>
          <w:sz w:val="18"/>
          <w:szCs w:val="18"/>
          <w:lang w:eastAsia="en-CA"/>
        </w:rPr>
        <w:t xml:space="preserve"> to discuss its eligibility </w:t>
      </w:r>
      <w:r w:rsidRPr="009F5FCE">
        <w:rPr>
          <w:color w:val="808080" w:themeColor="background1" w:themeShade="80"/>
          <w:sz w:val="18"/>
          <w:szCs w:val="18"/>
          <w:lang w:val="en-CA"/>
        </w:rPr>
        <w:t>before proceeding with your proposal submission.</w:t>
      </w:r>
    </w:p>
    <w:p w14:paraId="16C2C480" w14:textId="7A2D1BFF" w:rsidR="00287AD5" w:rsidRDefault="00287AD5" w:rsidP="00287AD5">
      <w:pPr>
        <w:pStyle w:val="ListParagraph"/>
        <w:spacing w:before="120" w:after="120"/>
        <w:ind w:left="360"/>
        <w:rPr>
          <w:rFonts w:cs="Arial"/>
          <w:sz w:val="20"/>
          <w:szCs w:val="20"/>
          <w:lang w:val="en-CA"/>
        </w:rPr>
      </w:pPr>
      <w:r>
        <w:rPr>
          <w:rFonts w:cs="Arial"/>
          <w:sz w:val="20"/>
          <w:szCs w:val="20"/>
          <w:lang w:val="en-CA"/>
        </w:rPr>
        <w:t xml:space="preserve">      Not applicable.</w:t>
      </w:r>
    </w:p>
    <w:p w14:paraId="3EBF21C5" w14:textId="77777777" w:rsidR="009C2A68" w:rsidRPr="009F5FCE" w:rsidRDefault="009C2A68" w:rsidP="00287AD5">
      <w:pPr>
        <w:pStyle w:val="ListParagraph"/>
        <w:spacing w:before="120" w:after="120"/>
        <w:rPr>
          <w:rFonts w:cs="Arial"/>
          <w:sz w:val="20"/>
          <w:szCs w:val="20"/>
          <w:lang w:val="en-CA"/>
        </w:rPr>
      </w:pPr>
    </w:p>
    <w:p w14:paraId="457F69BE" w14:textId="77777777" w:rsidR="009C2A68" w:rsidRPr="009F5FCE" w:rsidRDefault="009C2A68" w:rsidP="009C2A68">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lang w:val="en-CA"/>
        </w:rPr>
      </w:pPr>
      <w:r w:rsidRPr="00E85070">
        <w:rPr>
          <w:rFonts w:cs="Arial"/>
          <w:b/>
          <w:sz w:val="20"/>
          <w:szCs w:val="20"/>
          <w:lang w:val="en-CA"/>
        </w:rPr>
        <w:t>Relationship (if any) to past/other Mitacs Accelerate internships, Mitacs Elevate fellowships, or current applications in submission to any Mitacs program:</w:t>
      </w:r>
      <w:r w:rsidRPr="009F5FCE">
        <w:rPr>
          <w:rFonts w:cs="Arial"/>
          <w:sz w:val="20"/>
          <w:szCs w:val="20"/>
          <w:lang w:val="en-CA"/>
        </w:rPr>
        <w:t xml:space="preserve"> </w:t>
      </w:r>
      <w:r w:rsidRPr="009F5FCE">
        <w:rPr>
          <w:rFonts w:cs="Arial"/>
          <w:sz w:val="20"/>
          <w:szCs w:val="20"/>
          <w:lang w:val="en-CA"/>
        </w:rPr>
        <w:br/>
      </w:r>
      <w:r w:rsidRPr="009F5FCE">
        <w:rPr>
          <w:rFonts w:cs="Arial"/>
          <w:color w:val="808080" w:themeColor="background1" w:themeShade="80"/>
          <w:sz w:val="18"/>
          <w:szCs w:val="18"/>
          <w:lang w:val="en-CA"/>
        </w:rPr>
        <w:t>Describe whether or not the current project is related AND provide specifics about the relationship (e.g. not related because it refers to a different research area OR if related: provide information about what has been achieved in past projects and how the current application complements other submissions)</w:t>
      </w:r>
    </w:p>
    <w:p w14:paraId="44087C6F" w14:textId="2958B47A" w:rsidR="009C2A68" w:rsidRDefault="009C4BD1" w:rsidP="009C4BD1">
      <w:pPr>
        <w:pStyle w:val="ListParagraph"/>
        <w:spacing w:before="120" w:after="120"/>
        <w:rPr>
          <w:rFonts w:cs="Arial"/>
          <w:sz w:val="20"/>
          <w:szCs w:val="20"/>
          <w:lang w:val="en-CA"/>
        </w:rPr>
      </w:pPr>
      <w:r>
        <w:rPr>
          <w:rFonts w:cs="Arial"/>
          <w:sz w:val="20"/>
          <w:szCs w:val="20"/>
          <w:lang w:val="en-CA"/>
        </w:rPr>
        <w:t>Not applicable.</w:t>
      </w:r>
    </w:p>
    <w:p w14:paraId="4B108077" w14:textId="77777777" w:rsidR="009C4BD1" w:rsidRPr="009C4BD1" w:rsidRDefault="009C4BD1" w:rsidP="009C4BD1">
      <w:pPr>
        <w:pStyle w:val="ListParagraph"/>
        <w:spacing w:before="120" w:after="120"/>
        <w:rPr>
          <w:rFonts w:cs="Arial"/>
          <w:sz w:val="20"/>
          <w:szCs w:val="20"/>
          <w:lang w:val="en-CA"/>
        </w:rPr>
      </w:pPr>
    </w:p>
    <w:p w14:paraId="149A8312" w14:textId="77777777" w:rsidR="009C2A68" w:rsidRDefault="009C2A68" w:rsidP="009C2A68">
      <w:pPr>
        <w:pStyle w:val="ListParagraph"/>
        <w:numPr>
          <w:ilvl w:val="1"/>
          <w:numId w:val="3"/>
        </w:numPr>
        <w:autoSpaceDE w:val="0"/>
        <w:autoSpaceDN w:val="0"/>
        <w:adjustRightInd w:val="0"/>
        <w:spacing w:after="120" w:line="276" w:lineRule="auto"/>
        <w:ind w:left="720"/>
        <w:rPr>
          <w:rFonts w:cs="Arial"/>
          <w:b/>
          <w:sz w:val="20"/>
          <w:szCs w:val="20"/>
          <w:lang w:val="en-CA"/>
        </w:rPr>
      </w:pPr>
      <w:r w:rsidRPr="00044337">
        <w:rPr>
          <w:rFonts w:cs="Arial"/>
          <w:b/>
          <w:sz w:val="20"/>
          <w:szCs w:val="20"/>
          <w:lang w:val="en-CA"/>
        </w:rPr>
        <w:t>References</w:t>
      </w:r>
      <w:r w:rsidRPr="00BA2ECA">
        <w:rPr>
          <w:rFonts w:cs="Arial"/>
          <w:b/>
          <w:sz w:val="20"/>
          <w:szCs w:val="20"/>
          <w:lang w:val="en-CA"/>
        </w:rPr>
        <w:t>:</w:t>
      </w:r>
    </w:p>
    <w:p w14:paraId="7D160A61" w14:textId="00AD821E" w:rsidR="00003E46" w:rsidRDefault="006F3F60" w:rsidP="00003E46">
      <w:pPr>
        <w:pStyle w:val="ListParagraph"/>
        <w:spacing w:before="120" w:after="120"/>
        <w:rPr>
          <w:sz w:val="20"/>
          <w:szCs w:val="20"/>
          <w:lang w:val="en-CA"/>
        </w:rPr>
      </w:pPr>
      <w:r w:rsidRPr="006F3F60">
        <w:rPr>
          <w:sz w:val="20"/>
          <w:szCs w:val="20"/>
          <w:vertAlign w:val="superscript"/>
          <w:lang w:val="en-CA"/>
        </w:rPr>
        <w:t>[</w:t>
      </w:r>
      <w:r w:rsidR="00003E46" w:rsidRPr="006F3F60">
        <w:rPr>
          <w:sz w:val="20"/>
          <w:szCs w:val="20"/>
          <w:vertAlign w:val="superscript"/>
          <w:lang w:val="en-CA"/>
        </w:rPr>
        <w:t>1</w:t>
      </w:r>
      <w:r w:rsidRPr="006F3F60">
        <w:rPr>
          <w:sz w:val="20"/>
          <w:szCs w:val="20"/>
          <w:vertAlign w:val="superscript"/>
          <w:lang w:val="en-CA"/>
        </w:rPr>
        <w:t>]</w:t>
      </w:r>
      <w:r w:rsidR="00003E46">
        <w:rPr>
          <w:sz w:val="20"/>
          <w:szCs w:val="20"/>
          <w:lang w:val="en-CA"/>
        </w:rPr>
        <w:t xml:space="preserve"> </w:t>
      </w:r>
      <w:r w:rsidR="00D12B7E">
        <w:rPr>
          <w:sz w:val="20"/>
          <w:szCs w:val="20"/>
          <w:lang w:val="en-CA"/>
        </w:rPr>
        <w:t>Nielson</w:t>
      </w:r>
      <w:r w:rsidR="00DC28EE">
        <w:rPr>
          <w:sz w:val="20"/>
          <w:szCs w:val="20"/>
          <w:lang w:val="en-CA"/>
        </w:rPr>
        <w:t>. 2017 Year-End Music Report U.S.</w:t>
      </w:r>
      <w:r w:rsidR="00D12B7E">
        <w:rPr>
          <w:sz w:val="20"/>
          <w:szCs w:val="20"/>
          <w:lang w:val="en-CA"/>
        </w:rPr>
        <w:t xml:space="preserve"> </w:t>
      </w:r>
      <w:r w:rsidR="00D12B7E" w:rsidRPr="00D358B6">
        <w:rPr>
          <w:i/>
          <w:sz w:val="20"/>
          <w:szCs w:val="20"/>
          <w:lang w:val="en-CA"/>
        </w:rPr>
        <w:t>Nielson</w:t>
      </w:r>
      <w:r w:rsidR="00D12B7E">
        <w:rPr>
          <w:sz w:val="20"/>
          <w:szCs w:val="20"/>
          <w:lang w:val="en-CA"/>
        </w:rPr>
        <w:t>. Retrieved May 1</w:t>
      </w:r>
      <w:r w:rsidR="00D12B7E" w:rsidRPr="00D12B7E">
        <w:rPr>
          <w:sz w:val="20"/>
          <w:szCs w:val="20"/>
          <w:vertAlign w:val="superscript"/>
          <w:lang w:val="en-CA"/>
        </w:rPr>
        <w:t>st</w:t>
      </w:r>
      <w:r w:rsidR="00D12B7E">
        <w:rPr>
          <w:sz w:val="20"/>
          <w:szCs w:val="20"/>
          <w:lang w:val="en-CA"/>
        </w:rPr>
        <w:t xml:space="preserve">, 2018 from:  </w:t>
      </w:r>
      <w:hyperlink r:id="rId22" w:history="1">
        <w:r w:rsidR="00D12B7E" w:rsidRPr="00447A9F">
          <w:rPr>
            <w:rStyle w:val="Hyperlink"/>
            <w:sz w:val="20"/>
            <w:szCs w:val="20"/>
            <w:lang w:val="en-CA"/>
          </w:rPr>
          <w:t>http://www.nielsen.com/us/en/insights/reports/2018/2017-music-us-year-end-report.html</w:t>
        </w:r>
      </w:hyperlink>
      <w:r w:rsidR="00D12B7E">
        <w:rPr>
          <w:sz w:val="20"/>
          <w:szCs w:val="20"/>
          <w:lang w:val="en-CA"/>
        </w:rPr>
        <w:t xml:space="preserve"> </w:t>
      </w:r>
    </w:p>
    <w:p w14:paraId="06A30DBA" w14:textId="643EDB5E" w:rsidR="009C2A68" w:rsidRDefault="009E2E58" w:rsidP="00003E46">
      <w:pPr>
        <w:pStyle w:val="ListParagraph"/>
        <w:spacing w:before="120" w:after="120"/>
        <w:rPr>
          <w:sz w:val="20"/>
          <w:szCs w:val="20"/>
          <w:lang w:val="en-CA"/>
        </w:rPr>
      </w:pPr>
      <w:r>
        <w:rPr>
          <w:sz w:val="20"/>
          <w:szCs w:val="20"/>
          <w:vertAlign w:val="superscript"/>
          <w:lang w:val="en-CA"/>
        </w:rPr>
        <w:t>[</w:t>
      </w:r>
      <w:r w:rsidR="00003E46" w:rsidRPr="009E2E58">
        <w:rPr>
          <w:sz w:val="20"/>
          <w:szCs w:val="20"/>
          <w:vertAlign w:val="superscript"/>
          <w:lang w:val="en-CA"/>
        </w:rPr>
        <w:t>2</w:t>
      </w:r>
      <w:r>
        <w:rPr>
          <w:sz w:val="20"/>
          <w:szCs w:val="20"/>
          <w:vertAlign w:val="superscript"/>
          <w:lang w:val="en-CA"/>
        </w:rPr>
        <w:t>]</w:t>
      </w:r>
      <w:r w:rsidR="00003E46">
        <w:rPr>
          <w:sz w:val="20"/>
          <w:szCs w:val="20"/>
          <w:lang w:val="en-CA"/>
        </w:rPr>
        <w:t xml:space="preserve"> </w:t>
      </w:r>
      <w:r w:rsidR="0084282C">
        <w:rPr>
          <w:sz w:val="20"/>
          <w:szCs w:val="20"/>
          <w:lang w:val="en-CA"/>
        </w:rPr>
        <w:t>Palm M</w:t>
      </w:r>
      <w:r w:rsidR="006C0044">
        <w:rPr>
          <w:sz w:val="20"/>
          <w:szCs w:val="20"/>
          <w:lang w:val="en-CA"/>
        </w:rPr>
        <w:t>, 2017.</w:t>
      </w:r>
      <w:r w:rsidR="00DC28EE" w:rsidRPr="00DC28EE">
        <w:rPr>
          <w:sz w:val="20"/>
          <w:szCs w:val="20"/>
          <w:lang w:val="en-CA"/>
        </w:rPr>
        <w:t xml:space="preserve"> Analog backlog: Pressing records during the vinyl revival. </w:t>
      </w:r>
      <w:r w:rsidR="00DC28EE" w:rsidRPr="00D358B6">
        <w:rPr>
          <w:i/>
          <w:sz w:val="20"/>
          <w:szCs w:val="20"/>
          <w:lang w:val="en-CA"/>
        </w:rPr>
        <w:t>J. Pop. Music Stud</w:t>
      </w:r>
      <w:r w:rsidR="00DC28EE" w:rsidRPr="00DC28EE">
        <w:rPr>
          <w:sz w:val="20"/>
          <w:szCs w:val="20"/>
          <w:lang w:val="en-CA"/>
        </w:rPr>
        <w:t xml:space="preserve">. 2017;29,e12247. </w:t>
      </w:r>
      <w:hyperlink r:id="rId23" w:history="1">
        <w:r w:rsidR="00DC28EE" w:rsidRPr="00447A9F">
          <w:rPr>
            <w:rStyle w:val="Hyperlink"/>
            <w:sz w:val="20"/>
            <w:szCs w:val="20"/>
            <w:lang w:val="en-CA"/>
          </w:rPr>
          <w:t>https://doi.org/10.1111/jpms.12247</w:t>
        </w:r>
      </w:hyperlink>
      <w:r w:rsidR="00DC28EE">
        <w:rPr>
          <w:sz w:val="20"/>
          <w:szCs w:val="20"/>
          <w:lang w:val="en-CA"/>
        </w:rPr>
        <w:t xml:space="preserve"> </w:t>
      </w:r>
      <w:r w:rsidR="00003E46">
        <w:rPr>
          <w:sz w:val="20"/>
          <w:szCs w:val="20"/>
          <w:lang w:val="en-CA"/>
        </w:rPr>
        <w:t xml:space="preserve"> </w:t>
      </w:r>
    </w:p>
    <w:p w14:paraId="3E5B37F6" w14:textId="48044EBA" w:rsidR="00003E46" w:rsidRDefault="002A0F07" w:rsidP="00003E46">
      <w:pPr>
        <w:pStyle w:val="ListParagraph"/>
        <w:spacing w:before="120" w:after="120"/>
        <w:rPr>
          <w:sz w:val="20"/>
          <w:szCs w:val="20"/>
          <w:lang w:val="en-CA"/>
        </w:rPr>
      </w:pPr>
      <w:r w:rsidRPr="002A0F07">
        <w:rPr>
          <w:sz w:val="20"/>
          <w:szCs w:val="20"/>
          <w:vertAlign w:val="superscript"/>
          <w:lang w:val="en-CA"/>
        </w:rPr>
        <w:t>[</w:t>
      </w:r>
      <w:r w:rsidR="00003E46" w:rsidRPr="002A0F07">
        <w:rPr>
          <w:sz w:val="20"/>
          <w:szCs w:val="20"/>
          <w:vertAlign w:val="superscript"/>
          <w:lang w:val="en-CA"/>
        </w:rPr>
        <w:t>3</w:t>
      </w:r>
      <w:r w:rsidRPr="002A0F07">
        <w:rPr>
          <w:sz w:val="20"/>
          <w:szCs w:val="20"/>
          <w:vertAlign w:val="superscript"/>
          <w:lang w:val="en-CA"/>
        </w:rPr>
        <w:t>]</w:t>
      </w:r>
      <w:r w:rsidR="00DB1DAF">
        <w:rPr>
          <w:sz w:val="20"/>
          <w:szCs w:val="20"/>
          <w:lang w:val="en-CA"/>
        </w:rPr>
        <w:t xml:space="preserve"> </w:t>
      </w:r>
      <w:proofErr w:type="spellStart"/>
      <w:r w:rsidR="00DB1DAF">
        <w:rPr>
          <w:sz w:val="20"/>
          <w:szCs w:val="20"/>
          <w:lang w:val="en-CA"/>
        </w:rPr>
        <w:t>Sisario</w:t>
      </w:r>
      <w:proofErr w:type="spellEnd"/>
      <w:r w:rsidR="006C0044">
        <w:rPr>
          <w:sz w:val="20"/>
          <w:szCs w:val="20"/>
          <w:lang w:val="en-CA"/>
        </w:rPr>
        <w:t xml:space="preserve"> B, 2015.</w:t>
      </w:r>
      <w:r w:rsidR="00DB1DAF">
        <w:rPr>
          <w:sz w:val="20"/>
          <w:szCs w:val="20"/>
          <w:lang w:val="en-CA"/>
        </w:rPr>
        <w:t xml:space="preserve"> </w:t>
      </w:r>
      <w:r w:rsidR="0084282C">
        <w:rPr>
          <w:sz w:val="20"/>
          <w:szCs w:val="20"/>
          <w:lang w:val="en-CA"/>
        </w:rPr>
        <w:t xml:space="preserve">Vinyl LP frenzy brings record-pressing machines back to live. </w:t>
      </w:r>
      <w:r w:rsidR="0084282C" w:rsidRPr="00D358B6">
        <w:rPr>
          <w:i/>
          <w:sz w:val="20"/>
          <w:szCs w:val="20"/>
          <w:lang w:val="en-CA"/>
        </w:rPr>
        <w:t>New York Times</w:t>
      </w:r>
      <w:r w:rsidR="0084282C">
        <w:rPr>
          <w:sz w:val="20"/>
          <w:szCs w:val="20"/>
          <w:lang w:val="en-CA"/>
        </w:rPr>
        <w:t>. Retrieved May 1</w:t>
      </w:r>
      <w:r w:rsidR="0084282C" w:rsidRPr="0084282C">
        <w:rPr>
          <w:sz w:val="20"/>
          <w:szCs w:val="20"/>
          <w:vertAlign w:val="superscript"/>
          <w:lang w:val="en-CA"/>
        </w:rPr>
        <w:t>st</w:t>
      </w:r>
      <w:r w:rsidR="0084282C">
        <w:rPr>
          <w:sz w:val="20"/>
          <w:szCs w:val="20"/>
          <w:lang w:val="en-CA"/>
        </w:rPr>
        <w:t xml:space="preserve">, 2018 from: </w:t>
      </w:r>
      <w:hyperlink r:id="rId24" w:history="1">
        <w:r w:rsidR="00DB1DAF" w:rsidRPr="00856F63">
          <w:rPr>
            <w:rStyle w:val="Hyperlink"/>
            <w:sz w:val="20"/>
            <w:szCs w:val="20"/>
            <w:lang w:val="en-CA"/>
          </w:rPr>
          <w:t>https://www.nytimes.com/2015/09/15/business/media/a-vinyl-lp-frenzy-brings-record-pressing-machines-back-to-life.html</w:t>
        </w:r>
      </w:hyperlink>
      <w:r w:rsidR="00DB1DAF">
        <w:rPr>
          <w:sz w:val="20"/>
          <w:szCs w:val="20"/>
          <w:lang w:val="en-CA"/>
        </w:rPr>
        <w:t xml:space="preserve"> </w:t>
      </w:r>
    </w:p>
    <w:p w14:paraId="4AE9D389" w14:textId="79676D6D" w:rsidR="00DB1DAF" w:rsidRDefault="00A10B06" w:rsidP="00003E46">
      <w:pPr>
        <w:pStyle w:val="ListParagraph"/>
        <w:spacing w:before="120" w:after="120"/>
        <w:rPr>
          <w:sz w:val="20"/>
          <w:szCs w:val="20"/>
          <w:lang w:val="en-CA"/>
        </w:rPr>
      </w:pPr>
      <w:r w:rsidRPr="00A10B06">
        <w:rPr>
          <w:sz w:val="20"/>
          <w:szCs w:val="20"/>
          <w:vertAlign w:val="superscript"/>
          <w:lang w:val="en-CA"/>
        </w:rPr>
        <w:t>[</w:t>
      </w:r>
      <w:r w:rsidR="00DB1DAF" w:rsidRPr="00A10B06">
        <w:rPr>
          <w:sz w:val="20"/>
          <w:szCs w:val="20"/>
          <w:vertAlign w:val="superscript"/>
          <w:lang w:val="en-CA"/>
        </w:rPr>
        <w:t>4</w:t>
      </w:r>
      <w:r w:rsidRPr="00A10B06">
        <w:rPr>
          <w:sz w:val="20"/>
          <w:szCs w:val="20"/>
          <w:vertAlign w:val="superscript"/>
          <w:lang w:val="en-CA"/>
        </w:rPr>
        <w:t>]</w:t>
      </w:r>
      <w:r w:rsidR="00DB1DAF" w:rsidRPr="00A10B06">
        <w:rPr>
          <w:sz w:val="20"/>
          <w:szCs w:val="20"/>
          <w:vertAlign w:val="superscript"/>
          <w:lang w:val="en-CA"/>
        </w:rPr>
        <w:t xml:space="preserve"> </w:t>
      </w:r>
      <w:proofErr w:type="spellStart"/>
      <w:r w:rsidR="003962EF">
        <w:rPr>
          <w:sz w:val="20"/>
          <w:szCs w:val="20"/>
          <w:lang w:val="en-CA"/>
        </w:rPr>
        <w:t>Ulanoff</w:t>
      </w:r>
      <w:proofErr w:type="spellEnd"/>
      <w:r w:rsidR="002A0F07">
        <w:rPr>
          <w:sz w:val="20"/>
          <w:szCs w:val="20"/>
          <w:lang w:val="en-CA"/>
        </w:rPr>
        <w:t xml:space="preserve"> L, 2013.</w:t>
      </w:r>
      <w:r w:rsidR="00197E5A">
        <w:rPr>
          <w:sz w:val="20"/>
          <w:szCs w:val="20"/>
          <w:lang w:val="en-CA"/>
        </w:rPr>
        <w:t xml:space="preserve"> 3D record plays like the real thing. </w:t>
      </w:r>
      <w:r w:rsidR="00197E5A" w:rsidRPr="00D358B6">
        <w:rPr>
          <w:i/>
          <w:sz w:val="20"/>
          <w:szCs w:val="20"/>
          <w:lang w:val="en-CA"/>
        </w:rPr>
        <w:t>Mashable</w:t>
      </w:r>
      <w:r w:rsidR="00197E5A">
        <w:rPr>
          <w:sz w:val="20"/>
          <w:szCs w:val="20"/>
          <w:lang w:val="en-CA"/>
        </w:rPr>
        <w:t xml:space="preserve">. Retrieved </w:t>
      </w:r>
      <w:r w:rsidR="00011622">
        <w:rPr>
          <w:sz w:val="20"/>
          <w:szCs w:val="20"/>
          <w:lang w:val="en-CA"/>
        </w:rPr>
        <w:t>May 1</w:t>
      </w:r>
      <w:r w:rsidR="00011622" w:rsidRPr="00011622">
        <w:rPr>
          <w:sz w:val="20"/>
          <w:szCs w:val="20"/>
          <w:vertAlign w:val="superscript"/>
          <w:lang w:val="en-CA"/>
        </w:rPr>
        <w:t>st</w:t>
      </w:r>
      <w:r w:rsidR="00011622">
        <w:rPr>
          <w:sz w:val="20"/>
          <w:szCs w:val="20"/>
          <w:lang w:val="en-CA"/>
        </w:rPr>
        <w:t>, 2018 from:</w:t>
      </w:r>
      <w:r w:rsidR="003962EF">
        <w:rPr>
          <w:sz w:val="20"/>
          <w:szCs w:val="20"/>
          <w:lang w:val="en-CA"/>
        </w:rPr>
        <w:t xml:space="preserve"> </w:t>
      </w:r>
      <w:hyperlink r:id="rId25" w:anchor="axxZhoaDUgqg" w:history="1">
        <w:r w:rsidR="003962EF" w:rsidRPr="00856F63">
          <w:rPr>
            <w:rStyle w:val="Hyperlink"/>
            <w:sz w:val="20"/>
            <w:szCs w:val="20"/>
            <w:lang w:val="en-CA"/>
          </w:rPr>
          <w:t>https://mashable.com/2013/03/12/3d-printed-record-plays/#axxZhoaDUgqg</w:t>
        </w:r>
      </w:hyperlink>
      <w:r w:rsidR="003962EF">
        <w:rPr>
          <w:sz w:val="20"/>
          <w:szCs w:val="20"/>
          <w:lang w:val="en-CA"/>
        </w:rPr>
        <w:t xml:space="preserve"> </w:t>
      </w:r>
    </w:p>
    <w:p w14:paraId="50B7674E" w14:textId="3266D8F9" w:rsidR="00003E46" w:rsidRPr="00DD531A" w:rsidRDefault="00631BE5" w:rsidP="00DD531A">
      <w:pPr>
        <w:pStyle w:val="ListParagraph"/>
        <w:spacing w:before="120" w:after="120"/>
        <w:rPr>
          <w:sz w:val="20"/>
          <w:szCs w:val="20"/>
          <w:lang w:val="en-CA"/>
        </w:rPr>
      </w:pPr>
      <w:r w:rsidRPr="00631BE5">
        <w:rPr>
          <w:sz w:val="20"/>
          <w:szCs w:val="20"/>
          <w:vertAlign w:val="superscript"/>
          <w:lang w:val="en-CA"/>
        </w:rPr>
        <w:t>[</w:t>
      </w:r>
      <w:r w:rsidR="00DB1DAF" w:rsidRPr="00631BE5">
        <w:rPr>
          <w:sz w:val="20"/>
          <w:szCs w:val="20"/>
          <w:vertAlign w:val="superscript"/>
          <w:lang w:val="en-CA"/>
        </w:rPr>
        <w:t>5</w:t>
      </w:r>
      <w:r w:rsidRPr="00631BE5">
        <w:rPr>
          <w:sz w:val="20"/>
          <w:szCs w:val="20"/>
          <w:vertAlign w:val="superscript"/>
          <w:lang w:val="en-CA"/>
        </w:rPr>
        <w:t>]</w:t>
      </w:r>
      <w:r w:rsidR="00DB1DAF">
        <w:rPr>
          <w:sz w:val="20"/>
          <w:szCs w:val="20"/>
          <w:lang w:val="en-CA"/>
        </w:rPr>
        <w:t xml:space="preserve"> Seppala</w:t>
      </w:r>
      <w:r w:rsidR="00383ED3">
        <w:rPr>
          <w:sz w:val="20"/>
          <w:szCs w:val="20"/>
          <w:lang w:val="en-CA"/>
        </w:rPr>
        <w:t xml:space="preserve">, 2018. HD vinyl is a promise, not a product. </w:t>
      </w:r>
      <w:proofErr w:type="spellStart"/>
      <w:r w:rsidR="00383ED3" w:rsidRPr="00D358B6">
        <w:rPr>
          <w:i/>
          <w:sz w:val="20"/>
          <w:szCs w:val="20"/>
          <w:lang w:val="en-CA"/>
        </w:rPr>
        <w:t>Engadget</w:t>
      </w:r>
      <w:proofErr w:type="spellEnd"/>
      <w:r w:rsidR="00383ED3">
        <w:rPr>
          <w:sz w:val="20"/>
          <w:szCs w:val="20"/>
          <w:lang w:val="en-CA"/>
        </w:rPr>
        <w:t>. Retrieved May 1</w:t>
      </w:r>
      <w:r w:rsidR="00383ED3" w:rsidRPr="00383ED3">
        <w:rPr>
          <w:sz w:val="20"/>
          <w:szCs w:val="20"/>
          <w:vertAlign w:val="superscript"/>
          <w:lang w:val="en-CA"/>
        </w:rPr>
        <w:t>st</w:t>
      </w:r>
      <w:r w:rsidR="00383ED3">
        <w:rPr>
          <w:sz w:val="20"/>
          <w:szCs w:val="20"/>
          <w:lang w:val="en-CA"/>
        </w:rPr>
        <w:t>, 2018 from:</w:t>
      </w:r>
      <w:r w:rsidR="00DB1DAF">
        <w:rPr>
          <w:sz w:val="20"/>
          <w:szCs w:val="20"/>
          <w:lang w:val="en-CA"/>
        </w:rPr>
        <w:t xml:space="preserve"> </w:t>
      </w:r>
      <w:hyperlink r:id="rId26" w:history="1">
        <w:r w:rsidR="003962EF" w:rsidRPr="00856F63">
          <w:rPr>
            <w:rStyle w:val="Hyperlink"/>
            <w:sz w:val="20"/>
            <w:szCs w:val="20"/>
            <w:lang w:val="en-CA"/>
          </w:rPr>
          <w:t>https://www.engadget.com/2018/04/26/hd-vinyl-rebeat-innovations/?guccounter=1</w:t>
        </w:r>
      </w:hyperlink>
      <w:r w:rsidR="003962EF">
        <w:rPr>
          <w:sz w:val="20"/>
          <w:szCs w:val="20"/>
          <w:lang w:val="en-CA"/>
        </w:rPr>
        <w:t xml:space="preserve"> </w:t>
      </w:r>
    </w:p>
    <w:p w14:paraId="3975DAA6" w14:textId="77777777" w:rsidR="00003E46" w:rsidRPr="00EB754F" w:rsidRDefault="00003E46" w:rsidP="00003E46">
      <w:pPr>
        <w:pStyle w:val="ListParagraph"/>
        <w:spacing w:before="120" w:after="120"/>
        <w:rPr>
          <w:sz w:val="20"/>
          <w:szCs w:val="20"/>
          <w:lang w:val="en-CA"/>
        </w:rPr>
      </w:pPr>
    </w:p>
    <w:p w14:paraId="38525749" w14:textId="77777777" w:rsidR="00C83ED5" w:rsidRPr="00044337" w:rsidRDefault="00C83ED5" w:rsidP="00D80B82">
      <w:pPr>
        <w:pStyle w:val="Heading3"/>
        <w:numPr>
          <w:ilvl w:val="0"/>
          <w:numId w:val="4"/>
        </w:numPr>
        <w:spacing w:before="0" w:after="0"/>
        <w:rPr>
          <w:rFonts w:cs="Arial"/>
          <w:sz w:val="24"/>
          <w:szCs w:val="24"/>
          <w:lang w:val="en-CA"/>
        </w:rPr>
      </w:pPr>
      <w:r w:rsidRPr="00044337">
        <w:rPr>
          <w:rFonts w:cs="Arial"/>
          <w:sz w:val="24"/>
          <w:szCs w:val="24"/>
          <w:lang w:val="en-CA"/>
        </w:rPr>
        <w:t>Declarations</w:t>
      </w:r>
    </w:p>
    <w:p w14:paraId="49EB66A2" w14:textId="77777777" w:rsidR="00F37388" w:rsidRPr="00044337" w:rsidRDefault="00C83ED5" w:rsidP="00F02159">
      <w:pPr>
        <w:pStyle w:val="ListParagraph"/>
        <w:numPr>
          <w:ilvl w:val="1"/>
          <w:numId w:val="4"/>
        </w:numPr>
        <w:tabs>
          <w:tab w:val="left" w:pos="3402"/>
        </w:tabs>
        <w:spacing w:before="240" w:after="120" w:line="276" w:lineRule="auto"/>
        <w:ind w:hanging="720"/>
        <w:rPr>
          <w:rFonts w:cs="Arial"/>
          <w:sz w:val="20"/>
          <w:szCs w:val="20"/>
          <w:lang w:val="en-CA"/>
        </w:rPr>
      </w:pPr>
      <w:r w:rsidRPr="00044337">
        <w:rPr>
          <w:rFonts w:cs="Arial"/>
          <w:b/>
          <w:sz w:val="20"/>
          <w:szCs w:val="20"/>
          <w:lang w:val="en-CA"/>
        </w:rPr>
        <w:t xml:space="preserve">Will the proposed research be taking place outside of the lab </w:t>
      </w:r>
      <w:r w:rsidR="00F37388" w:rsidRPr="00044337">
        <w:rPr>
          <w:rFonts w:cs="Arial"/>
          <w:b/>
          <w:sz w:val="20"/>
          <w:szCs w:val="20"/>
          <w:lang w:val="en-CA"/>
        </w:rPr>
        <w:t>or normal business environment?</w:t>
      </w:r>
    </w:p>
    <w:p w14:paraId="66CD29E5" w14:textId="76925387" w:rsidR="00C83ED5" w:rsidRPr="00044337" w:rsidRDefault="00F37388" w:rsidP="00F37388">
      <w:pPr>
        <w:pStyle w:val="ListParagraph"/>
        <w:tabs>
          <w:tab w:val="left" w:pos="3402"/>
        </w:tabs>
        <w:spacing w:before="120" w:after="60"/>
        <w:rPr>
          <w:rFonts w:cs="Arial"/>
          <w:sz w:val="20"/>
          <w:szCs w:val="20"/>
          <w:lang w:val="en-CA"/>
        </w:rPr>
      </w:pPr>
      <w:r w:rsidRPr="00044337">
        <w:rPr>
          <w:rFonts w:cs="Arial"/>
          <w:sz w:val="20"/>
          <w:szCs w:val="20"/>
          <w:lang w:val="en-CA"/>
        </w:rPr>
        <w:t>___</w:t>
      </w:r>
      <w:r w:rsidR="00D42A0F" w:rsidRPr="001108D6">
        <w:rPr>
          <w:rFonts w:cs="Arial"/>
          <w:sz w:val="20"/>
          <w:szCs w:val="20"/>
          <w:u w:val="single"/>
          <w:lang w:val="en-CA"/>
        </w:rPr>
        <w:t>No</w:t>
      </w:r>
      <w:r w:rsidR="00D42A0F" w:rsidRPr="00044337">
        <w:rPr>
          <w:rFonts w:cs="Arial"/>
          <w:sz w:val="20"/>
          <w:szCs w:val="20"/>
          <w:lang w:val="en-CA"/>
        </w:rPr>
        <w:t>___</w:t>
      </w:r>
    </w:p>
    <w:p w14:paraId="67CD163F" w14:textId="77777777" w:rsidR="00C83ED5" w:rsidRPr="00044337" w:rsidRDefault="00C83ED5" w:rsidP="00513580">
      <w:pPr>
        <w:spacing w:before="120" w:after="60"/>
        <w:ind w:left="720"/>
        <w:rPr>
          <w:rFonts w:cs="Arial"/>
          <w:sz w:val="20"/>
          <w:szCs w:val="20"/>
          <w:lang w:val="en-CA"/>
        </w:rPr>
      </w:pPr>
      <w:r w:rsidRPr="00044337">
        <w:rPr>
          <w:rFonts w:cs="Arial"/>
          <w:b/>
          <w:sz w:val="20"/>
          <w:szCs w:val="20"/>
          <w:lang w:val="en-CA"/>
        </w:rPr>
        <w:t>If yes</w:t>
      </w:r>
      <w:r w:rsidRPr="00044337">
        <w:rPr>
          <w:rFonts w:cs="Arial"/>
          <w:b/>
          <w:i/>
          <w:sz w:val="20"/>
          <w:szCs w:val="20"/>
          <w:lang w:val="en-CA"/>
        </w:rPr>
        <w:t>,</w:t>
      </w:r>
      <w:r w:rsidRPr="00044337">
        <w:rPr>
          <w:rFonts w:cs="Arial"/>
          <w:sz w:val="20"/>
          <w:szCs w:val="20"/>
          <w:lang w:val="en-CA"/>
        </w:rPr>
        <w:t xml:space="preserve"> please complete the following section to indicate what (if any) impact there may be on the environment.</w:t>
      </w:r>
    </w:p>
    <w:p w14:paraId="41DB69D8" w14:textId="77777777" w:rsidR="00C83ED5" w:rsidRDefault="00C83ED5" w:rsidP="00513580">
      <w:pPr>
        <w:pStyle w:val="ListParagraph"/>
        <w:numPr>
          <w:ilvl w:val="0"/>
          <w:numId w:val="5"/>
        </w:numPr>
        <w:spacing w:before="120" w:after="60"/>
        <w:ind w:left="1440" w:hanging="720"/>
        <w:rPr>
          <w:rFonts w:cs="Arial"/>
          <w:sz w:val="20"/>
          <w:szCs w:val="20"/>
          <w:lang w:val="en-CA"/>
        </w:rPr>
      </w:pPr>
      <w:r w:rsidRPr="00044337">
        <w:rPr>
          <w:rFonts w:cs="Arial"/>
          <w:sz w:val="20"/>
          <w:szCs w:val="20"/>
          <w:lang w:val="en-CA"/>
        </w:rPr>
        <w:t>Main characteristics of the location (i.e. physical description &amp; coordinates).</w:t>
      </w:r>
    </w:p>
    <w:p w14:paraId="19786015" w14:textId="77777777" w:rsidR="00513580" w:rsidRPr="00513580" w:rsidRDefault="00513580" w:rsidP="00513580">
      <w:pPr>
        <w:spacing w:after="60"/>
        <w:ind w:left="720"/>
        <w:rPr>
          <w:rFonts w:cs="Arial"/>
          <w:sz w:val="20"/>
          <w:szCs w:val="20"/>
          <w:lang w:val="en-CA"/>
        </w:rPr>
      </w:pPr>
    </w:p>
    <w:p w14:paraId="3A0ACC96" w14:textId="77777777" w:rsidR="00C83ED5" w:rsidRDefault="00C83ED5" w:rsidP="00A00CBE">
      <w:pPr>
        <w:pStyle w:val="ListParagraph"/>
        <w:numPr>
          <w:ilvl w:val="0"/>
          <w:numId w:val="5"/>
        </w:numPr>
        <w:spacing w:after="60"/>
        <w:ind w:left="1440" w:hanging="720"/>
        <w:rPr>
          <w:rFonts w:cs="Arial"/>
          <w:sz w:val="20"/>
          <w:szCs w:val="20"/>
          <w:lang w:val="en-CA"/>
        </w:rPr>
      </w:pPr>
      <w:r w:rsidRPr="00044337">
        <w:rPr>
          <w:rFonts w:cs="Arial"/>
          <w:sz w:val="20"/>
          <w:szCs w:val="20"/>
          <w:lang w:val="en-CA"/>
        </w:rPr>
        <w:t>Principal activity(</w:t>
      </w:r>
      <w:proofErr w:type="spellStart"/>
      <w:r w:rsidRPr="00044337">
        <w:rPr>
          <w:rFonts w:cs="Arial"/>
          <w:sz w:val="20"/>
          <w:szCs w:val="20"/>
          <w:lang w:val="en-CA"/>
        </w:rPr>
        <w:t>ies</w:t>
      </w:r>
      <w:proofErr w:type="spellEnd"/>
      <w:r w:rsidRPr="00044337">
        <w:rPr>
          <w:rFonts w:cs="Arial"/>
          <w:sz w:val="20"/>
          <w:szCs w:val="20"/>
          <w:lang w:val="en-CA"/>
        </w:rPr>
        <w:t xml:space="preserve">): for each activity, list the environmental elements affected. </w:t>
      </w:r>
    </w:p>
    <w:p w14:paraId="4B5770DB" w14:textId="77777777" w:rsidR="00513580" w:rsidRPr="00513580" w:rsidRDefault="00513580" w:rsidP="00513580">
      <w:pPr>
        <w:pStyle w:val="ListParagraph"/>
        <w:rPr>
          <w:rFonts w:cs="Arial"/>
          <w:sz w:val="20"/>
          <w:szCs w:val="20"/>
          <w:lang w:val="en-CA"/>
        </w:rPr>
      </w:pPr>
    </w:p>
    <w:p w14:paraId="74915DA5" w14:textId="77777777" w:rsidR="00F37388" w:rsidRPr="00044337" w:rsidRDefault="00C83ED5" w:rsidP="00A00CBE">
      <w:pPr>
        <w:pStyle w:val="ListParagraph"/>
        <w:numPr>
          <w:ilvl w:val="0"/>
          <w:numId w:val="5"/>
        </w:numPr>
        <w:tabs>
          <w:tab w:val="left" w:pos="3828"/>
        </w:tabs>
        <w:spacing w:after="60"/>
        <w:ind w:left="1440" w:hanging="720"/>
        <w:rPr>
          <w:rFonts w:cs="Arial"/>
          <w:sz w:val="20"/>
          <w:szCs w:val="20"/>
          <w:lang w:val="en-CA"/>
        </w:rPr>
      </w:pPr>
      <w:r w:rsidRPr="00044337">
        <w:rPr>
          <w:rFonts w:cs="Arial"/>
          <w:sz w:val="20"/>
          <w:szCs w:val="20"/>
          <w:lang w:val="en-CA"/>
        </w:rPr>
        <w:t>Are authorizations, permits, or licenses required to undertake any activity during the internship</w:t>
      </w:r>
      <w:r w:rsidR="00EF2DBB" w:rsidRPr="00044337">
        <w:rPr>
          <w:rFonts w:cs="Arial"/>
          <w:sz w:val="20"/>
          <w:szCs w:val="20"/>
          <w:lang w:val="en-CA"/>
        </w:rPr>
        <w:t xml:space="preserve">? </w:t>
      </w:r>
    </w:p>
    <w:p w14:paraId="07C265DA" w14:textId="728217B7" w:rsidR="00EF2DBB" w:rsidRPr="00044337" w:rsidRDefault="007F26B4" w:rsidP="00F37388">
      <w:pPr>
        <w:pStyle w:val="ListParagraph"/>
        <w:tabs>
          <w:tab w:val="left" w:pos="3828"/>
        </w:tabs>
        <w:spacing w:after="60"/>
        <w:ind w:left="1440"/>
        <w:rPr>
          <w:rFonts w:cs="Arial"/>
          <w:sz w:val="20"/>
          <w:szCs w:val="20"/>
          <w:lang w:val="en-CA"/>
        </w:rPr>
      </w:pPr>
      <w:r>
        <w:rPr>
          <w:rFonts w:cs="Arial"/>
          <w:sz w:val="20"/>
          <w:szCs w:val="20"/>
          <w:lang w:val="en-CA"/>
        </w:rPr>
        <w:t>___</w:t>
      </w:r>
      <w:r w:rsidR="00D42A0F" w:rsidRPr="007F26B4">
        <w:rPr>
          <w:rFonts w:cs="Arial"/>
          <w:sz w:val="20"/>
          <w:szCs w:val="20"/>
          <w:u w:val="single"/>
          <w:lang w:val="en-CA"/>
        </w:rPr>
        <w:t>No</w:t>
      </w:r>
      <w:r w:rsidR="00D42A0F" w:rsidRPr="00044337">
        <w:rPr>
          <w:rFonts w:cs="Arial"/>
          <w:sz w:val="20"/>
          <w:szCs w:val="20"/>
          <w:lang w:val="en-CA"/>
        </w:rPr>
        <w:t>___</w:t>
      </w:r>
      <w:r w:rsidR="00F37388" w:rsidRPr="00044337">
        <w:rPr>
          <w:rFonts w:cs="Arial"/>
          <w:sz w:val="20"/>
          <w:szCs w:val="20"/>
          <w:lang w:val="en-CA"/>
        </w:rPr>
        <w:t xml:space="preserve">     </w:t>
      </w:r>
    </w:p>
    <w:p w14:paraId="47CA06AE" w14:textId="77777777" w:rsidR="00C83ED5" w:rsidRPr="00044337" w:rsidRDefault="00C83ED5" w:rsidP="00513580">
      <w:pPr>
        <w:spacing w:before="120" w:after="60"/>
        <w:ind w:left="720"/>
        <w:rPr>
          <w:rFonts w:cs="Arial"/>
          <w:sz w:val="20"/>
          <w:szCs w:val="20"/>
          <w:lang w:val="en-CA"/>
        </w:rPr>
      </w:pPr>
      <w:r w:rsidRPr="00044337">
        <w:rPr>
          <w:rFonts w:cs="Arial"/>
          <w:b/>
          <w:sz w:val="20"/>
          <w:szCs w:val="20"/>
          <w:lang w:val="en-CA"/>
        </w:rPr>
        <w:t>If yes</w:t>
      </w:r>
      <w:r w:rsidRPr="00044337">
        <w:rPr>
          <w:rFonts w:cs="Arial"/>
          <w:sz w:val="20"/>
          <w:szCs w:val="20"/>
          <w:lang w:val="en-CA"/>
        </w:rPr>
        <w:t xml:space="preserve">, please list and include copies with your application. </w:t>
      </w:r>
    </w:p>
    <w:p w14:paraId="2C6F1AAD" w14:textId="77777777" w:rsidR="00C83ED5" w:rsidRPr="00044337" w:rsidRDefault="00C83ED5" w:rsidP="00513580">
      <w:pPr>
        <w:pStyle w:val="ListParagraph"/>
        <w:tabs>
          <w:tab w:val="left" w:pos="2268"/>
        </w:tabs>
        <w:spacing w:before="120" w:after="120"/>
        <w:ind w:hanging="720"/>
        <w:rPr>
          <w:rFonts w:cs="Arial"/>
          <w:sz w:val="20"/>
          <w:szCs w:val="20"/>
          <w:lang w:val="en-CA"/>
        </w:rPr>
      </w:pPr>
    </w:p>
    <w:p w14:paraId="3D5F340B" w14:textId="77777777" w:rsidR="00F37388" w:rsidRPr="00044337" w:rsidRDefault="00C83ED5" w:rsidP="00A00CBE">
      <w:pPr>
        <w:pStyle w:val="ListParagraph"/>
        <w:numPr>
          <w:ilvl w:val="1"/>
          <w:numId w:val="4"/>
        </w:numPr>
        <w:tabs>
          <w:tab w:val="left" w:pos="1985"/>
        </w:tabs>
        <w:spacing w:after="60"/>
        <w:ind w:hanging="720"/>
        <w:rPr>
          <w:rFonts w:cs="Arial"/>
          <w:sz w:val="20"/>
          <w:szCs w:val="20"/>
          <w:lang w:val="en-CA"/>
        </w:rPr>
      </w:pPr>
      <w:r w:rsidRPr="00044337">
        <w:rPr>
          <w:rFonts w:cs="Arial"/>
          <w:b/>
          <w:sz w:val="20"/>
          <w:szCs w:val="20"/>
          <w:lang w:val="en-CA"/>
        </w:rPr>
        <w:t xml:space="preserve">Does the proposed research involve living human subjects (including conducting interviews) or human remains, cadavers, tissues, biological fluids, embryos, or fetuses? </w:t>
      </w:r>
      <w:r w:rsidR="00D42A0F" w:rsidRPr="00044337">
        <w:rPr>
          <w:rFonts w:cs="Arial"/>
          <w:b/>
          <w:sz w:val="20"/>
          <w:szCs w:val="20"/>
          <w:lang w:val="en-CA"/>
        </w:rPr>
        <w:t xml:space="preserve">  </w:t>
      </w:r>
    </w:p>
    <w:p w14:paraId="085C51A2" w14:textId="02FCF326" w:rsidR="00D42A0F" w:rsidRPr="00044337" w:rsidRDefault="001108D6" w:rsidP="00F37388">
      <w:pPr>
        <w:pStyle w:val="ListParagraph"/>
        <w:tabs>
          <w:tab w:val="left" w:pos="1985"/>
        </w:tabs>
        <w:spacing w:after="60"/>
        <w:rPr>
          <w:rFonts w:cs="Arial"/>
          <w:sz w:val="20"/>
          <w:szCs w:val="20"/>
          <w:lang w:val="en-CA"/>
        </w:rPr>
      </w:pPr>
      <w:r>
        <w:rPr>
          <w:rFonts w:cs="Arial"/>
          <w:sz w:val="20"/>
          <w:szCs w:val="20"/>
          <w:lang w:val="en-CA"/>
        </w:rPr>
        <w:t>___</w:t>
      </w:r>
      <w:r w:rsidR="00D42A0F" w:rsidRPr="001108D6">
        <w:rPr>
          <w:rFonts w:cs="Arial"/>
          <w:sz w:val="20"/>
          <w:szCs w:val="20"/>
          <w:u w:val="single"/>
          <w:lang w:val="en-CA"/>
        </w:rPr>
        <w:t>No</w:t>
      </w:r>
      <w:r w:rsidR="00D42A0F" w:rsidRPr="00044337">
        <w:rPr>
          <w:rFonts w:cs="Arial"/>
          <w:sz w:val="20"/>
          <w:szCs w:val="20"/>
          <w:lang w:val="en-CA"/>
        </w:rPr>
        <w:t>___</w:t>
      </w:r>
    </w:p>
    <w:p w14:paraId="58B459D7" w14:textId="396EBEFA" w:rsidR="00D70243" w:rsidRPr="002C436C" w:rsidRDefault="00D70243" w:rsidP="00513580">
      <w:pPr>
        <w:spacing w:before="120"/>
        <w:ind w:left="709"/>
        <w:jc w:val="both"/>
        <w:rPr>
          <w:rFonts w:cs="Arial"/>
          <w:sz w:val="20"/>
          <w:szCs w:val="20"/>
          <w:lang w:val="en-CA"/>
        </w:rPr>
      </w:pPr>
      <w:r w:rsidRPr="002C436C">
        <w:rPr>
          <w:rFonts w:cs="Arial"/>
          <w:b/>
          <w:sz w:val="20"/>
          <w:szCs w:val="20"/>
          <w:lang w:val="en-CA"/>
        </w:rPr>
        <w:t>If yes,</w:t>
      </w:r>
      <w:r w:rsidRPr="002C436C">
        <w:rPr>
          <w:rFonts w:cs="Arial"/>
          <w:sz w:val="20"/>
          <w:szCs w:val="20"/>
          <w:lang w:val="en-CA"/>
        </w:rPr>
        <w:t xml:space="preserve"> </w:t>
      </w:r>
      <w:r w:rsidRPr="002C436C">
        <w:rPr>
          <w:sz w:val="20"/>
          <w:szCs w:val="20"/>
          <w:lang w:val="en-CA"/>
        </w:rPr>
        <w:t xml:space="preserve">the proposal must be approved by the participating </w:t>
      </w:r>
      <w:r w:rsidR="00227842">
        <w:rPr>
          <w:sz w:val="20"/>
          <w:szCs w:val="20"/>
          <w:lang w:val="en-CA"/>
        </w:rPr>
        <w:t>academic institution’s</w:t>
      </w:r>
      <w:r w:rsidR="00227842" w:rsidRPr="00621DF4">
        <w:rPr>
          <w:sz w:val="20"/>
          <w:szCs w:val="20"/>
          <w:lang w:val="en-CA"/>
        </w:rPr>
        <w:t xml:space="preserve"> </w:t>
      </w:r>
      <w:r w:rsidRPr="00621DF4">
        <w:rPr>
          <w:sz w:val="20"/>
          <w:szCs w:val="20"/>
          <w:lang w:val="en-CA"/>
        </w:rPr>
        <w:t>Research Ethics Board</w:t>
      </w:r>
      <w:r w:rsidR="00CB4F22" w:rsidRPr="00621DF4">
        <w:rPr>
          <w:sz w:val="20"/>
          <w:szCs w:val="20"/>
          <w:lang w:val="en-CA"/>
        </w:rPr>
        <w:t>*</w:t>
      </w:r>
      <w:r w:rsidRPr="00621DF4">
        <w:rPr>
          <w:sz w:val="20"/>
          <w:szCs w:val="20"/>
          <w:lang w:val="en-CA"/>
        </w:rPr>
        <w:t>,</w:t>
      </w:r>
      <w:r w:rsidRPr="002C436C">
        <w:rPr>
          <w:sz w:val="20"/>
          <w:szCs w:val="20"/>
          <w:lang w:val="en-CA"/>
        </w:rPr>
        <w:t xml:space="preserve"> and a valid Ethics approval is </w:t>
      </w:r>
      <w:r w:rsidRPr="002C436C">
        <w:rPr>
          <w:rFonts w:cs="Arial"/>
          <w:sz w:val="20"/>
          <w:szCs w:val="20"/>
          <w:lang w:val="en-CA"/>
        </w:rPr>
        <w:t>required for the duration of the research project. Access to funding may be denied for projects that do not have ethical approval.</w:t>
      </w:r>
    </w:p>
    <w:p w14:paraId="19E76A78" w14:textId="77777777" w:rsidR="00D70243" w:rsidRPr="002C436C" w:rsidRDefault="00D70243" w:rsidP="00513580">
      <w:pPr>
        <w:spacing w:before="120"/>
        <w:ind w:left="709"/>
        <w:jc w:val="both"/>
        <w:rPr>
          <w:rFonts w:cs="Arial"/>
          <w:color w:val="C00000"/>
          <w:sz w:val="18"/>
          <w:szCs w:val="18"/>
          <w:lang w:val="en-CA"/>
        </w:rPr>
      </w:pPr>
      <w:r w:rsidRPr="002C436C">
        <w:rPr>
          <w:color w:val="C00000"/>
          <w:sz w:val="18"/>
          <w:szCs w:val="18"/>
          <w:u w:val="single"/>
          <w:lang w:val="en-CA"/>
        </w:rPr>
        <w:t>Please note:</w:t>
      </w:r>
      <w:r w:rsidRPr="002C436C">
        <w:rPr>
          <w:color w:val="C00000"/>
          <w:sz w:val="18"/>
          <w:szCs w:val="18"/>
          <w:lang w:val="en-CA"/>
        </w:rPr>
        <w:t xml:space="preserve"> Mitacs may request a copy of the report to ensure compliance.</w:t>
      </w:r>
    </w:p>
    <w:p w14:paraId="5DEC3D82" w14:textId="77777777" w:rsidR="00C83ED5" w:rsidRPr="00513580" w:rsidRDefault="00C83ED5" w:rsidP="00F37388">
      <w:pPr>
        <w:pStyle w:val="ListParagraph"/>
        <w:tabs>
          <w:tab w:val="left" w:pos="7230"/>
        </w:tabs>
        <w:spacing w:after="60"/>
        <w:ind w:hanging="720"/>
        <w:rPr>
          <w:rFonts w:cs="Arial"/>
          <w:b/>
          <w:sz w:val="20"/>
          <w:szCs w:val="20"/>
          <w:lang w:val="en-CA"/>
        </w:rPr>
      </w:pPr>
    </w:p>
    <w:p w14:paraId="4B007BBE" w14:textId="77777777" w:rsidR="00F37388" w:rsidRPr="002C436C" w:rsidRDefault="00C83ED5" w:rsidP="00A00CBE">
      <w:pPr>
        <w:pStyle w:val="ListParagraph"/>
        <w:numPr>
          <w:ilvl w:val="1"/>
          <w:numId w:val="4"/>
        </w:numPr>
        <w:tabs>
          <w:tab w:val="left" w:pos="7230"/>
          <w:tab w:val="left" w:pos="7513"/>
        </w:tabs>
        <w:spacing w:after="60"/>
        <w:ind w:hanging="720"/>
        <w:rPr>
          <w:rFonts w:cs="Arial"/>
          <w:b/>
          <w:sz w:val="20"/>
          <w:szCs w:val="20"/>
          <w:lang w:val="en-CA"/>
        </w:rPr>
      </w:pPr>
      <w:r w:rsidRPr="002C436C">
        <w:rPr>
          <w:rFonts w:cs="Arial"/>
          <w:b/>
          <w:sz w:val="20"/>
          <w:szCs w:val="20"/>
          <w:lang w:val="en-CA"/>
        </w:rPr>
        <w:t xml:space="preserve">Does the proposed research involve animal subjects? </w:t>
      </w:r>
    </w:p>
    <w:p w14:paraId="6C9807DB" w14:textId="67B76D99" w:rsidR="00C83ED5" w:rsidRPr="002C436C" w:rsidRDefault="001108D6" w:rsidP="00F37388">
      <w:pPr>
        <w:pStyle w:val="ListParagraph"/>
        <w:tabs>
          <w:tab w:val="left" w:pos="7230"/>
          <w:tab w:val="left" w:pos="7513"/>
        </w:tabs>
        <w:spacing w:after="60"/>
        <w:rPr>
          <w:rFonts w:cs="Arial"/>
          <w:b/>
          <w:sz w:val="20"/>
          <w:szCs w:val="20"/>
          <w:lang w:val="en-CA"/>
        </w:rPr>
      </w:pPr>
      <w:r>
        <w:rPr>
          <w:rFonts w:cs="Arial"/>
          <w:sz w:val="20"/>
          <w:szCs w:val="20"/>
          <w:lang w:val="en-CA"/>
        </w:rPr>
        <w:t>___</w:t>
      </w:r>
      <w:r w:rsidR="00D42A0F" w:rsidRPr="001108D6">
        <w:rPr>
          <w:rFonts w:cs="Arial"/>
          <w:sz w:val="20"/>
          <w:szCs w:val="20"/>
          <w:u w:val="single"/>
          <w:lang w:val="en-CA"/>
        </w:rPr>
        <w:t>No</w:t>
      </w:r>
      <w:r w:rsidR="00D42A0F" w:rsidRPr="002C436C">
        <w:rPr>
          <w:rFonts w:cs="Arial"/>
          <w:sz w:val="20"/>
          <w:szCs w:val="20"/>
          <w:lang w:val="en-CA"/>
        </w:rPr>
        <w:t>___</w:t>
      </w:r>
    </w:p>
    <w:p w14:paraId="1F72429D" w14:textId="5B13A4AB" w:rsidR="00D70243" w:rsidRPr="002C436C" w:rsidRDefault="00D70243" w:rsidP="00513580">
      <w:pPr>
        <w:spacing w:before="120"/>
        <w:ind w:left="709"/>
        <w:jc w:val="both"/>
        <w:rPr>
          <w:rFonts w:cs="Arial"/>
          <w:sz w:val="20"/>
          <w:szCs w:val="20"/>
          <w:lang w:val="en-CA"/>
        </w:rPr>
      </w:pPr>
      <w:r w:rsidRPr="002C436C">
        <w:rPr>
          <w:rFonts w:cs="Arial"/>
          <w:b/>
          <w:sz w:val="20"/>
          <w:szCs w:val="20"/>
          <w:lang w:val="en-CA"/>
        </w:rPr>
        <w:t>If yes</w:t>
      </w:r>
      <w:r w:rsidRPr="002C436C">
        <w:rPr>
          <w:rFonts w:cs="Arial"/>
          <w:sz w:val="20"/>
          <w:szCs w:val="20"/>
          <w:lang w:val="en-CA"/>
        </w:rPr>
        <w:t xml:space="preserve">, </w:t>
      </w:r>
      <w:r w:rsidRPr="002C436C">
        <w:rPr>
          <w:sz w:val="20"/>
          <w:szCs w:val="20"/>
          <w:lang w:val="en-CA"/>
        </w:rPr>
        <w:t xml:space="preserve">the proposal must be approved by the participating </w:t>
      </w:r>
      <w:r w:rsidR="00A92BDC">
        <w:rPr>
          <w:sz w:val="20"/>
          <w:szCs w:val="20"/>
          <w:lang w:val="en-CA"/>
        </w:rPr>
        <w:t>Institution’s</w:t>
      </w:r>
      <w:r w:rsidR="00A92BDC" w:rsidRPr="00621DF4">
        <w:rPr>
          <w:sz w:val="20"/>
          <w:szCs w:val="20"/>
          <w:lang w:val="en-CA"/>
        </w:rPr>
        <w:t xml:space="preserve"> </w:t>
      </w:r>
      <w:r w:rsidRPr="00621DF4">
        <w:rPr>
          <w:sz w:val="20"/>
          <w:szCs w:val="20"/>
          <w:lang w:val="en-CA"/>
        </w:rPr>
        <w:t>Animal Care Committee</w:t>
      </w:r>
      <w:r w:rsidR="00CC6AB0" w:rsidRPr="00621DF4">
        <w:rPr>
          <w:sz w:val="20"/>
          <w:szCs w:val="20"/>
          <w:lang w:val="en-CA"/>
        </w:rPr>
        <w:t>*</w:t>
      </w:r>
      <w:r w:rsidRPr="00621DF4">
        <w:rPr>
          <w:sz w:val="20"/>
          <w:szCs w:val="20"/>
          <w:lang w:val="en-CA"/>
        </w:rPr>
        <w:t>,</w:t>
      </w:r>
      <w:r w:rsidRPr="002C436C">
        <w:rPr>
          <w:sz w:val="20"/>
          <w:szCs w:val="20"/>
          <w:lang w:val="en-CA"/>
        </w:rPr>
        <w:t xml:space="preserve"> and a valid approval from the committee is required for the duration of the research project</w:t>
      </w:r>
      <w:r w:rsidRPr="002C436C">
        <w:rPr>
          <w:rFonts w:cs="Arial"/>
          <w:sz w:val="20"/>
          <w:szCs w:val="20"/>
          <w:lang w:val="en-CA"/>
        </w:rPr>
        <w:t>.</w:t>
      </w:r>
    </w:p>
    <w:p w14:paraId="7D7243CB" w14:textId="77777777" w:rsidR="00C83ED5" w:rsidRPr="002C436C" w:rsidRDefault="00D70243" w:rsidP="00513580">
      <w:pPr>
        <w:pStyle w:val="ListParagraph"/>
        <w:tabs>
          <w:tab w:val="left" w:pos="5954"/>
        </w:tabs>
        <w:spacing w:before="120"/>
        <w:ind w:left="709"/>
        <w:jc w:val="both"/>
        <w:rPr>
          <w:rFonts w:cs="Arial"/>
          <w:color w:val="C00000"/>
          <w:sz w:val="20"/>
          <w:szCs w:val="20"/>
          <w:lang w:val="en-CA"/>
        </w:rPr>
      </w:pPr>
      <w:r w:rsidRPr="002C436C">
        <w:rPr>
          <w:rFonts w:cs="Arial"/>
          <w:color w:val="C00000"/>
          <w:sz w:val="18"/>
          <w:szCs w:val="18"/>
          <w:u w:val="single"/>
          <w:lang w:val="en-CA"/>
        </w:rPr>
        <w:t>Please note:</w:t>
      </w:r>
      <w:r w:rsidRPr="002C436C">
        <w:rPr>
          <w:rFonts w:cs="Arial"/>
          <w:color w:val="C00000"/>
          <w:sz w:val="18"/>
          <w:szCs w:val="18"/>
          <w:lang w:val="en-CA"/>
        </w:rPr>
        <w:t xml:space="preserve"> </w:t>
      </w:r>
      <w:r w:rsidRPr="002C436C">
        <w:rPr>
          <w:color w:val="C00000"/>
          <w:sz w:val="18"/>
          <w:szCs w:val="18"/>
          <w:lang w:val="en-CA"/>
        </w:rPr>
        <w:t>Mitacs may request a copy of the report to ensure compliance</w:t>
      </w:r>
      <w:r w:rsidRPr="002C436C">
        <w:rPr>
          <w:rFonts w:cs="Arial"/>
          <w:color w:val="C00000"/>
          <w:sz w:val="20"/>
          <w:szCs w:val="20"/>
          <w:lang w:val="en-CA"/>
        </w:rPr>
        <w:t>.</w:t>
      </w:r>
    </w:p>
    <w:p w14:paraId="239FBCE2" w14:textId="77777777" w:rsidR="00D70243" w:rsidRPr="00513580" w:rsidRDefault="00D70243" w:rsidP="00D70243">
      <w:pPr>
        <w:pStyle w:val="ListParagraph"/>
        <w:tabs>
          <w:tab w:val="left" w:pos="5954"/>
        </w:tabs>
        <w:spacing w:after="60"/>
        <w:ind w:left="0" w:hanging="11"/>
        <w:rPr>
          <w:rFonts w:cs="Arial"/>
          <w:sz w:val="20"/>
          <w:szCs w:val="20"/>
          <w:lang w:val="en-CA"/>
        </w:rPr>
      </w:pPr>
    </w:p>
    <w:p w14:paraId="421DE093" w14:textId="77777777" w:rsidR="00F37388" w:rsidRPr="002C436C" w:rsidRDefault="00C83ED5" w:rsidP="00A00CBE">
      <w:pPr>
        <w:pStyle w:val="ListParagraph"/>
        <w:numPr>
          <w:ilvl w:val="1"/>
          <w:numId w:val="4"/>
        </w:numPr>
        <w:tabs>
          <w:tab w:val="left" w:pos="5387"/>
        </w:tabs>
        <w:spacing w:after="60"/>
        <w:ind w:hanging="720"/>
        <w:rPr>
          <w:rFonts w:cs="Arial"/>
          <w:sz w:val="20"/>
          <w:szCs w:val="20"/>
          <w:lang w:val="en-CA"/>
        </w:rPr>
      </w:pPr>
      <w:r w:rsidRPr="002C436C">
        <w:rPr>
          <w:rFonts w:cs="Arial"/>
          <w:b/>
          <w:sz w:val="20"/>
          <w:szCs w:val="20"/>
          <w:lang w:val="en-CA"/>
        </w:rPr>
        <w:t>Is a biohazards review required?</w:t>
      </w:r>
      <w:r w:rsidRPr="002C436C">
        <w:rPr>
          <w:rFonts w:cs="Arial"/>
          <w:sz w:val="20"/>
          <w:szCs w:val="20"/>
          <w:lang w:val="en-CA"/>
        </w:rPr>
        <w:t xml:space="preserve"> </w:t>
      </w:r>
    </w:p>
    <w:p w14:paraId="0F3D4345" w14:textId="42D59B34" w:rsidR="00C83ED5" w:rsidRPr="002C436C" w:rsidRDefault="001108D6" w:rsidP="00F37388">
      <w:pPr>
        <w:pStyle w:val="ListParagraph"/>
        <w:tabs>
          <w:tab w:val="left" w:pos="5387"/>
        </w:tabs>
        <w:spacing w:after="60"/>
        <w:rPr>
          <w:rFonts w:cs="Arial"/>
          <w:sz w:val="20"/>
          <w:szCs w:val="20"/>
          <w:lang w:val="en-CA"/>
        </w:rPr>
      </w:pPr>
      <w:r>
        <w:rPr>
          <w:rFonts w:cs="Arial"/>
          <w:sz w:val="20"/>
          <w:szCs w:val="20"/>
          <w:lang w:val="en-CA"/>
        </w:rPr>
        <w:t>___</w:t>
      </w:r>
      <w:r w:rsidR="00D42A0F" w:rsidRPr="001108D6">
        <w:rPr>
          <w:rFonts w:cs="Arial"/>
          <w:sz w:val="20"/>
          <w:szCs w:val="20"/>
          <w:u w:val="single"/>
          <w:lang w:val="en-CA"/>
        </w:rPr>
        <w:t>No</w:t>
      </w:r>
      <w:r w:rsidR="00D42A0F" w:rsidRPr="002C436C">
        <w:rPr>
          <w:rFonts w:cs="Arial"/>
          <w:sz w:val="20"/>
          <w:szCs w:val="20"/>
          <w:lang w:val="en-CA"/>
        </w:rPr>
        <w:t>___</w:t>
      </w:r>
    </w:p>
    <w:p w14:paraId="3C4A55B4" w14:textId="607276E8" w:rsidR="00D70243" w:rsidRPr="002C436C" w:rsidRDefault="00D70243" w:rsidP="00513580">
      <w:pPr>
        <w:spacing w:before="120"/>
        <w:ind w:left="709"/>
        <w:jc w:val="both"/>
        <w:rPr>
          <w:rFonts w:cs="Arial"/>
          <w:sz w:val="20"/>
          <w:szCs w:val="20"/>
          <w:lang w:val="en-CA"/>
        </w:rPr>
      </w:pPr>
      <w:r w:rsidRPr="002C436C">
        <w:rPr>
          <w:rFonts w:cs="Arial"/>
          <w:b/>
          <w:sz w:val="20"/>
          <w:szCs w:val="20"/>
          <w:lang w:val="en-CA"/>
        </w:rPr>
        <w:t>If yes</w:t>
      </w:r>
      <w:r w:rsidRPr="002C436C">
        <w:rPr>
          <w:rFonts w:cs="Arial"/>
          <w:sz w:val="20"/>
          <w:szCs w:val="20"/>
          <w:lang w:val="en-CA"/>
        </w:rPr>
        <w:t xml:space="preserve">, </w:t>
      </w:r>
      <w:r w:rsidRPr="002C436C">
        <w:rPr>
          <w:sz w:val="20"/>
          <w:szCs w:val="20"/>
          <w:lang w:val="en-CA"/>
        </w:rPr>
        <w:t xml:space="preserve">the necessary review/report must be conducted in accordance with </w:t>
      </w:r>
      <w:r w:rsidRPr="00621DF4">
        <w:rPr>
          <w:sz w:val="20"/>
          <w:szCs w:val="20"/>
          <w:lang w:val="en-CA"/>
        </w:rPr>
        <w:t xml:space="preserve">your </w:t>
      </w:r>
      <w:r w:rsidR="00227842">
        <w:rPr>
          <w:sz w:val="20"/>
          <w:szCs w:val="20"/>
          <w:lang w:val="en-CA"/>
        </w:rPr>
        <w:t>academic institution’s</w:t>
      </w:r>
      <w:r w:rsidR="00227842" w:rsidRPr="00621DF4">
        <w:rPr>
          <w:sz w:val="20"/>
          <w:szCs w:val="20"/>
          <w:lang w:val="en-CA"/>
        </w:rPr>
        <w:t xml:space="preserve"> </w:t>
      </w:r>
      <w:r w:rsidRPr="00621DF4">
        <w:rPr>
          <w:sz w:val="20"/>
          <w:szCs w:val="20"/>
          <w:lang w:val="en-CA"/>
        </w:rPr>
        <w:t>policies</w:t>
      </w:r>
      <w:r w:rsidR="00CC6AB0" w:rsidRPr="00621DF4">
        <w:rPr>
          <w:sz w:val="20"/>
          <w:szCs w:val="20"/>
          <w:lang w:val="en-CA"/>
        </w:rPr>
        <w:t>*</w:t>
      </w:r>
      <w:r w:rsidRPr="00621DF4">
        <w:rPr>
          <w:sz w:val="20"/>
          <w:szCs w:val="20"/>
          <w:lang w:val="en-CA"/>
        </w:rPr>
        <w:t>,</w:t>
      </w:r>
      <w:r w:rsidRPr="002C436C">
        <w:rPr>
          <w:sz w:val="20"/>
          <w:szCs w:val="20"/>
          <w:lang w:val="en-CA"/>
        </w:rPr>
        <w:t xml:space="preserve"> and a valid biohazards approval is required for the duration of the research project.</w:t>
      </w:r>
    </w:p>
    <w:p w14:paraId="0AC6B79B" w14:textId="77777777" w:rsidR="00D70243" w:rsidRPr="002C436C" w:rsidRDefault="00D70243" w:rsidP="00513580">
      <w:pPr>
        <w:spacing w:before="120"/>
        <w:ind w:left="709"/>
        <w:jc w:val="both"/>
        <w:rPr>
          <w:rFonts w:cs="Arial"/>
          <w:sz w:val="18"/>
          <w:szCs w:val="18"/>
          <w:lang w:val="en-CA"/>
        </w:rPr>
      </w:pPr>
      <w:r w:rsidRPr="002C436C">
        <w:rPr>
          <w:rFonts w:cs="Arial"/>
          <w:color w:val="C00000"/>
          <w:sz w:val="18"/>
          <w:szCs w:val="18"/>
          <w:u w:val="single"/>
          <w:lang w:val="en-CA"/>
        </w:rPr>
        <w:lastRenderedPageBreak/>
        <w:t>Please note:</w:t>
      </w:r>
      <w:r w:rsidRPr="002C436C">
        <w:rPr>
          <w:rFonts w:cs="Arial"/>
          <w:color w:val="C00000"/>
          <w:sz w:val="18"/>
          <w:szCs w:val="18"/>
          <w:lang w:val="en-CA"/>
        </w:rPr>
        <w:t xml:space="preserve"> </w:t>
      </w:r>
      <w:r w:rsidRPr="002C436C">
        <w:rPr>
          <w:color w:val="C00000"/>
          <w:sz w:val="18"/>
          <w:szCs w:val="18"/>
          <w:lang w:val="en-CA"/>
        </w:rPr>
        <w:t>Mitacs may request a copy of the report to ensure compliance</w:t>
      </w:r>
      <w:r w:rsidRPr="002C436C">
        <w:rPr>
          <w:rFonts w:cs="Arial"/>
          <w:sz w:val="18"/>
          <w:szCs w:val="18"/>
          <w:lang w:val="en-CA"/>
        </w:rPr>
        <w:t>.</w:t>
      </w:r>
    </w:p>
    <w:p w14:paraId="047E674A" w14:textId="77777777" w:rsidR="00C83ED5" w:rsidRPr="002C436C" w:rsidRDefault="00C83ED5" w:rsidP="00F37388">
      <w:pPr>
        <w:pStyle w:val="ListParagraph"/>
        <w:tabs>
          <w:tab w:val="left" w:pos="993"/>
          <w:tab w:val="left" w:pos="5529"/>
          <w:tab w:val="left" w:pos="7230"/>
        </w:tabs>
        <w:spacing w:after="60"/>
        <w:ind w:hanging="720"/>
        <w:rPr>
          <w:rFonts w:cs="Arial"/>
          <w:sz w:val="20"/>
          <w:szCs w:val="20"/>
          <w:lang w:val="en-CA"/>
        </w:rPr>
      </w:pPr>
    </w:p>
    <w:p w14:paraId="004D3B48" w14:textId="77777777" w:rsidR="00F37388" w:rsidRPr="002C436C" w:rsidRDefault="00C83ED5" w:rsidP="00A00CBE">
      <w:pPr>
        <w:pStyle w:val="ListParagraph"/>
        <w:numPr>
          <w:ilvl w:val="1"/>
          <w:numId w:val="4"/>
        </w:numPr>
        <w:tabs>
          <w:tab w:val="left" w:pos="1985"/>
        </w:tabs>
        <w:spacing w:after="60"/>
        <w:ind w:hanging="720"/>
        <w:rPr>
          <w:rFonts w:cs="Arial"/>
          <w:b/>
          <w:sz w:val="20"/>
          <w:szCs w:val="20"/>
          <w:lang w:val="en-CA"/>
        </w:rPr>
      </w:pPr>
      <w:r w:rsidRPr="002C436C">
        <w:rPr>
          <w:rFonts w:cs="Arial"/>
          <w:b/>
          <w:sz w:val="20"/>
          <w:szCs w:val="20"/>
          <w:lang w:val="en-CA"/>
        </w:rPr>
        <w:t>Have any participants declared a Conflict of Interest (COI)</w:t>
      </w:r>
      <w:r w:rsidR="00CC6AB0" w:rsidRPr="002C436C">
        <w:rPr>
          <w:rFonts w:cs="Arial"/>
          <w:b/>
          <w:sz w:val="20"/>
          <w:szCs w:val="20"/>
          <w:lang w:val="en-CA"/>
        </w:rPr>
        <w:t>*</w:t>
      </w:r>
      <w:r w:rsidRPr="002C436C">
        <w:rPr>
          <w:rFonts w:cs="Arial"/>
          <w:b/>
          <w:sz w:val="20"/>
          <w:szCs w:val="20"/>
          <w:lang w:val="en-CA"/>
        </w:rPr>
        <w:t xml:space="preserve"> as part of this application? </w:t>
      </w:r>
    </w:p>
    <w:p w14:paraId="2DE7F1E1" w14:textId="58954E16" w:rsidR="00C83ED5" w:rsidRPr="002C436C" w:rsidRDefault="001108D6" w:rsidP="00F37388">
      <w:pPr>
        <w:pStyle w:val="ListParagraph"/>
        <w:tabs>
          <w:tab w:val="left" w:pos="1985"/>
        </w:tabs>
        <w:spacing w:after="60"/>
        <w:rPr>
          <w:rFonts w:cs="Arial"/>
          <w:b/>
          <w:sz w:val="20"/>
          <w:szCs w:val="20"/>
          <w:lang w:val="en-CA"/>
        </w:rPr>
      </w:pPr>
      <w:r>
        <w:rPr>
          <w:rFonts w:cs="Arial"/>
          <w:sz w:val="20"/>
          <w:szCs w:val="20"/>
          <w:lang w:val="en-CA"/>
        </w:rPr>
        <w:t>___</w:t>
      </w:r>
      <w:r w:rsidR="00D42A0F" w:rsidRPr="001108D6">
        <w:rPr>
          <w:rFonts w:cs="Arial"/>
          <w:sz w:val="20"/>
          <w:szCs w:val="20"/>
          <w:u w:val="single"/>
          <w:lang w:val="en-CA"/>
        </w:rPr>
        <w:t>No</w:t>
      </w:r>
      <w:r w:rsidR="00D42A0F" w:rsidRPr="001108D6">
        <w:rPr>
          <w:rFonts w:cs="Arial"/>
          <w:sz w:val="20"/>
          <w:szCs w:val="20"/>
          <w:lang w:val="en-CA"/>
        </w:rPr>
        <w:t>_</w:t>
      </w:r>
      <w:r w:rsidR="00D42A0F" w:rsidRPr="002C436C">
        <w:rPr>
          <w:rFonts w:cs="Arial"/>
          <w:sz w:val="20"/>
          <w:szCs w:val="20"/>
          <w:lang w:val="en-CA"/>
        </w:rPr>
        <w:t>__</w:t>
      </w:r>
    </w:p>
    <w:p w14:paraId="36370B79" w14:textId="77777777" w:rsidR="00C83ED5" w:rsidRPr="002C436C" w:rsidRDefault="00C83ED5" w:rsidP="00513580">
      <w:pPr>
        <w:spacing w:before="120" w:after="60"/>
        <w:ind w:left="720"/>
        <w:rPr>
          <w:rFonts w:cs="Arial"/>
          <w:sz w:val="20"/>
          <w:szCs w:val="20"/>
          <w:lang w:val="en-CA"/>
        </w:rPr>
      </w:pPr>
      <w:r w:rsidRPr="002C436C">
        <w:rPr>
          <w:rFonts w:cs="Arial"/>
          <w:b/>
          <w:sz w:val="20"/>
          <w:szCs w:val="20"/>
          <w:lang w:val="en-CA"/>
        </w:rPr>
        <w:t xml:space="preserve">If yes, </w:t>
      </w:r>
      <w:r w:rsidRPr="002C436C">
        <w:rPr>
          <w:rFonts w:cs="Arial"/>
          <w:sz w:val="20"/>
          <w:szCs w:val="20"/>
          <w:lang w:val="en-CA"/>
        </w:rPr>
        <w:t>please attach the signed conflict resolution letter.</w:t>
      </w:r>
    </w:p>
    <w:p w14:paraId="78BFF4CC" w14:textId="77777777" w:rsidR="00B9625E" w:rsidRPr="002C436C" w:rsidRDefault="00B9625E" w:rsidP="00B9625E">
      <w:pPr>
        <w:spacing w:after="60"/>
        <w:rPr>
          <w:rFonts w:cs="Arial"/>
          <w:b/>
          <w:sz w:val="20"/>
          <w:szCs w:val="20"/>
          <w:lang w:val="en-CA"/>
        </w:rPr>
      </w:pPr>
    </w:p>
    <w:p w14:paraId="771F4020" w14:textId="22489AFE" w:rsidR="00F74EA2" w:rsidRPr="00B72B65" w:rsidRDefault="00CC6AB0" w:rsidP="00F60F59">
      <w:pPr>
        <w:pStyle w:val="NormalWeb"/>
        <w:shd w:val="clear" w:color="auto" w:fill="FDFDFD"/>
        <w:spacing w:before="120" w:beforeAutospacing="0" w:after="0" w:afterAutospacing="0"/>
        <w:jc w:val="both"/>
        <w:rPr>
          <w:i/>
          <w:sz w:val="20"/>
          <w:szCs w:val="20"/>
        </w:rPr>
      </w:pPr>
      <w:r w:rsidRPr="009F5FCE">
        <w:rPr>
          <w:i/>
          <w:sz w:val="20"/>
          <w:szCs w:val="20"/>
        </w:rPr>
        <w:t xml:space="preserve">* if you have any questions about the requirement for Research Ethics/Animal Care/Biohazards review or </w:t>
      </w:r>
      <w:r w:rsidR="00227842">
        <w:rPr>
          <w:i/>
          <w:sz w:val="20"/>
          <w:szCs w:val="20"/>
        </w:rPr>
        <w:t>academic institution</w:t>
      </w:r>
      <w:r w:rsidRPr="009F5FCE">
        <w:rPr>
          <w:i/>
          <w:sz w:val="20"/>
          <w:szCs w:val="20"/>
        </w:rPr>
        <w:t>/Conflict of Interest Policies at your institution, please contact your corresponding institution's research office.</w:t>
      </w:r>
      <w:r w:rsidRPr="00CC6AB0">
        <w:rPr>
          <w:i/>
          <w:sz w:val="20"/>
          <w:szCs w:val="20"/>
        </w:rPr>
        <w:t> </w:t>
      </w:r>
      <w:r w:rsidR="00F74EA2" w:rsidRPr="00044337">
        <w:rPr>
          <w:sz w:val="20"/>
          <w:szCs w:val="20"/>
          <w:lang w:val="en-CA"/>
        </w:rPr>
        <w:br w:type="page"/>
      </w:r>
    </w:p>
    <w:p w14:paraId="04EBFBF2" w14:textId="77777777" w:rsidR="00C83ED5" w:rsidRPr="00044337" w:rsidRDefault="00C83ED5" w:rsidP="00A00CBE">
      <w:pPr>
        <w:pStyle w:val="Heading3"/>
        <w:numPr>
          <w:ilvl w:val="0"/>
          <w:numId w:val="8"/>
        </w:numPr>
        <w:spacing w:before="0"/>
        <w:rPr>
          <w:rFonts w:cs="Arial"/>
          <w:sz w:val="24"/>
          <w:szCs w:val="24"/>
          <w:lang w:val="en-CA"/>
        </w:rPr>
      </w:pPr>
      <w:r w:rsidRPr="00044337">
        <w:rPr>
          <w:sz w:val="24"/>
          <w:szCs w:val="24"/>
          <w:lang w:val="en-CA"/>
        </w:rPr>
        <w:lastRenderedPageBreak/>
        <w:t xml:space="preserve">Participants </w:t>
      </w:r>
      <w:r w:rsidR="009A52DF" w:rsidRPr="00044337">
        <w:rPr>
          <w:rFonts w:cs="Arial"/>
          <w:sz w:val="24"/>
          <w:szCs w:val="24"/>
          <w:lang w:val="en-CA"/>
        </w:rPr>
        <w:br/>
      </w:r>
      <w:r w:rsidRPr="00044337">
        <w:rPr>
          <w:rFonts w:cs="Arial"/>
          <w:color w:val="808080" w:themeColor="background1" w:themeShade="80"/>
          <w:sz w:val="20"/>
          <w:szCs w:val="20"/>
          <w:lang w:val="en-CA"/>
        </w:rPr>
        <w:t>Duplicate relevant section(s) as needed for multiple interns or su</w:t>
      </w:r>
      <w:r w:rsidR="00683819" w:rsidRPr="00044337">
        <w:rPr>
          <w:rFonts w:cs="Arial"/>
          <w:color w:val="808080" w:themeColor="background1" w:themeShade="80"/>
          <w:sz w:val="20"/>
          <w:szCs w:val="20"/>
          <w:lang w:val="en-CA"/>
        </w:rPr>
        <w:t>pervisors.</w:t>
      </w:r>
    </w:p>
    <w:p w14:paraId="6C2D312D" w14:textId="77777777" w:rsidR="00C83ED5" w:rsidRPr="00E75A02" w:rsidRDefault="00E75A02" w:rsidP="008353F1">
      <w:pPr>
        <w:spacing w:before="120" w:after="120" w:line="276" w:lineRule="auto"/>
        <w:ind w:left="709" w:hanging="709"/>
        <w:rPr>
          <w:rFonts w:cs="Arial"/>
          <w:b/>
          <w:sz w:val="20"/>
          <w:szCs w:val="20"/>
          <w:lang w:val="en-CA"/>
        </w:rPr>
      </w:pPr>
      <w:r>
        <w:rPr>
          <w:rFonts w:cs="Arial"/>
          <w:b/>
          <w:sz w:val="20"/>
          <w:szCs w:val="20"/>
          <w:lang w:val="en-CA"/>
        </w:rPr>
        <w:t>4.1.</w:t>
      </w:r>
      <w:r>
        <w:rPr>
          <w:rFonts w:cs="Arial"/>
          <w:b/>
          <w:sz w:val="20"/>
          <w:szCs w:val="20"/>
          <w:lang w:val="en-CA"/>
        </w:rPr>
        <w:tab/>
      </w:r>
      <w:r w:rsidR="00C83ED5" w:rsidRPr="00E75A02">
        <w:rPr>
          <w:rFonts w:cs="Arial"/>
          <w:b/>
          <w:sz w:val="20"/>
          <w:szCs w:val="20"/>
          <w:lang w:val="en-CA"/>
        </w:rPr>
        <w:t>Academic supervisor: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044A60" w:rsidRPr="00044337" w14:paraId="686BF87E" w14:textId="77777777" w:rsidTr="00C80A73">
        <w:trPr>
          <w:jc w:val="center"/>
        </w:trPr>
        <w:tc>
          <w:tcPr>
            <w:tcW w:w="3095" w:type="dxa"/>
            <w:vAlign w:val="center"/>
          </w:tcPr>
          <w:p w14:paraId="1CC48961" w14:textId="77777777" w:rsidR="00044A60" w:rsidRPr="00044337" w:rsidRDefault="00044A60" w:rsidP="00F77AC0">
            <w:pPr>
              <w:spacing w:line="312" w:lineRule="auto"/>
              <w:jc w:val="right"/>
              <w:rPr>
                <w:rFonts w:cs="Arial"/>
                <w:sz w:val="18"/>
                <w:szCs w:val="18"/>
                <w:lang w:val="en-CA"/>
              </w:rPr>
            </w:pPr>
            <w:r w:rsidRPr="00044337">
              <w:rPr>
                <w:rFonts w:cs="Arial"/>
                <w:sz w:val="18"/>
                <w:szCs w:val="18"/>
                <w:lang w:val="en-CA"/>
              </w:rPr>
              <w:t>Name:</w:t>
            </w:r>
          </w:p>
        </w:tc>
        <w:tc>
          <w:tcPr>
            <w:tcW w:w="6229" w:type="dxa"/>
          </w:tcPr>
          <w:p w14:paraId="3AD715CC" w14:textId="4F53B4FB" w:rsidR="00044A60" w:rsidRPr="00044337" w:rsidRDefault="00E81881" w:rsidP="00F77AC0">
            <w:pPr>
              <w:spacing w:line="312" w:lineRule="auto"/>
              <w:rPr>
                <w:rFonts w:cs="Arial"/>
                <w:sz w:val="18"/>
                <w:szCs w:val="18"/>
                <w:lang w:val="en-CA"/>
              </w:rPr>
            </w:pPr>
            <w:r>
              <w:rPr>
                <w:rFonts w:cs="Arial"/>
                <w:sz w:val="18"/>
                <w:szCs w:val="18"/>
                <w:lang w:val="en-CA"/>
              </w:rPr>
              <w:t xml:space="preserve">John </w:t>
            </w:r>
            <w:proofErr w:type="spellStart"/>
            <w:r>
              <w:rPr>
                <w:rFonts w:cs="Arial"/>
                <w:sz w:val="18"/>
                <w:szCs w:val="18"/>
                <w:lang w:val="en-CA"/>
              </w:rPr>
              <w:t>Vanderkooy</w:t>
            </w:r>
            <w:proofErr w:type="spellEnd"/>
          </w:p>
        </w:tc>
      </w:tr>
      <w:tr w:rsidR="00044A60" w:rsidRPr="00044337" w14:paraId="564ECCFD" w14:textId="77777777" w:rsidTr="00C80A73">
        <w:trPr>
          <w:jc w:val="center"/>
        </w:trPr>
        <w:tc>
          <w:tcPr>
            <w:tcW w:w="3095" w:type="dxa"/>
            <w:vAlign w:val="center"/>
          </w:tcPr>
          <w:p w14:paraId="1128DB42" w14:textId="28D0A7AC" w:rsidR="00044A60" w:rsidRPr="00044337" w:rsidRDefault="00A92BDC" w:rsidP="00F77AC0">
            <w:pPr>
              <w:spacing w:line="312" w:lineRule="auto"/>
              <w:jc w:val="right"/>
              <w:rPr>
                <w:rFonts w:cs="Arial"/>
                <w:sz w:val="18"/>
                <w:szCs w:val="18"/>
                <w:lang w:val="en-CA"/>
              </w:rPr>
            </w:pPr>
            <w:r>
              <w:rPr>
                <w:rFonts w:cs="Arial"/>
                <w:sz w:val="18"/>
                <w:szCs w:val="18"/>
                <w:lang w:val="en-CA"/>
              </w:rPr>
              <w:t>Academic Institution</w:t>
            </w:r>
            <w:r w:rsidR="00044A60" w:rsidRPr="00044337">
              <w:rPr>
                <w:rFonts w:cs="Arial"/>
                <w:sz w:val="18"/>
                <w:szCs w:val="18"/>
                <w:lang w:val="en-CA"/>
              </w:rPr>
              <w:t>:</w:t>
            </w:r>
          </w:p>
        </w:tc>
        <w:tc>
          <w:tcPr>
            <w:tcW w:w="6229" w:type="dxa"/>
          </w:tcPr>
          <w:p w14:paraId="67703284" w14:textId="7098F712" w:rsidR="00044A60" w:rsidRPr="00044337" w:rsidRDefault="00E81881" w:rsidP="00F77AC0">
            <w:pPr>
              <w:spacing w:line="312" w:lineRule="auto"/>
              <w:rPr>
                <w:rFonts w:cs="Arial"/>
                <w:sz w:val="18"/>
                <w:szCs w:val="18"/>
                <w:lang w:val="en-CA"/>
              </w:rPr>
            </w:pPr>
            <w:r>
              <w:rPr>
                <w:rFonts w:cs="Arial"/>
                <w:sz w:val="18"/>
                <w:szCs w:val="18"/>
                <w:lang w:val="en-CA"/>
              </w:rPr>
              <w:t>University of Waterloo</w:t>
            </w:r>
          </w:p>
        </w:tc>
      </w:tr>
      <w:tr w:rsidR="00044A60" w:rsidRPr="00044337" w14:paraId="4603D1CF" w14:textId="77777777" w:rsidTr="00C80A73">
        <w:trPr>
          <w:jc w:val="center"/>
        </w:trPr>
        <w:tc>
          <w:tcPr>
            <w:tcW w:w="3095" w:type="dxa"/>
            <w:vAlign w:val="center"/>
          </w:tcPr>
          <w:p w14:paraId="281AFA5A" w14:textId="77777777" w:rsidR="00044A60" w:rsidRPr="00044337" w:rsidRDefault="00044A60" w:rsidP="00F77AC0">
            <w:pPr>
              <w:spacing w:line="312" w:lineRule="auto"/>
              <w:jc w:val="right"/>
              <w:rPr>
                <w:rFonts w:cs="Arial"/>
                <w:sz w:val="18"/>
                <w:szCs w:val="18"/>
                <w:lang w:val="en-CA"/>
              </w:rPr>
            </w:pPr>
            <w:r w:rsidRPr="00044337">
              <w:rPr>
                <w:rFonts w:cs="Arial"/>
                <w:sz w:val="18"/>
                <w:szCs w:val="18"/>
                <w:lang w:val="en-CA"/>
              </w:rPr>
              <w:t>Department:</w:t>
            </w:r>
          </w:p>
        </w:tc>
        <w:tc>
          <w:tcPr>
            <w:tcW w:w="6229" w:type="dxa"/>
          </w:tcPr>
          <w:p w14:paraId="2E030C83" w14:textId="3BF5A2AF" w:rsidR="00044A60" w:rsidRPr="00044337" w:rsidRDefault="00E81881" w:rsidP="00F77AC0">
            <w:pPr>
              <w:spacing w:line="312" w:lineRule="auto"/>
              <w:rPr>
                <w:rFonts w:cs="Arial"/>
                <w:sz w:val="18"/>
                <w:szCs w:val="18"/>
                <w:lang w:val="en-CA"/>
              </w:rPr>
            </w:pPr>
            <w:r>
              <w:rPr>
                <w:rFonts w:cs="Arial"/>
                <w:sz w:val="18"/>
                <w:szCs w:val="18"/>
                <w:lang w:val="en-CA"/>
              </w:rPr>
              <w:t>Physics and Astronomy</w:t>
            </w:r>
          </w:p>
        </w:tc>
      </w:tr>
      <w:tr w:rsidR="00044A60" w:rsidRPr="00044337" w14:paraId="74DCE18A" w14:textId="77777777" w:rsidTr="00C80A73">
        <w:trPr>
          <w:jc w:val="center"/>
        </w:trPr>
        <w:tc>
          <w:tcPr>
            <w:tcW w:w="3095" w:type="dxa"/>
            <w:vAlign w:val="center"/>
          </w:tcPr>
          <w:p w14:paraId="1B94D256" w14:textId="78115A5E" w:rsidR="00044A60" w:rsidRPr="00044337" w:rsidRDefault="00044A60" w:rsidP="00231366">
            <w:pPr>
              <w:spacing w:line="312" w:lineRule="auto"/>
              <w:jc w:val="right"/>
              <w:rPr>
                <w:rFonts w:cs="Arial"/>
                <w:sz w:val="18"/>
                <w:szCs w:val="18"/>
                <w:lang w:val="en-CA"/>
              </w:rPr>
            </w:pPr>
            <w:r w:rsidRPr="00044337">
              <w:rPr>
                <w:rFonts w:cs="Arial"/>
                <w:sz w:val="18"/>
                <w:szCs w:val="18"/>
                <w:lang w:val="en-CA"/>
              </w:rPr>
              <w:t xml:space="preserve">Address (at </w:t>
            </w:r>
            <w:r w:rsidR="00231366">
              <w:rPr>
                <w:rFonts w:cs="Arial"/>
                <w:sz w:val="18"/>
                <w:szCs w:val="18"/>
                <w:lang w:val="en-CA"/>
              </w:rPr>
              <w:t>academic institution</w:t>
            </w:r>
            <w:r w:rsidRPr="00044337">
              <w:rPr>
                <w:rFonts w:cs="Arial"/>
                <w:sz w:val="18"/>
                <w:szCs w:val="18"/>
                <w:lang w:val="en-CA"/>
              </w:rPr>
              <w:t>):</w:t>
            </w:r>
          </w:p>
        </w:tc>
        <w:tc>
          <w:tcPr>
            <w:tcW w:w="6229" w:type="dxa"/>
          </w:tcPr>
          <w:p w14:paraId="3755E271" w14:textId="4F019C74" w:rsidR="00044A60" w:rsidRPr="00044337" w:rsidRDefault="00E81881" w:rsidP="00F77AC0">
            <w:pPr>
              <w:spacing w:line="312" w:lineRule="auto"/>
              <w:rPr>
                <w:rFonts w:cs="Arial"/>
                <w:sz w:val="18"/>
                <w:szCs w:val="18"/>
                <w:lang w:val="en-CA"/>
              </w:rPr>
            </w:pPr>
            <w:r>
              <w:rPr>
                <w:rFonts w:cs="Arial"/>
                <w:sz w:val="18"/>
                <w:szCs w:val="18"/>
                <w:lang w:val="en-CA"/>
              </w:rPr>
              <w:t>200 University Ave W</w:t>
            </w:r>
          </w:p>
        </w:tc>
      </w:tr>
      <w:tr w:rsidR="00044A60" w:rsidRPr="00044337" w14:paraId="264E2668" w14:textId="77777777" w:rsidTr="00C80A73">
        <w:trPr>
          <w:jc w:val="center"/>
        </w:trPr>
        <w:tc>
          <w:tcPr>
            <w:tcW w:w="3095" w:type="dxa"/>
            <w:vAlign w:val="center"/>
          </w:tcPr>
          <w:p w14:paraId="58C558D4" w14:textId="77777777" w:rsidR="00044A60" w:rsidRPr="00044337" w:rsidRDefault="00044A60" w:rsidP="00F77AC0">
            <w:pPr>
              <w:spacing w:line="312" w:lineRule="auto"/>
              <w:jc w:val="right"/>
              <w:rPr>
                <w:rFonts w:cs="Arial"/>
                <w:sz w:val="18"/>
                <w:szCs w:val="18"/>
                <w:lang w:val="en-CA"/>
              </w:rPr>
            </w:pPr>
            <w:r w:rsidRPr="00621DF4">
              <w:rPr>
                <w:rFonts w:cs="Arial"/>
                <w:sz w:val="18"/>
                <w:szCs w:val="18"/>
                <w:lang w:val="en-CA"/>
              </w:rPr>
              <w:t>City, Province</w:t>
            </w:r>
            <w:r w:rsidR="00C80A73" w:rsidRPr="00621DF4">
              <w:rPr>
                <w:rFonts w:cs="Arial"/>
                <w:sz w:val="18"/>
                <w:szCs w:val="18"/>
                <w:lang w:val="en-CA"/>
              </w:rPr>
              <w:t>, Postal Code</w:t>
            </w:r>
            <w:r w:rsidRPr="00621DF4">
              <w:rPr>
                <w:rFonts w:cs="Arial"/>
                <w:sz w:val="18"/>
                <w:szCs w:val="18"/>
                <w:lang w:val="en-CA"/>
              </w:rPr>
              <w:t>:</w:t>
            </w:r>
          </w:p>
        </w:tc>
        <w:tc>
          <w:tcPr>
            <w:tcW w:w="6229" w:type="dxa"/>
          </w:tcPr>
          <w:p w14:paraId="25ED93DC" w14:textId="6A6F0AF7" w:rsidR="00044A60" w:rsidRPr="00E81881" w:rsidRDefault="00E81881" w:rsidP="00E81881">
            <w:pPr>
              <w:rPr>
                <w:rFonts w:ascii="Times New Roman" w:hAnsi="Times New Roman"/>
                <w:lang w:val="en-CA"/>
              </w:rPr>
            </w:pPr>
            <w:r>
              <w:rPr>
                <w:rFonts w:ascii="Helvetica" w:hAnsi="Helvetica"/>
                <w:color w:val="000000"/>
                <w:sz w:val="18"/>
                <w:szCs w:val="18"/>
              </w:rPr>
              <w:t>Waterloo, ON, N2L 3G1</w:t>
            </w:r>
          </w:p>
        </w:tc>
      </w:tr>
      <w:tr w:rsidR="00044A60" w:rsidRPr="00044337" w14:paraId="76BCEDBA" w14:textId="77777777" w:rsidTr="00C80A73">
        <w:trPr>
          <w:jc w:val="center"/>
        </w:trPr>
        <w:tc>
          <w:tcPr>
            <w:tcW w:w="3095" w:type="dxa"/>
            <w:vAlign w:val="center"/>
          </w:tcPr>
          <w:p w14:paraId="1F242233" w14:textId="77777777" w:rsidR="00044A60" w:rsidRPr="009F5FCE" w:rsidRDefault="00044A60" w:rsidP="00F77AC0">
            <w:pPr>
              <w:spacing w:line="312" w:lineRule="auto"/>
              <w:jc w:val="right"/>
              <w:rPr>
                <w:rFonts w:cs="Arial"/>
                <w:sz w:val="18"/>
                <w:szCs w:val="18"/>
                <w:lang w:val="en-CA"/>
              </w:rPr>
            </w:pPr>
            <w:r w:rsidRPr="009F5FCE">
              <w:rPr>
                <w:rFonts w:cs="Arial"/>
                <w:sz w:val="18"/>
                <w:szCs w:val="18"/>
                <w:lang w:val="en-CA"/>
              </w:rPr>
              <w:t>Phone:</w:t>
            </w:r>
          </w:p>
        </w:tc>
        <w:tc>
          <w:tcPr>
            <w:tcW w:w="6229" w:type="dxa"/>
          </w:tcPr>
          <w:p w14:paraId="4840BDC4" w14:textId="72990449" w:rsidR="00044A60" w:rsidRPr="00E81881" w:rsidRDefault="00E81881" w:rsidP="00E81881">
            <w:pPr>
              <w:rPr>
                <w:rFonts w:ascii="Times New Roman" w:hAnsi="Times New Roman"/>
                <w:lang w:val="en-CA"/>
              </w:rPr>
            </w:pPr>
            <w:r>
              <w:rPr>
                <w:rFonts w:ascii="Helvetica" w:hAnsi="Helvetica"/>
                <w:color w:val="000000"/>
                <w:sz w:val="18"/>
                <w:szCs w:val="18"/>
              </w:rPr>
              <w:t>519-888-4567 x 3222</w:t>
            </w:r>
          </w:p>
        </w:tc>
      </w:tr>
      <w:tr w:rsidR="00044A60" w:rsidRPr="00044337" w14:paraId="0E0DDD31" w14:textId="77777777" w:rsidTr="00C80A73">
        <w:trPr>
          <w:jc w:val="center"/>
        </w:trPr>
        <w:tc>
          <w:tcPr>
            <w:tcW w:w="3095" w:type="dxa"/>
            <w:vAlign w:val="center"/>
          </w:tcPr>
          <w:p w14:paraId="48F8FD7E" w14:textId="77777777" w:rsidR="00044A60" w:rsidRPr="009F5FCE" w:rsidRDefault="00E86802" w:rsidP="00F77AC0">
            <w:pPr>
              <w:spacing w:line="312" w:lineRule="auto"/>
              <w:jc w:val="right"/>
              <w:rPr>
                <w:rFonts w:cs="Arial"/>
                <w:sz w:val="18"/>
                <w:szCs w:val="18"/>
                <w:lang w:val="en-CA"/>
              </w:rPr>
            </w:pPr>
            <w:r w:rsidRPr="009F5FCE">
              <w:rPr>
                <w:rFonts w:cs="Arial"/>
                <w:sz w:val="18"/>
                <w:szCs w:val="18"/>
                <w:lang w:val="en-CA"/>
              </w:rPr>
              <w:t xml:space="preserve">Permanent </w:t>
            </w:r>
            <w:r w:rsidR="00044A60" w:rsidRPr="009F5FCE">
              <w:rPr>
                <w:rFonts w:cs="Arial"/>
                <w:sz w:val="18"/>
                <w:szCs w:val="18"/>
                <w:lang w:val="en-CA"/>
              </w:rPr>
              <w:t>Email:</w:t>
            </w:r>
          </w:p>
        </w:tc>
        <w:tc>
          <w:tcPr>
            <w:tcW w:w="6229" w:type="dxa"/>
          </w:tcPr>
          <w:p w14:paraId="1321AD9B" w14:textId="065C19BD" w:rsidR="00044A60" w:rsidRPr="00044337" w:rsidRDefault="00E81881" w:rsidP="00F77AC0">
            <w:pPr>
              <w:spacing w:line="312" w:lineRule="auto"/>
              <w:rPr>
                <w:rFonts w:cs="Arial"/>
                <w:sz w:val="18"/>
                <w:szCs w:val="18"/>
                <w:lang w:val="en-CA"/>
              </w:rPr>
            </w:pPr>
            <w:r>
              <w:rPr>
                <w:rFonts w:cs="Arial"/>
                <w:sz w:val="18"/>
                <w:szCs w:val="18"/>
                <w:lang w:val="en-CA"/>
              </w:rPr>
              <w:t>jv@uwaterloo.ca</w:t>
            </w:r>
          </w:p>
        </w:tc>
      </w:tr>
      <w:tr w:rsidR="00E86802" w:rsidRPr="00044337" w14:paraId="7D8BD226" w14:textId="77777777" w:rsidTr="00C80A73">
        <w:trPr>
          <w:jc w:val="center"/>
        </w:trPr>
        <w:tc>
          <w:tcPr>
            <w:tcW w:w="3095" w:type="dxa"/>
            <w:vAlign w:val="center"/>
          </w:tcPr>
          <w:p w14:paraId="44EB5806" w14:textId="77777777" w:rsidR="00E86802" w:rsidRPr="009F5FCE" w:rsidRDefault="00E86802" w:rsidP="00F77AC0">
            <w:pPr>
              <w:spacing w:line="312" w:lineRule="auto"/>
              <w:jc w:val="right"/>
              <w:rPr>
                <w:rFonts w:cs="Arial"/>
                <w:sz w:val="18"/>
                <w:szCs w:val="18"/>
                <w:lang w:val="en-CA"/>
              </w:rPr>
            </w:pPr>
            <w:r w:rsidRPr="009F5FCE">
              <w:rPr>
                <w:rFonts w:cs="Arial"/>
                <w:sz w:val="18"/>
                <w:szCs w:val="18"/>
                <w:lang w:val="en-CA"/>
              </w:rPr>
              <w:t xml:space="preserve">Alternative E-mail: </w:t>
            </w:r>
          </w:p>
        </w:tc>
        <w:tc>
          <w:tcPr>
            <w:tcW w:w="6229" w:type="dxa"/>
          </w:tcPr>
          <w:p w14:paraId="139CB300" w14:textId="77777777" w:rsidR="00E86802" w:rsidRPr="00044337" w:rsidRDefault="00E86802" w:rsidP="00F77AC0">
            <w:pPr>
              <w:spacing w:line="312" w:lineRule="auto"/>
              <w:rPr>
                <w:rFonts w:cs="Arial"/>
                <w:sz w:val="18"/>
                <w:szCs w:val="18"/>
                <w:lang w:val="en-CA"/>
              </w:rPr>
            </w:pPr>
          </w:p>
        </w:tc>
      </w:tr>
    </w:tbl>
    <w:p w14:paraId="780A031F" w14:textId="77777777" w:rsidR="00C83ED5" w:rsidRPr="00044337" w:rsidRDefault="00C83ED5" w:rsidP="00F02159">
      <w:pPr>
        <w:tabs>
          <w:tab w:val="left" w:pos="4928"/>
        </w:tabs>
        <w:spacing w:before="240" w:after="120" w:line="276" w:lineRule="auto"/>
        <w:ind w:left="709" w:hanging="709"/>
        <w:rPr>
          <w:rFonts w:cs="Arial"/>
          <w:sz w:val="20"/>
          <w:szCs w:val="20"/>
          <w:lang w:val="en-CA"/>
        </w:rPr>
      </w:pPr>
      <w:r w:rsidRPr="00044337">
        <w:rPr>
          <w:rFonts w:cs="Arial"/>
          <w:b/>
          <w:sz w:val="20"/>
          <w:szCs w:val="20"/>
          <w:lang w:val="en-CA"/>
        </w:rPr>
        <w:t xml:space="preserve">4.1.1. </w:t>
      </w:r>
      <w:r w:rsidRPr="00044337">
        <w:rPr>
          <w:rFonts w:cs="Arial"/>
          <w:b/>
          <w:sz w:val="20"/>
          <w:szCs w:val="20"/>
          <w:lang w:val="en-CA"/>
        </w:rPr>
        <w:tab/>
        <w:t>Is the academic supervisor**:</w:t>
      </w:r>
    </w:p>
    <w:p w14:paraId="3326BE43" w14:textId="18CD8180" w:rsidR="00C83ED5" w:rsidRPr="00F02159" w:rsidRDefault="00C83ED5" w:rsidP="00F02159">
      <w:pPr>
        <w:pStyle w:val="ListParagraph"/>
        <w:numPr>
          <w:ilvl w:val="0"/>
          <w:numId w:val="22"/>
        </w:numPr>
        <w:spacing w:after="120"/>
        <w:ind w:left="709" w:hanging="567"/>
        <w:rPr>
          <w:rFonts w:cs="Arial"/>
          <w:sz w:val="20"/>
          <w:szCs w:val="20"/>
          <w:lang w:val="en-CA"/>
        </w:rPr>
      </w:pPr>
      <w:r w:rsidRPr="008353F1">
        <w:rPr>
          <w:rFonts w:cs="Arial"/>
          <w:sz w:val="20"/>
          <w:szCs w:val="20"/>
          <w:lang w:val="en-CA"/>
        </w:rPr>
        <w:t xml:space="preserve">An owner or a co-owner of the partner organization: </w:t>
      </w:r>
      <w:r w:rsidR="00EF2DBB" w:rsidRPr="008353F1">
        <w:rPr>
          <w:rFonts w:cs="Arial"/>
          <w:sz w:val="20"/>
          <w:szCs w:val="20"/>
          <w:lang w:val="en-CA"/>
        </w:rPr>
        <w:t xml:space="preserve"> </w:t>
      </w:r>
      <w:r w:rsidR="00DE417D">
        <w:rPr>
          <w:rFonts w:cs="Arial"/>
          <w:sz w:val="20"/>
          <w:szCs w:val="20"/>
          <w:lang w:val="en-CA"/>
        </w:rPr>
        <w:t>___</w:t>
      </w:r>
      <w:r w:rsidR="00A50B0B" w:rsidRPr="00DE417D">
        <w:rPr>
          <w:rFonts w:cs="Arial"/>
          <w:sz w:val="20"/>
          <w:szCs w:val="20"/>
          <w:u w:val="single"/>
          <w:lang w:val="en-CA"/>
        </w:rPr>
        <w:t>No</w:t>
      </w:r>
      <w:r w:rsidR="00A50B0B" w:rsidRPr="00F02159">
        <w:rPr>
          <w:rFonts w:cs="Arial"/>
          <w:sz w:val="20"/>
          <w:szCs w:val="20"/>
          <w:lang w:val="en-CA"/>
        </w:rPr>
        <w:t>___</w:t>
      </w:r>
    </w:p>
    <w:p w14:paraId="705DEFDF" w14:textId="3CD8810C" w:rsidR="00C83ED5" w:rsidRPr="00F02159" w:rsidRDefault="00C83ED5" w:rsidP="00F02159">
      <w:pPr>
        <w:pStyle w:val="ListParagraph"/>
        <w:numPr>
          <w:ilvl w:val="0"/>
          <w:numId w:val="22"/>
        </w:numPr>
        <w:tabs>
          <w:tab w:val="left" w:pos="993"/>
        </w:tabs>
        <w:spacing w:after="120" w:line="276" w:lineRule="auto"/>
        <w:ind w:left="709" w:hanging="567"/>
        <w:rPr>
          <w:rFonts w:cs="Arial"/>
          <w:sz w:val="20"/>
          <w:szCs w:val="20"/>
          <w:lang w:val="en-CA"/>
        </w:rPr>
      </w:pPr>
      <w:r w:rsidRPr="008353F1">
        <w:rPr>
          <w:rFonts w:cs="Arial"/>
          <w:sz w:val="20"/>
          <w:szCs w:val="20"/>
          <w:lang w:val="en-CA"/>
        </w:rPr>
        <w:t xml:space="preserve">A relative of an owner or co-owner of the partner organization: </w:t>
      </w:r>
      <w:r w:rsidR="00EF2DBB" w:rsidRPr="008353F1">
        <w:rPr>
          <w:rFonts w:cs="Arial"/>
          <w:sz w:val="20"/>
          <w:szCs w:val="20"/>
          <w:lang w:val="en-CA"/>
        </w:rPr>
        <w:t xml:space="preserve"> </w:t>
      </w:r>
      <w:r w:rsidR="00300F66">
        <w:rPr>
          <w:rFonts w:cs="Arial"/>
          <w:sz w:val="20"/>
          <w:szCs w:val="20"/>
          <w:lang w:val="en-CA"/>
        </w:rPr>
        <w:t>___</w:t>
      </w:r>
      <w:r w:rsidR="00A50B0B" w:rsidRPr="00DE417D">
        <w:rPr>
          <w:rFonts w:cs="Arial"/>
          <w:sz w:val="20"/>
          <w:szCs w:val="20"/>
          <w:u w:val="single"/>
          <w:lang w:val="en-CA"/>
        </w:rPr>
        <w:t>No</w:t>
      </w:r>
      <w:r w:rsidR="00A50B0B" w:rsidRPr="00F02159">
        <w:rPr>
          <w:rFonts w:cs="Arial"/>
          <w:sz w:val="20"/>
          <w:szCs w:val="20"/>
          <w:lang w:val="en-CA"/>
        </w:rPr>
        <w:t>___</w:t>
      </w:r>
    </w:p>
    <w:p w14:paraId="5EC82E8D" w14:textId="23B2B840" w:rsidR="00C83ED5" w:rsidRPr="00DC680D" w:rsidRDefault="00C83ED5" w:rsidP="00065798">
      <w:pPr>
        <w:pStyle w:val="ListParagraph"/>
        <w:numPr>
          <w:ilvl w:val="0"/>
          <w:numId w:val="22"/>
        </w:numPr>
        <w:tabs>
          <w:tab w:val="left" w:pos="993"/>
        </w:tabs>
        <w:spacing w:after="120" w:line="276" w:lineRule="auto"/>
        <w:ind w:left="709" w:right="-552" w:hanging="567"/>
        <w:rPr>
          <w:rFonts w:cs="Arial"/>
          <w:b/>
          <w:sz w:val="20"/>
          <w:szCs w:val="20"/>
          <w:lang w:val="en-CA"/>
        </w:rPr>
      </w:pPr>
      <w:r w:rsidRPr="00065798">
        <w:rPr>
          <w:rFonts w:cs="Arial"/>
          <w:sz w:val="20"/>
          <w:szCs w:val="20"/>
          <w:lang w:val="en-CA"/>
        </w:rPr>
        <w:t xml:space="preserve">An </w:t>
      </w:r>
      <w:r w:rsidRPr="00DC680D">
        <w:rPr>
          <w:rFonts w:cs="Arial"/>
          <w:sz w:val="20"/>
          <w:szCs w:val="20"/>
          <w:lang w:val="en-CA"/>
        </w:rPr>
        <w:t>employee of and/or a participant in the day-to-day management of the partner organization:</w:t>
      </w:r>
      <w:r w:rsidR="00DE417D">
        <w:rPr>
          <w:rFonts w:cs="Arial"/>
          <w:sz w:val="20"/>
          <w:szCs w:val="20"/>
          <w:lang w:val="en-CA"/>
        </w:rPr>
        <w:t xml:space="preserve"> ___</w:t>
      </w:r>
      <w:r w:rsidR="00A50B0B" w:rsidRPr="00DE417D">
        <w:rPr>
          <w:rFonts w:cs="Arial"/>
          <w:sz w:val="20"/>
          <w:szCs w:val="20"/>
          <w:u w:val="single"/>
          <w:lang w:val="en-CA"/>
        </w:rPr>
        <w:t>No</w:t>
      </w:r>
      <w:r w:rsidR="00A50B0B" w:rsidRPr="00DC680D">
        <w:rPr>
          <w:rFonts w:cs="Arial"/>
          <w:sz w:val="20"/>
          <w:szCs w:val="20"/>
          <w:lang w:val="en-CA"/>
        </w:rPr>
        <w:t>___</w:t>
      </w:r>
    </w:p>
    <w:p w14:paraId="40AED0D5" w14:textId="04564E5D" w:rsidR="00ED0ABB" w:rsidRPr="00DC680D" w:rsidRDefault="00ED0ABB" w:rsidP="00F02159">
      <w:pPr>
        <w:pStyle w:val="ListParagraph"/>
        <w:numPr>
          <w:ilvl w:val="0"/>
          <w:numId w:val="5"/>
        </w:numPr>
        <w:tabs>
          <w:tab w:val="left" w:pos="993"/>
          <w:tab w:val="left" w:pos="1134"/>
        </w:tabs>
        <w:spacing w:after="120" w:line="276" w:lineRule="auto"/>
        <w:ind w:left="709" w:right="-56" w:hanging="567"/>
        <w:rPr>
          <w:rFonts w:eastAsiaTheme="minorHAnsi" w:cs="Arial"/>
          <w:sz w:val="20"/>
          <w:szCs w:val="20"/>
          <w:lang w:val="en-CA"/>
        </w:rPr>
      </w:pPr>
      <w:r w:rsidRPr="00DC680D">
        <w:rPr>
          <w:rFonts w:eastAsiaTheme="minorHAnsi" w:cs="Arial"/>
          <w:sz w:val="20"/>
          <w:szCs w:val="20"/>
          <w:lang w:val="en-CA"/>
        </w:rPr>
        <w:t>A rela</w:t>
      </w:r>
      <w:r w:rsidRPr="00065798">
        <w:rPr>
          <w:rFonts w:eastAsiaTheme="minorHAnsi" w:cs="Arial"/>
          <w:sz w:val="20"/>
          <w:szCs w:val="20"/>
          <w:lang w:val="en-CA"/>
        </w:rPr>
        <w:t>tive of the intern and/or partner supervisors of the proposed project:</w:t>
      </w:r>
      <w:r w:rsidR="00F02159" w:rsidRPr="00065798">
        <w:rPr>
          <w:rFonts w:eastAsiaTheme="minorHAnsi" w:cs="Arial"/>
          <w:sz w:val="20"/>
          <w:szCs w:val="20"/>
          <w:lang w:val="en-CA"/>
        </w:rPr>
        <w:t xml:space="preserve">  </w:t>
      </w:r>
      <w:r w:rsidR="00DE417D">
        <w:rPr>
          <w:rFonts w:cs="Arial"/>
          <w:sz w:val="20"/>
          <w:szCs w:val="20"/>
          <w:lang w:val="en-CA"/>
        </w:rPr>
        <w:t>___</w:t>
      </w:r>
      <w:r w:rsidRPr="00DE417D">
        <w:rPr>
          <w:rFonts w:cs="Arial"/>
          <w:sz w:val="20"/>
          <w:szCs w:val="20"/>
          <w:u w:val="single"/>
          <w:lang w:val="en-CA"/>
        </w:rPr>
        <w:t>No</w:t>
      </w:r>
      <w:r w:rsidRPr="00065798">
        <w:rPr>
          <w:rFonts w:cs="Arial"/>
          <w:sz w:val="20"/>
          <w:szCs w:val="20"/>
          <w:lang w:val="en-CA"/>
        </w:rPr>
        <w:t>___</w:t>
      </w:r>
    </w:p>
    <w:p w14:paraId="0D8E4DA7" w14:textId="77777777" w:rsidR="00C83ED5" w:rsidRPr="00044337" w:rsidRDefault="00C83ED5" w:rsidP="00814479">
      <w:pPr>
        <w:autoSpaceDE w:val="0"/>
        <w:autoSpaceDN w:val="0"/>
        <w:adjustRightInd w:val="0"/>
        <w:spacing w:before="120" w:line="276" w:lineRule="auto"/>
        <w:rPr>
          <w:rFonts w:eastAsiaTheme="minorHAnsi" w:cs="Arial"/>
          <w:sz w:val="20"/>
          <w:szCs w:val="20"/>
          <w:lang w:val="en-CA"/>
        </w:rPr>
      </w:pPr>
      <w:r w:rsidRPr="00044337">
        <w:rPr>
          <w:rFonts w:cs="Arial"/>
          <w:b/>
          <w:sz w:val="20"/>
          <w:szCs w:val="20"/>
          <w:lang w:val="en-CA"/>
        </w:rPr>
        <w:t>If yes</w:t>
      </w:r>
      <w:r w:rsidRPr="00044337">
        <w:rPr>
          <w:rFonts w:cs="Arial"/>
          <w:sz w:val="20"/>
          <w:szCs w:val="20"/>
          <w:lang w:val="en-CA"/>
        </w:rPr>
        <w:t xml:space="preserve"> to any of the above, </w:t>
      </w:r>
      <w:r w:rsidR="00603AE1" w:rsidRPr="00044337">
        <w:rPr>
          <w:rFonts w:cs="Arial"/>
          <w:sz w:val="20"/>
          <w:szCs w:val="20"/>
          <w:lang w:val="en-CA"/>
        </w:rPr>
        <w:t xml:space="preserve">please </w:t>
      </w:r>
      <w:hyperlink r:id="rId27" w:tgtFrame="_blank" w:history="1">
        <w:r w:rsidR="00972CE8" w:rsidRPr="00044337">
          <w:rPr>
            <w:rStyle w:val="Hyperlink"/>
            <w:rFonts w:cs="Arial"/>
            <w:color w:val="1AA3DD"/>
            <w:sz w:val="20"/>
            <w:szCs w:val="20"/>
            <w:bdr w:val="none" w:sz="0" w:space="0" w:color="auto" w:frame="1"/>
            <w:shd w:val="clear" w:color="auto" w:fill="FFFFFF"/>
            <w:lang w:val="en-CA"/>
          </w:rPr>
          <w:t>click here</w:t>
        </w:r>
      </w:hyperlink>
      <w:r w:rsidRPr="00044337">
        <w:rPr>
          <w:rFonts w:cs="Arial"/>
          <w:sz w:val="20"/>
          <w:szCs w:val="20"/>
          <w:lang w:val="en-CA"/>
        </w:rPr>
        <w:t xml:space="preserve"> to complete the </w:t>
      </w:r>
      <w:r w:rsidRPr="00044337">
        <w:rPr>
          <w:rFonts w:cs="Arial"/>
          <w:b/>
          <w:sz w:val="20"/>
          <w:szCs w:val="20"/>
          <w:lang w:val="en-CA"/>
        </w:rPr>
        <w:t>Conflict of Interest Declaration</w:t>
      </w:r>
      <w:r w:rsidRPr="00044337">
        <w:rPr>
          <w:rFonts w:cs="Arial"/>
          <w:b/>
          <w:color w:val="1F497D" w:themeColor="text2"/>
          <w:sz w:val="20"/>
          <w:szCs w:val="20"/>
          <w:lang w:val="en-CA"/>
        </w:rPr>
        <w:t xml:space="preserve"> </w:t>
      </w:r>
      <w:r w:rsidRPr="00044337">
        <w:rPr>
          <w:rFonts w:eastAsiaTheme="minorHAnsi" w:cs="Arial"/>
          <w:sz w:val="20"/>
          <w:szCs w:val="20"/>
          <w:lang w:val="en-CA"/>
        </w:rPr>
        <w:t xml:space="preserve">and send it to </w:t>
      </w:r>
      <w:hyperlink r:id="rId28" w:history="1">
        <w:r w:rsidR="00415900" w:rsidRPr="00065798">
          <w:rPr>
            <w:rStyle w:val="Hyperlink"/>
            <w:rFonts w:eastAsiaTheme="minorHAnsi" w:cs="Arial"/>
            <w:color w:val="00B0F0"/>
            <w:sz w:val="20"/>
            <w:szCs w:val="20"/>
            <w:lang w:val="en-CA"/>
          </w:rPr>
          <w:t>accelerate@mitacs.ca</w:t>
        </w:r>
      </w:hyperlink>
      <w:r w:rsidR="00415900" w:rsidRPr="00065798">
        <w:rPr>
          <w:rFonts w:eastAsiaTheme="minorHAnsi" w:cs="Arial"/>
          <w:color w:val="00B0F0"/>
          <w:sz w:val="20"/>
          <w:szCs w:val="20"/>
          <w:lang w:val="en-CA"/>
        </w:rPr>
        <w:t xml:space="preserve"> </w:t>
      </w:r>
      <w:r w:rsidRPr="00044337">
        <w:rPr>
          <w:rFonts w:eastAsiaTheme="minorHAnsi" w:cs="Arial"/>
          <w:b/>
          <w:sz w:val="20"/>
          <w:szCs w:val="20"/>
          <w:lang w:val="en-CA"/>
        </w:rPr>
        <w:t>BEFORE</w:t>
      </w:r>
      <w:r w:rsidRPr="00044337">
        <w:rPr>
          <w:rFonts w:eastAsiaTheme="minorHAnsi" w:cs="Arial"/>
          <w:sz w:val="20"/>
          <w:szCs w:val="20"/>
          <w:lang w:val="en-CA"/>
        </w:rPr>
        <w:t xml:space="preserve"> submitting </w:t>
      </w:r>
      <w:r w:rsidR="009A32E2" w:rsidRPr="00044337">
        <w:rPr>
          <w:rFonts w:eastAsiaTheme="minorHAnsi" w:cs="Arial"/>
          <w:sz w:val="20"/>
          <w:szCs w:val="20"/>
          <w:lang w:val="en-CA"/>
        </w:rPr>
        <w:t>your application.</w:t>
      </w:r>
      <w:r w:rsidR="00065798">
        <w:rPr>
          <w:rFonts w:eastAsiaTheme="minorHAnsi" w:cs="Arial"/>
          <w:sz w:val="20"/>
          <w:szCs w:val="20"/>
          <w:lang w:val="en-CA"/>
        </w:rPr>
        <w:t>**</w:t>
      </w:r>
    </w:p>
    <w:p w14:paraId="2745C414" w14:textId="77777777" w:rsidR="00C83ED5" w:rsidRPr="00044337" w:rsidRDefault="00C83ED5" w:rsidP="00683819">
      <w:pPr>
        <w:autoSpaceDE w:val="0"/>
        <w:autoSpaceDN w:val="0"/>
        <w:adjustRightInd w:val="0"/>
        <w:spacing w:line="276" w:lineRule="auto"/>
        <w:ind w:left="360" w:hanging="360"/>
        <w:rPr>
          <w:rFonts w:eastAsiaTheme="minorHAnsi" w:cs="Arial"/>
          <w:sz w:val="20"/>
          <w:szCs w:val="20"/>
          <w:lang w:val="en-CA"/>
        </w:rPr>
      </w:pPr>
    </w:p>
    <w:p w14:paraId="3A8006E3" w14:textId="77777777" w:rsidR="00C83ED5" w:rsidRPr="00044337" w:rsidRDefault="00C83ED5" w:rsidP="008353F1">
      <w:pPr>
        <w:spacing w:line="276" w:lineRule="auto"/>
        <w:rPr>
          <w:rFonts w:cs="Arial"/>
          <w:sz w:val="20"/>
          <w:szCs w:val="20"/>
          <w:lang w:val="en-CA"/>
        </w:rPr>
      </w:pPr>
      <w:r w:rsidRPr="00044337">
        <w:rPr>
          <w:rFonts w:cs="Arial"/>
          <w:b/>
          <w:sz w:val="20"/>
          <w:szCs w:val="20"/>
          <w:lang w:val="en-CA"/>
        </w:rPr>
        <w:t>For any a</w:t>
      </w:r>
      <w:r w:rsidR="00604FBE" w:rsidRPr="00044337">
        <w:rPr>
          <w:rFonts w:cs="Arial"/>
          <w:b/>
          <w:sz w:val="20"/>
          <w:szCs w:val="20"/>
          <w:lang w:val="en-CA"/>
        </w:rPr>
        <w:t xml:space="preserve">dditional academic supervisors </w:t>
      </w:r>
      <w:r w:rsidRPr="00044337">
        <w:rPr>
          <w:rFonts w:cs="Arial"/>
          <w:b/>
          <w:sz w:val="20"/>
          <w:szCs w:val="20"/>
          <w:lang w:val="en-CA"/>
        </w:rPr>
        <w:t>co</w:t>
      </w:r>
      <w:r w:rsidR="00604FBE" w:rsidRPr="00044337">
        <w:rPr>
          <w:rFonts w:cs="Arial"/>
          <w:b/>
          <w:sz w:val="20"/>
          <w:szCs w:val="20"/>
          <w:lang w:val="en-CA"/>
        </w:rPr>
        <w:t>py and paste Section 4.1. below</w:t>
      </w:r>
      <w:r w:rsidRPr="00044337">
        <w:rPr>
          <w:rFonts w:cs="Arial"/>
          <w:b/>
          <w:sz w:val="20"/>
          <w:szCs w:val="20"/>
          <w:lang w:val="en-CA"/>
        </w:rPr>
        <w:t>:</w:t>
      </w:r>
      <w:r w:rsidRPr="00044337">
        <w:rPr>
          <w:rFonts w:cs="Arial"/>
          <w:sz w:val="20"/>
          <w:szCs w:val="20"/>
          <w:lang w:val="en-CA"/>
        </w:rPr>
        <w:t xml:space="preserve"> </w:t>
      </w:r>
    </w:p>
    <w:p w14:paraId="5C950137" w14:textId="77777777" w:rsidR="00AE7187" w:rsidRPr="00044337" w:rsidRDefault="00AE7187" w:rsidP="00513580">
      <w:pPr>
        <w:spacing w:before="120" w:after="120"/>
        <w:rPr>
          <w:rFonts w:cs="Arial"/>
          <w:sz w:val="20"/>
          <w:szCs w:val="20"/>
          <w:lang w:val="en-CA"/>
        </w:rPr>
      </w:pPr>
    </w:p>
    <w:p w14:paraId="5B5C7126" w14:textId="77777777" w:rsidR="00C83ED5" w:rsidRPr="00E75A02" w:rsidRDefault="00E75A02" w:rsidP="00AA229B">
      <w:pPr>
        <w:spacing w:before="120" w:after="120" w:line="276" w:lineRule="auto"/>
        <w:ind w:left="709" w:hanging="709"/>
        <w:rPr>
          <w:rFonts w:cs="Arial"/>
          <w:b/>
          <w:sz w:val="20"/>
          <w:szCs w:val="20"/>
          <w:lang w:val="en-CA"/>
        </w:rPr>
      </w:pPr>
      <w:r>
        <w:rPr>
          <w:rFonts w:cs="Arial"/>
          <w:b/>
          <w:sz w:val="20"/>
          <w:szCs w:val="20"/>
          <w:lang w:val="en-CA"/>
        </w:rPr>
        <w:t>4.2.</w:t>
      </w:r>
      <w:r>
        <w:rPr>
          <w:rFonts w:cs="Arial"/>
          <w:b/>
          <w:sz w:val="20"/>
          <w:szCs w:val="20"/>
          <w:lang w:val="en-CA"/>
        </w:rPr>
        <w:tab/>
      </w:r>
      <w:r w:rsidR="00C83ED5" w:rsidRPr="00E75A02">
        <w:rPr>
          <w:rFonts w:cs="Arial"/>
          <w:b/>
          <w:sz w:val="20"/>
          <w:szCs w:val="20"/>
          <w:lang w:val="en-CA"/>
        </w:rPr>
        <w:t>Partner organization:</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3206"/>
        <w:gridCol w:w="1519"/>
        <w:gridCol w:w="1523"/>
      </w:tblGrid>
      <w:tr w:rsidR="00DC0B47" w:rsidRPr="00044337" w14:paraId="59BA39C4" w14:textId="77777777" w:rsidTr="00513580">
        <w:trPr>
          <w:trHeight w:val="266"/>
        </w:trPr>
        <w:tc>
          <w:tcPr>
            <w:tcW w:w="3150" w:type="dxa"/>
            <w:vAlign w:val="center"/>
          </w:tcPr>
          <w:p w14:paraId="046D944D"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Legal name:</w:t>
            </w:r>
          </w:p>
        </w:tc>
        <w:tc>
          <w:tcPr>
            <w:tcW w:w="6248" w:type="dxa"/>
            <w:gridSpan w:val="3"/>
          </w:tcPr>
          <w:p w14:paraId="7ADF0B1C" w14:textId="3A8BAAAC" w:rsidR="00DC0B47" w:rsidRPr="00044337" w:rsidRDefault="00391D08" w:rsidP="00F77AC0">
            <w:pPr>
              <w:spacing w:line="312" w:lineRule="auto"/>
              <w:rPr>
                <w:rFonts w:cs="Arial"/>
                <w:sz w:val="18"/>
                <w:szCs w:val="18"/>
                <w:lang w:val="en-CA"/>
              </w:rPr>
            </w:pPr>
            <w:r>
              <w:rPr>
                <w:rFonts w:cs="Arial"/>
                <w:sz w:val="18"/>
                <w:szCs w:val="18"/>
                <w:lang w:val="en-CA"/>
              </w:rPr>
              <w:t>Viryl Technologies Corp.</w:t>
            </w:r>
          </w:p>
        </w:tc>
      </w:tr>
      <w:tr w:rsidR="00DC0B47" w:rsidRPr="00044337" w14:paraId="1F2CB314" w14:textId="77777777" w:rsidTr="00513580">
        <w:trPr>
          <w:trHeight w:val="266"/>
        </w:trPr>
        <w:tc>
          <w:tcPr>
            <w:tcW w:w="3150" w:type="dxa"/>
            <w:vAlign w:val="center"/>
          </w:tcPr>
          <w:p w14:paraId="5846F323"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Operating name (if different):</w:t>
            </w:r>
          </w:p>
        </w:tc>
        <w:tc>
          <w:tcPr>
            <w:tcW w:w="6248" w:type="dxa"/>
            <w:gridSpan w:val="3"/>
          </w:tcPr>
          <w:p w14:paraId="34EA64E0" w14:textId="408C19C6" w:rsidR="00DC0B47" w:rsidRPr="00044337" w:rsidRDefault="00DC0B47" w:rsidP="00F77AC0">
            <w:pPr>
              <w:spacing w:line="312" w:lineRule="auto"/>
              <w:rPr>
                <w:rFonts w:cs="Arial"/>
                <w:sz w:val="18"/>
                <w:szCs w:val="18"/>
                <w:lang w:val="en-CA"/>
              </w:rPr>
            </w:pPr>
          </w:p>
        </w:tc>
      </w:tr>
      <w:tr w:rsidR="00DC0B47" w:rsidRPr="00044337" w14:paraId="7F7A2ED3" w14:textId="77777777" w:rsidTr="00513580">
        <w:trPr>
          <w:trHeight w:val="266"/>
        </w:trPr>
        <w:tc>
          <w:tcPr>
            <w:tcW w:w="3150" w:type="dxa"/>
            <w:vAlign w:val="center"/>
          </w:tcPr>
          <w:p w14:paraId="10DEC79B"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Contact name:</w:t>
            </w:r>
          </w:p>
        </w:tc>
        <w:tc>
          <w:tcPr>
            <w:tcW w:w="6248" w:type="dxa"/>
            <w:gridSpan w:val="3"/>
          </w:tcPr>
          <w:p w14:paraId="4D9C47C5" w14:textId="3889135B" w:rsidR="00DC0B47" w:rsidRPr="00044337" w:rsidRDefault="00391D08" w:rsidP="00F77AC0">
            <w:pPr>
              <w:spacing w:line="312" w:lineRule="auto"/>
              <w:rPr>
                <w:rFonts w:cs="Arial"/>
                <w:sz w:val="18"/>
                <w:szCs w:val="18"/>
                <w:lang w:val="en-CA"/>
              </w:rPr>
            </w:pPr>
            <w:r>
              <w:rPr>
                <w:rFonts w:cs="Arial"/>
                <w:sz w:val="18"/>
                <w:szCs w:val="18"/>
                <w:lang w:val="en-CA"/>
              </w:rPr>
              <w:t>James Hashmi</w:t>
            </w:r>
          </w:p>
        </w:tc>
      </w:tr>
      <w:tr w:rsidR="00DC0B47" w:rsidRPr="00044337" w14:paraId="5B02AB77" w14:textId="77777777" w:rsidTr="00513580">
        <w:trPr>
          <w:trHeight w:val="266"/>
        </w:trPr>
        <w:tc>
          <w:tcPr>
            <w:tcW w:w="3150" w:type="dxa"/>
            <w:vAlign w:val="center"/>
          </w:tcPr>
          <w:p w14:paraId="0D6341D4"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Position:</w:t>
            </w:r>
          </w:p>
        </w:tc>
        <w:tc>
          <w:tcPr>
            <w:tcW w:w="6248" w:type="dxa"/>
            <w:gridSpan w:val="3"/>
          </w:tcPr>
          <w:p w14:paraId="33E10828" w14:textId="6D8BE699" w:rsidR="00DC0B47" w:rsidRPr="00044337" w:rsidRDefault="00391D08" w:rsidP="00F77AC0">
            <w:pPr>
              <w:spacing w:line="312" w:lineRule="auto"/>
              <w:rPr>
                <w:rFonts w:cs="Arial"/>
                <w:sz w:val="18"/>
                <w:szCs w:val="18"/>
                <w:lang w:val="en-CA"/>
              </w:rPr>
            </w:pPr>
            <w:r>
              <w:rPr>
                <w:rFonts w:cs="Arial"/>
                <w:sz w:val="18"/>
                <w:szCs w:val="18"/>
                <w:lang w:val="en-CA"/>
              </w:rPr>
              <w:t>CTO</w:t>
            </w:r>
          </w:p>
        </w:tc>
      </w:tr>
      <w:tr w:rsidR="00DC0B47" w:rsidRPr="00044337" w14:paraId="2DA6CCE3" w14:textId="77777777" w:rsidTr="00513580">
        <w:trPr>
          <w:trHeight w:val="266"/>
        </w:trPr>
        <w:tc>
          <w:tcPr>
            <w:tcW w:w="3150" w:type="dxa"/>
            <w:vAlign w:val="center"/>
          </w:tcPr>
          <w:p w14:paraId="1078D245"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Department:</w:t>
            </w:r>
          </w:p>
        </w:tc>
        <w:tc>
          <w:tcPr>
            <w:tcW w:w="6248" w:type="dxa"/>
            <w:gridSpan w:val="3"/>
          </w:tcPr>
          <w:p w14:paraId="062752F9" w14:textId="2FEE39EC" w:rsidR="00DC0B47" w:rsidRPr="00044337" w:rsidRDefault="00391D08" w:rsidP="00F77AC0">
            <w:pPr>
              <w:spacing w:line="312" w:lineRule="auto"/>
              <w:rPr>
                <w:rFonts w:cs="Arial"/>
                <w:sz w:val="18"/>
                <w:szCs w:val="18"/>
                <w:lang w:val="en-CA"/>
              </w:rPr>
            </w:pPr>
            <w:r>
              <w:rPr>
                <w:rFonts w:cs="Arial"/>
                <w:sz w:val="18"/>
                <w:szCs w:val="18"/>
                <w:lang w:val="en-CA"/>
              </w:rPr>
              <w:t>Engineering</w:t>
            </w:r>
          </w:p>
        </w:tc>
      </w:tr>
      <w:tr w:rsidR="00DC0B47" w:rsidRPr="00044337" w14:paraId="4D229681" w14:textId="77777777" w:rsidTr="00513580">
        <w:trPr>
          <w:trHeight w:val="266"/>
        </w:trPr>
        <w:tc>
          <w:tcPr>
            <w:tcW w:w="3150" w:type="dxa"/>
            <w:vAlign w:val="center"/>
          </w:tcPr>
          <w:p w14:paraId="730EDD4E" w14:textId="77777777" w:rsidR="00DC0B47" w:rsidRPr="00A310F5" w:rsidRDefault="00DC0B47" w:rsidP="00F77AC0">
            <w:pPr>
              <w:spacing w:line="312" w:lineRule="auto"/>
              <w:jc w:val="right"/>
              <w:rPr>
                <w:rFonts w:cs="Arial"/>
                <w:sz w:val="18"/>
                <w:szCs w:val="18"/>
                <w:lang w:val="en-CA"/>
              </w:rPr>
            </w:pPr>
            <w:r w:rsidRPr="00A310F5">
              <w:rPr>
                <w:rFonts w:cs="Arial"/>
                <w:sz w:val="18"/>
                <w:szCs w:val="18"/>
                <w:lang w:val="en-CA"/>
              </w:rPr>
              <w:t>Address:</w:t>
            </w:r>
          </w:p>
        </w:tc>
        <w:tc>
          <w:tcPr>
            <w:tcW w:w="6248" w:type="dxa"/>
            <w:gridSpan w:val="3"/>
          </w:tcPr>
          <w:p w14:paraId="1C4CE60F" w14:textId="2BC695B6" w:rsidR="00DC0B47" w:rsidRPr="00044337" w:rsidRDefault="00391D08" w:rsidP="00F77AC0">
            <w:pPr>
              <w:spacing w:line="312" w:lineRule="auto"/>
              <w:rPr>
                <w:rFonts w:cs="Arial"/>
                <w:sz w:val="18"/>
                <w:szCs w:val="18"/>
                <w:lang w:val="en-CA"/>
              </w:rPr>
            </w:pPr>
            <w:r>
              <w:rPr>
                <w:rFonts w:cs="Arial"/>
                <w:sz w:val="18"/>
                <w:szCs w:val="18"/>
                <w:lang w:val="en-CA"/>
              </w:rPr>
              <w:t>16 Goodrich Rd, Unit D</w:t>
            </w:r>
          </w:p>
        </w:tc>
      </w:tr>
      <w:tr w:rsidR="00DC0B47" w:rsidRPr="00044337" w14:paraId="61C422A0" w14:textId="77777777" w:rsidTr="00513580">
        <w:trPr>
          <w:trHeight w:val="266"/>
        </w:trPr>
        <w:tc>
          <w:tcPr>
            <w:tcW w:w="3150" w:type="dxa"/>
            <w:vAlign w:val="center"/>
          </w:tcPr>
          <w:p w14:paraId="42F4B086" w14:textId="77777777" w:rsidR="00DC0B47" w:rsidRPr="00A310F5" w:rsidRDefault="00DC0B47" w:rsidP="00F77AC0">
            <w:pPr>
              <w:spacing w:line="312" w:lineRule="auto"/>
              <w:jc w:val="right"/>
              <w:rPr>
                <w:rFonts w:cs="Arial"/>
                <w:sz w:val="18"/>
                <w:szCs w:val="18"/>
                <w:lang w:val="en-CA"/>
              </w:rPr>
            </w:pPr>
            <w:r w:rsidRPr="00A310F5">
              <w:rPr>
                <w:rFonts w:cs="Arial"/>
                <w:sz w:val="18"/>
                <w:szCs w:val="18"/>
                <w:lang w:val="en-CA"/>
              </w:rPr>
              <w:t>City, Province</w:t>
            </w:r>
            <w:r w:rsidR="00C80A73" w:rsidRPr="00A310F5">
              <w:rPr>
                <w:rFonts w:cs="Arial"/>
                <w:sz w:val="18"/>
                <w:szCs w:val="18"/>
                <w:lang w:val="en-CA"/>
              </w:rPr>
              <w:t>, Postal code</w:t>
            </w:r>
            <w:r w:rsidRPr="00A310F5">
              <w:rPr>
                <w:rFonts w:cs="Arial"/>
                <w:sz w:val="18"/>
                <w:szCs w:val="18"/>
                <w:lang w:val="en-CA"/>
              </w:rPr>
              <w:t>:</w:t>
            </w:r>
          </w:p>
        </w:tc>
        <w:tc>
          <w:tcPr>
            <w:tcW w:w="6248" w:type="dxa"/>
            <w:gridSpan w:val="3"/>
          </w:tcPr>
          <w:p w14:paraId="4024E078" w14:textId="6F24240A" w:rsidR="00DC0B47" w:rsidRPr="00044337" w:rsidRDefault="00391D08" w:rsidP="00F77AC0">
            <w:pPr>
              <w:spacing w:line="312" w:lineRule="auto"/>
              <w:rPr>
                <w:rFonts w:cs="Arial"/>
                <w:sz w:val="18"/>
                <w:szCs w:val="18"/>
                <w:lang w:val="en-CA"/>
              </w:rPr>
            </w:pPr>
            <w:r>
              <w:rPr>
                <w:rFonts w:cs="Arial"/>
                <w:sz w:val="18"/>
                <w:szCs w:val="18"/>
                <w:lang w:val="en-CA"/>
              </w:rPr>
              <w:t>Toronto, Ontario, M8Z 4Z8</w:t>
            </w:r>
          </w:p>
        </w:tc>
      </w:tr>
      <w:tr w:rsidR="00DC0B47" w:rsidRPr="00044337" w14:paraId="0B6B5BE1" w14:textId="77777777" w:rsidTr="00513580">
        <w:trPr>
          <w:trHeight w:val="266"/>
        </w:trPr>
        <w:tc>
          <w:tcPr>
            <w:tcW w:w="3150" w:type="dxa"/>
            <w:vAlign w:val="center"/>
          </w:tcPr>
          <w:p w14:paraId="3C713575"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Phone:</w:t>
            </w:r>
          </w:p>
        </w:tc>
        <w:tc>
          <w:tcPr>
            <w:tcW w:w="6248" w:type="dxa"/>
            <w:gridSpan w:val="3"/>
          </w:tcPr>
          <w:p w14:paraId="5E1CA178" w14:textId="317218E8" w:rsidR="00DC0B47" w:rsidRPr="00044337" w:rsidRDefault="00391D08" w:rsidP="00F77AC0">
            <w:pPr>
              <w:spacing w:line="312" w:lineRule="auto"/>
              <w:rPr>
                <w:rFonts w:cs="Arial"/>
                <w:sz w:val="18"/>
                <w:szCs w:val="18"/>
                <w:lang w:val="en-CA"/>
              </w:rPr>
            </w:pPr>
            <w:r>
              <w:rPr>
                <w:rFonts w:cs="Arial"/>
                <w:sz w:val="18"/>
                <w:szCs w:val="18"/>
                <w:lang w:val="en-CA"/>
              </w:rPr>
              <w:t>1.844.468.4795</w:t>
            </w:r>
          </w:p>
        </w:tc>
      </w:tr>
      <w:tr w:rsidR="00DC0B47" w:rsidRPr="00044337" w14:paraId="2CB90951" w14:textId="77777777" w:rsidTr="00513580">
        <w:trPr>
          <w:trHeight w:val="266"/>
        </w:trPr>
        <w:tc>
          <w:tcPr>
            <w:tcW w:w="3150" w:type="dxa"/>
            <w:vAlign w:val="center"/>
          </w:tcPr>
          <w:p w14:paraId="30B06DB4"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Email:</w:t>
            </w:r>
          </w:p>
        </w:tc>
        <w:tc>
          <w:tcPr>
            <w:tcW w:w="6248" w:type="dxa"/>
            <w:gridSpan w:val="3"/>
          </w:tcPr>
          <w:p w14:paraId="7B6D573F" w14:textId="15286732" w:rsidR="00DC0B47" w:rsidRPr="00044337" w:rsidRDefault="008F0DF2" w:rsidP="00F77AC0">
            <w:pPr>
              <w:spacing w:line="312" w:lineRule="auto"/>
              <w:rPr>
                <w:rFonts w:cs="Arial"/>
                <w:sz w:val="18"/>
                <w:szCs w:val="18"/>
                <w:lang w:val="en-CA"/>
              </w:rPr>
            </w:pPr>
            <w:hyperlink r:id="rId29" w:history="1">
              <w:r w:rsidR="00391D08" w:rsidRPr="00E74EB6">
                <w:rPr>
                  <w:rStyle w:val="Hyperlink"/>
                  <w:rFonts w:cs="Arial"/>
                  <w:sz w:val="18"/>
                  <w:szCs w:val="18"/>
                  <w:lang w:val="en-CA"/>
                </w:rPr>
                <w:t>james@viryltech.com</w:t>
              </w:r>
            </w:hyperlink>
          </w:p>
        </w:tc>
      </w:tr>
      <w:tr w:rsidR="00DC0B47" w:rsidRPr="00044337" w14:paraId="34B6AC54" w14:textId="77777777" w:rsidTr="00513580">
        <w:trPr>
          <w:trHeight w:val="266"/>
        </w:trPr>
        <w:tc>
          <w:tcPr>
            <w:tcW w:w="3150" w:type="dxa"/>
            <w:vAlign w:val="center"/>
          </w:tcPr>
          <w:p w14:paraId="51A744F6"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Website:</w:t>
            </w:r>
          </w:p>
        </w:tc>
        <w:tc>
          <w:tcPr>
            <w:tcW w:w="6248" w:type="dxa"/>
            <w:gridSpan w:val="3"/>
          </w:tcPr>
          <w:p w14:paraId="190D77B9" w14:textId="15E1A99A" w:rsidR="00DC0B47" w:rsidRPr="00044337" w:rsidRDefault="008F0DF2" w:rsidP="00F77AC0">
            <w:pPr>
              <w:spacing w:line="312" w:lineRule="auto"/>
              <w:rPr>
                <w:rFonts w:cs="Arial"/>
                <w:sz w:val="18"/>
                <w:szCs w:val="18"/>
                <w:lang w:val="en-CA"/>
              </w:rPr>
            </w:pPr>
            <w:hyperlink r:id="rId30" w:history="1">
              <w:r w:rsidR="00391D08" w:rsidRPr="00E74EB6">
                <w:rPr>
                  <w:rStyle w:val="Hyperlink"/>
                  <w:rFonts w:cs="Arial"/>
                  <w:sz w:val="18"/>
                  <w:szCs w:val="18"/>
                  <w:lang w:val="en-CA"/>
                </w:rPr>
                <w:t>www.viryltech.com</w:t>
              </w:r>
            </w:hyperlink>
            <w:r w:rsidR="00391D08">
              <w:rPr>
                <w:rFonts w:cs="Arial"/>
                <w:sz w:val="18"/>
                <w:szCs w:val="18"/>
                <w:lang w:val="en-CA"/>
              </w:rPr>
              <w:t xml:space="preserve"> </w:t>
            </w:r>
          </w:p>
        </w:tc>
      </w:tr>
      <w:tr w:rsidR="00A50B0B" w:rsidRPr="00044337" w14:paraId="773EC672" w14:textId="77777777" w:rsidTr="00513580">
        <w:trPr>
          <w:trHeight w:val="266"/>
        </w:trPr>
        <w:tc>
          <w:tcPr>
            <w:tcW w:w="3150" w:type="dxa"/>
            <w:vAlign w:val="center"/>
          </w:tcPr>
          <w:p w14:paraId="5EFDEE3A" w14:textId="77777777" w:rsidR="00A50B0B" w:rsidRPr="00044337" w:rsidRDefault="00A50B0B" w:rsidP="00F77AC0">
            <w:pPr>
              <w:spacing w:line="312" w:lineRule="auto"/>
              <w:jc w:val="right"/>
              <w:rPr>
                <w:rFonts w:cs="Arial"/>
                <w:sz w:val="18"/>
                <w:szCs w:val="18"/>
                <w:lang w:val="en-CA"/>
              </w:rPr>
            </w:pPr>
            <w:r w:rsidRPr="00044337">
              <w:rPr>
                <w:rFonts w:cs="Arial"/>
                <w:sz w:val="18"/>
                <w:szCs w:val="18"/>
                <w:lang w:val="en-CA"/>
              </w:rPr>
              <w:t>Partner size (number of employees):</w:t>
            </w:r>
          </w:p>
        </w:tc>
        <w:tc>
          <w:tcPr>
            <w:tcW w:w="3206" w:type="dxa"/>
          </w:tcPr>
          <w:sdt>
            <w:sdtPr>
              <w:rPr>
                <w:rFonts w:asciiTheme="minorHAnsi" w:hAnsiTheme="minorHAnsi" w:cs="Arial"/>
                <w:color w:val="000000"/>
                <w:sz w:val="18"/>
                <w:szCs w:val="18"/>
                <w:lang w:val="en-CA"/>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 higher" w:value="500- higher"/>
              </w:dropDownList>
            </w:sdtPr>
            <w:sdtContent>
              <w:p w14:paraId="4EA90D7F" w14:textId="25CCBA95" w:rsidR="00A50B0B" w:rsidRPr="00044337" w:rsidRDefault="00F346D7" w:rsidP="00F77AC0">
                <w:pPr>
                  <w:spacing w:line="312" w:lineRule="auto"/>
                  <w:rPr>
                    <w:rFonts w:asciiTheme="minorHAnsi" w:hAnsiTheme="minorHAnsi" w:cs="Arial"/>
                    <w:color w:val="000000"/>
                    <w:sz w:val="18"/>
                    <w:szCs w:val="18"/>
                    <w:lang w:val="en-CA"/>
                  </w:rPr>
                </w:pPr>
                <w:r>
                  <w:rPr>
                    <w:rFonts w:asciiTheme="minorHAnsi" w:hAnsiTheme="minorHAnsi" w:cs="Arial"/>
                    <w:color w:val="000000"/>
                    <w:sz w:val="18"/>
                    <w:szCs w:val="18"/>
                    <w:lang w:val="en-CA"/>
                  </w:rPr>
                  <w:t>1-49</w:t>
                </w:r>
              </w:p>
            </w:sdtContent>
          </w:sdt>
        </w:tc>
        <w:tc>
          <w:tcPr>
            <w:tcW w:w="3042" w:type="dxa"/>
            <w:gridSpan w:val="2"/>
          </w:tcPr>
          <w:p w14:paraId="4677A697" w14:textId="77777777" w:rsidR="00A50B0B" w:rsidRPr="00044337" w:rsidRDefault="00A50B0B" w:rsidP="00F77AC0">
            <w:pPr>
              <w:spacing w:line="312" w:lineRule="auto"/>
              <w:rPr>
                <w:rFonts w:asciiTheme="minorHAnsi" w:hAnsiTheme="minorHAnsi" w:cs="Arial"/>
                <w:color w:val="000000"/>
                <w:sz w:val="18"/>
                <w:szCs w:val="18"/>
                <w:lang w:val="en-CA"/>
              </w:rPr>
            </w:pPr>
          </w:p>
        </w:tc>
      </w:tr>
      <w:tr w:rsidR="00A50B0B" w:rsidRPr="00044337" w14:paraId="15BC88F3" w14:textId="77777777" w:rsidTr="00513580">
        <w:trPr>
          <w:trHeight w:val="266"/>
        </w:trPr>
        <w:tc>
          <w:tcPr>
            <w:tcW w:w="3150" w:type="dxa"/>
            <w:vAlign w:val="center"/>
          </w:tcPr>
          <w:p w14:paraId="3E4FEA37" w14:textId="77777777" w:rsidR="00A50B0B" w:rsidRPr="00044337" w:rsidRDefault="00A50B0B" w:rsidP="00F77AC0">
            <w:pPr>
              <w:spacing w:line="312" w:lineRule="auto"/>
              <w:jc w:val="right"/>
              <w:rPr>
                <w:rFonts w:cs="Arial"/>
                <w:sz w:val="18"/>
                <w:szCs w:val="18"/>
                <w:lang w:val="en-CA"/>
              </w:rPr>
            </w:pPr>
            <w:r w:rsidRPr="00044337">
              <w:rPr>
                <w:rFonts w:cs="Arial"/>
                <w:sz w:val="18"/>
                <w:szCs w:val="18"/>
                <w:lang w:val="en-CA"/>
              </w:rPr>
              <w:t>Legal status:</w:t>
            </w:r>
          </w:p>
        </w:tc>
        <w:tc>
          <w:tcPr>
            <w:tcW w:w="3206" w:type="dxa"/>
          </w:tcPr>
          <w:sdt>
            <w:sdtPr>
              <w:rPr>
                <w:rFonts w:cs="Arial"/>
                <w:color w:val="000000"/>
                <w:sz w:val="18"/>
                <w:szCs w:val="18"/>
                <w:lang w:val="en-CA"/>
              </w:rPr>
              <w:alias w:val="Select Legal Status"/>
              <w:tag w:val="Select Legal Status"/>
              <w:id w:val="-482934888"/>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Content>
              <w:p w14:paraId="1AD921EA" w14:textId="009C51C0" w:rsidR="00A50B0B" w:rsidRPr="00044337" w:rsidRDefault="00F346D7" w:rsidP="00F77AC0">
                <w:pPr>
                  <w:spacing w:line="312" w:lineRule="auto"/>
                  <w:rPr>
                    <w:rFonts w:cs="Arial"/>
                    <w:color w:val="000000"/>
                    <w:sz w:val="18"/>
                    <w:szCs w:val="18"/>
                    <w:lang w:val="en-CA"/>
                  </w:rPr>
                </w:pPr>
                <w:r>
                  <w:rPr>
                    <w:rFonts w:cs="Arial"/>
                    <w:color w:val="000000"/>
                    <w:sz w:val="18"/>
                    <w:szCs w:val="18"/>
                    <w:lang w:val="en-CA"/>
                  </w:rPr>
                  <w:t>For Profit Canadian Private Corporation</w:t>
                </w:r>
              </w:p>
            </w:sdtContent>
          </w:sdt>
        </w:tc>
        <w:tc>
          <w:tcPr>
            <w:tcW w:w="3042" w:type="dxa"/>
            <w:gridSpan w:val="2"/>
          </w:tcPr>
          <w:p w14:paraId="16F6D0FF" w14:textId="77777777" w:rsidR="00A50B0B" w:rsidRPr="00044337" w:rsidRDefault="00A50B0B" w:rsidP="00F77AC0">
            <w:pPr>
              <w:spacing w:line="312" w:lineRule="auto"/>
              <w:rPr>
                <w:rFonts w:cs="Arial"/>
                <w:color w:val="000000"/>
                <w:sz w:val="18"/>
                <w:szCs w:val="18"/>
                <w:lang w:val="en-CA"/>
              </w:rPr>
            </w:pPr>
          </w:p>
        </w:tc>
      </w:tr>
      <w:tr w:rsidR="00FB4DC2" w:rsidRPr="00044337" w14:paraId="5EDF1E4E" w14:textId="77777777" w:rsidTr="0055564F">
        <w:trPr>
          <w:trHeight w:val="252"/>
        </w:trPr>
        <w:tc>
          <w:tcPr>
            <w:tcW w:w="3150" w:type="dxa"/>
          </w:tcPr>
          <w:p w14:paraId="7CDEA299" w14:textId="77777777" w:rsidR="00FB4DC2" w:rsidRPr="00044337" w:rsidRDefault="00FE119A" w:rsidP="0055564F">
            <w:pPr>
              <w:ind w:left="-108"/>
              <w:rPr>
                <w:rFonts w:cs="Arial"/>
                <w:sz w:val="18"/>
                <w:szCs w:val="18"/>
                <w:lang w:val="en-CA"/>
              </w:rPr>
            </w:pPr>
            <w:r>
              <w:rPr>
                <w:rFonts w:cs="Arial"/>
                <w:sz w:val="18"/>
                <w:szCs w:val="18"/>
                <w:lang w:val="en-CA"/>
              </w:rPr>
              <w:t>If Not for profit Canadian Corporation</w:t>
            </w:r>
          </w:p>
        </w:tc>
        <w:tc>
          <w:tcPr>
            <w:tcW w:w="3206" w:type="dxa"/>
          </w:tcPr>
          <w:sdt>
            <w:sdtPr>
              <w:rPr>
                <w:rFonts w:cs="Arial"/>
                <w:color w:val="000000"/>
                <w:sz w:val="18"/>
                <w:szCs w:val="18"/>
                <w:lang w:val="en-CA"/>
              </w:rPr>
              <w:alias w:val="Select NFP Type"/>
              <w:tag w:val="Select NFP Type"/>
              <w:id w:val="88749707"/>
              <w:showingPlcHdr/>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Content>
              <w:p w14:paraId="0410BD00" w14:textId="77777777" w:rsidR="00FB4DC2" w:rsidRDefault="0055564F" w:rsidP="0055564F">
                <w:pPr>
                  <w:rPr>
                    <w:rFonts w:cs="Arial"/>
                    <w:color w:val="000000"/>
                    <w:sz w:val="18"/>
                    <w:szCs w:val="18"/>
                    <w:lang w:val="en-CA"/>
                  </w:rPr>
                </w:pPr>
                <w:r>
                  <w:rPr>
                    <w:rStyle w:val="PlaceholderText"/>
                    <w:rFonts w:eastAsiaTheme="minorHAnsi" w:cs="Arial"/>
                    <w:sz w:val="18"/>
                    <w:szCs w:val="18"/>
                    <w:lang w:val="en-CA"/>
                  </w:rPr>
                  <w:t>Select NFP Type</w:t>
                </w:r>
              </w:p>
            </w:sdtContent>
          </w:sdt>
        </w:tc>
        <w:tc>
          <w:tcPr>
            <w:tcW w:w="3042" w:type="dxa"/>
            <w:gridSpan w:val="2"/>
          </w:tcPr>
          <w:p w14:paraId="112F4E64" w14:textId="77777777" w:rsidR="00FB4DC2" w:rsidRPr="00044337" w:rsidRDefault="00FB4DC2" w:rsidP="00F77AC0">
            <w:pPr>
              <w:spacing w:line="312" w:lineRule="auto"/>
              <w:rPr>
                <w:rFonts w:cs="Arial"/>
                <w:color w:val="000000"/>
                <w:sz w:val="18"/>
                <w:szCs w:val="18"/>
                <w:lang w:val="en-CA"/>
              </w:rPr>
            </w:pPr>
          </w:p>
        </w:tc>
      </w:tr>
      <w:tr w:rsidR="00CA2216" w:rsidRPr="00CA2216" w14:paraId="1455BAEE" w14:textId="77777777" w:rsidTr="00513580">
        <w:trPr>
          <w:trHeight w:val="266"/>
        </w:trPr>
        <w:tc>
          <w:tcPr>
            <w:tcW w:w="3150" w:type="dxa"/>
            <w:vAlign w:val="center"/>
          </w:tcPr>
          <w:p w14:paraId="309A7738" w14:textId="77777777" w:rsidR="00CA2216" w:rsidRPr="00AA229B" w:rsidRDefault="00CA2216" w:rsidP="00F77AC0">
            <w:pPr>
              <w:spacing w:line="312" w:lineRule="auto"/>
              <w:jc w:val="right"/>
              <w:rPr>
                <w:rFonts w:cs="Arial"/>
                <w:sz w:val="18"/>
                <w:szCs w:val="18"/>
                <w:lang w:val="en-CA"/>
              </w:rPr>
            </w:pPr>
            <w:r w:rsidRPr="00AA229B">
              <w:rPr>
                <w:rFonts w:cs="Arial"/>
                <w:b/>
                <w:sz w:val="20"/>
                <w:szCs w:val="20"/>
                <w:lang w:val="en-CA"/>
              </w:rPr>
              <w:t xml:space="preserve">NAICS Code </w:t>
            </w:r>
            <w:r w:rsidR="00DC680D">
              <w:rPr>
                <w:rFonts w:cs="Arial"/>
                <w:sz w:val="20"/>
                <w:szCs w:val="20"/>
                <w:lang w:val="en-CA"/>
              </w:rPr>
              <w:t>(First three digits)</w:t>
            </w:r>
            <w:r w:rsidRPr="00AA229B">
              <w:rPr>
                <w:rFonts w:cs="Arial"/>
                <w:sz w:val="20"/>
                <w:szCs w:val="20"/>
                <w:lang w:val="en-CA"/>
              </w:rPr>
              <w:t>*:</w:t>
            </w:r>
          </w:p>
        </w:tc>
        <w:tc>
          <w:tcPr>
            <w:tcW w:w="6248" w:type="dxa"/>
            <w:gridSpan w:val="3"/>
          </w:tcPr>
          <w:p w14:paraId="30DC73DD" w14:textId="409B2B83" w:rsidR="00CA2216" w:rsidRPr="00AA229B" w:rsidRDefault="00391D08" w:rsidP="00F77AC0">
            <w:pPr>
              <w:spacing w:line="312" w:lineRule="auto"/>
              <w:rPr>
                <w:rFonts w:cs="Arial"/>
                <w:color w:val="000000"/>
                <w:sz w:val="18"/>
                <w:szCs w:val="18"/>
                <w:lang w:val="en-CA"/>
              </w:rPr>
            </w:pPr>
            <w:r>
              <w:rPr>
                <w:rFonts w:cs="Arial"/>
                <w:color w:val="000000"/>
                <w:sz w:val="18"/>
                <w:szCs w:val="18"/>
                <w:lang w:val="en-CA"/>
              </w:rPr>
              <w:t>333</w:t>
            </w:r>
          </w:p>
        </w:tc>
      </w:tr>
      <w:tr w:rsidR="00A52211" w:rsidRPr="00A52211" w14:paraId="34BB131F" w14:textId="77777777" w:rsidTr="00513580">
        <w:trPr>
          <w:trHeight w:val="266"/>
        </w:trPr>
        <w:tc>
          <w:tcPr>
            <w:tcW w:w="9398" w:type="dxa"/>
            <w:gridSpan w:val="4"/>
            <w:vAlign w:val="center"/>
          </w:tcPr>
          <w:p w14:paraId="37F1078A" w14:textId="77777777" w:rsidR="00A52211" w:rsidRPr="009F5FCE" w:rsidRDefault="00A52211" w:rsidP="00F77AC0">
            <w:pPr>
              <w:tabs>
                <w:tab w:val="left" w:pos="3618"/>
              </w:tabs>
              <w:spacing w:line="312" w:lineRule="auto"/>
              <w:rPr>
                <w:rFonts w:cs="Arial"/>
                <w:color w:val="1AA3DD"/>
                <w:sz w:val="18"/>
                <w:szCs w:val="18"/>
                <w:u w:val="single"/>
                <w:lang w:val="en-CA"/>
              </w:rPr>
            </w:pPr>
            <w:r w:rsidRPr="009F5FCE">
              <w:t xml:space="preserve">* </w:t>
            </w:r>
            <w:hyperlink r:id="rId31" w:history="1">
              <w:r w:rsidRPr="009F5FCE">
                <w:rPr>
                  <w:rStyle w:val="Hyperlink"/>
                  <w:rFonts w:eastAsiaTheme="minorHAnsi" w:cs="Arial"/>
                  <w:color w:val="1AA3DD"/>
                  <w:sz w:val="18"/>
                  <w:szCs w:val="18"/>
                  <w:lang w:val="en-CA"/>
                </w:rPr>
                <w:t>Click here for a list of North American Industry Classification System codes.</w:t>
              </w:r>
            </w:hyperlink>
          </w:p>
        </w:tc>
      </w:tr>
      <w:tr w:rsidR="00A52211" w:rsidRPr="00A52211" w14:paraId="3292A9B9" w14:textId="77777777" w:rsidTr="00513580">
        <w:trPr>
          <w:trHeight w:val="266"/>
        </w:trPr>
        <w:tc>
          <w:tcPr>
            <w:tcW w:w="6356" w:type="dxa"/>
            <w:gridSpan w:val="2"/>
            <w:vAlign w:val="center"/>
          </w:tcPr>
          <w:p w14:paraId="07D96BE0" w14:textId="4CC4B6BE" w:rsidR="00A52211" w:rsidRPr="009F5FCE" w:rsidRDefault="004E30EC" w:rsidP="00231366">
            <w:pPr>
              <w:tabs>
                <w:tab w:val="left" w:pos="3618"/>
              </w:tabs>
              <w:spacing w:line="312" w:lineRule="auto"/>
              <w:jc w:val="right"/>
              <w:rPr>
                <w:sz w:val="18"/>
                <w:szCs w:val="18"/>
              </w:rPr>
            </w:pPr>
            <w:r w:rsidRPr="009F5FCE">
              <w:rPr>
                <w:sz w:val="18"/>
                <w:szCs w:val="18"/>
              </w:rPr>
              <w:t xml:space="preserve">Is this the </w:t>
            </w:r>
            <w:r w:rsidRPr="009F5FCE">
              <w:rPr>
                <w:b/>
                <w:sz w:val="18"/>
                <w:szCs w:val="18"/>
              </w:rPr>
              <w:t>first time</w:t>
            </w:r>
            <w:r w:rsidRPr="009F5FCE">
              <w:rPr>
                <w:sz w:val="18"/>
                <w:szCs w:val="18"/>
              </w:rPr>
              <w:t xml:space="preserve"> the partner has collaborated with the </w:t>
            </w:r>
            <w:r w:rsidR="00227842">
              <w:rPr>
                <w:sz w:val="18"/>
                <w:szCs w:val="18"/>
              </w:rPr>
              <w:t>academic institution</w:t>
            </w:r>
            <w:r w:rsidRPr="009F5FCE">
              <w:rPr>
                <w:sz w:val="18"/>
                <w:szCs w:val="18"/>
              </w:rPr>
              <w:t xml:space="preserve">? </w:t>
            </w:r>
            <w:r w:rsidR="00A52211" w:rsidRPr="009F5FCE">
              <w:rPr>
                <w:sz w:val="18"/>
                <w:szCs w:val="18"/>
              </w:rPr>
              <w:t>:</w:t>
            </w:r>
          </w:p>
        </w:tc>
        <w:sdt>
          <w:sdtPr>
            <w:rPr>
              <w:sz w:val="18"/>
              <w:szCs w:val="18"/>
            </w:rPr>
            <w:alias w:val="Select Yes/No"/>
            <w:tag w:val="Please select"/>
            <w:id w:val="1518037414"/>
            <w:dropDownList>
              <w:listItem w:value="Please select"/>
              <w:listItem w:displayText="Yes" w:value="Yes"/>
              <w:listItem w:displayText="No" w:value="No"/>
            </w:dropDownList>
          </w:sdtPr>
          <w:sdtContent>
            <w:tc>
              <w:tcPr>
                <w:tcW w:w="1519" w:type="dxa"/>
                <w:vAlign w:val="center"/>
              </w:tcPr>
              <w:p w14:paraId="3B0C1B29" w14:textId="2594A193" w:rsidR="00A52211" w:rsidRPr="009F5FCE" w:rsidRDefault="00F346D7" w:rsidP="00F77AC0">
                <w:pPr>
                  <w:tabs>
                    <w:tab w:val="left" w:pos="3618"/>
                  </w:tabs>
                  <w:spacing w:line="312" w:lineRule="auto"/>
                  <w:rPr>
                    <w:sz w:val="18"/>
                    <w:szCs w:val="18"/>
                  </w:rPr>
                </w:pPr>
                <w:r>
                  <w:rPr>
                    <w:sz w:val="18"/>
                    <w:szCs w:val="18"/>
                  </w:rPr>
                  <w:t>Yes</w:t>
                </w:r>
              </w:p>
            </w:tc>
          </w:sdtContent>
        </w:sdt>
        <w:tc>
          <w:tcPr>
            <w:tcW w:w="1523" w:type="dxa"/>
            <w:vAlign w:val="center"/>
          </w:tcPr>
          <w:p w14:paraId="5A7AC2DE" w14:textId="77777777" w:rsidR="00A52211" w:rsidRPr="00A52211" w:rsidRDefault="00A52211" w:rsidP="00F77AC0">
            <w:pPr>
              <w:tabs>
                <w:tab w:val="left" w:pos="3618"/>
              </w:tabs>
              <w:spacing w:line="312" w:lineRule="auto"/>
              <w:rPr>
                <w:sz w:val="18"/>
                <w:szCs w:val="18"/>
                <w:highlight w:val="yellow"/>
              </w:rPr>
            </w:pPr>
          </w:p>
        </w:tc>
      </w:tr>
    </w:tbl>
    <w:p w14:paraId="3F85E756" w14:textId="77777777" w:rsidR="00C83ED5" w:rsidRPr="00044337" w:rsidRDefault="00C83ED5" w:rsidP="00F02159">
      <w:pPr>
        <w:spacing w:before="240" w:line="276" w:lineRule="auto"/>
        <w:ind w:left="142"/>
        <w:rPr>
          <w:rFonts w:cs="Arial"/>
          <w:b/>
          <w:sz w:val="20"/>
          <w:szCs w:val="20"/>
          <w:lang w:val="en-CA"/>
        </w:rPr>
      </w:pPr>
      <w:r w:rsidRPr="00044337">
        <w:rPr>
          <w:rFonts w:cs="Arial"/>
          <w:b/>
          <w:sz w:val="20"/>
          <w:szCs w:val="20"/>
          <w:lang w:val="en-CA"/>
        </w:rPr>
        <w:t>For any a</w:t>
      </w:r>
      <w:r w:rsidR="0097395B" w:rsidRPr="00044337">
        <w:rPr>
          <w:rFonts w:cs="Arial"/>
          <w:b/>
          <w:sz w:val="20"/>
          <w:szCs w:val="20"/>
          <w:lang w:val="en-CA"/>
        </w:rPr>
        <w:t>dditional partner organization copy and paste Section 4.2.</w:t>
      </w:r>
      <w:r w:rsidR="00056372" w:rsidRPr="00044337">
        <w:rPr>
          <w:rFonts w:cs="Arial"/>
          <w:b/>
          <w:sz w:val="20"/>
          <w:szCs w:val="20"/>
          <w:lang w:val="en-CA"/>
        </w:rPr>
        <w:t xml:space="preserve"> below:</w:t>
      </w:r>
    </w:p>
    <w:p w14:paraId="0F08B2E0" w14:textId="77777777" w:rsidR="00061A6D" w:rsidRDefault="00061A6D" w:rsidP="00F71D36">
      <w:pPr>
        <w:spacing w:before="120" w:after="240"/>
        <w:rPr>
          <w:rFonts w:cs="Arial"/>
          <w:sz w:val="20"/>
          <w:szCs w:val="20"/>
          <w:lang w:val="en-CA"/>
        </w:rPr>
      </w:pPr>
    </w:p>
    <w:p w14:paraId="5BC2ECAD" w14:textId="77777777" w:rsidR="0055564F" w:rsidRDefault="0055564F" w:rsidP="00F71D36">
      <w:pPr>
        <w:spacing w:before="120" w:after="240"/>
        <w:rPr>
          <w:rFonts w:cs="Arial"/>
          <w:sz w:val="20"/>
          <w:szCs w:val="20"/>
          <w:lang w:val="en-CA"/>
        </w:rPr>
      </w:pPr>
    </w:p>
    <w:p w14:paraId="5FFE969E" w14:textId="77777777" w:rsidR="006F4A04" w:rsidRPr="009F5FCE" w:rsidRDefault="006F4A04" w:rsidP="0070628E">
      <w:pPr>
        <w:pStyle w:val="ListParagraph"/>
        <w:numPr>
          <w:ilvl w:val="2"/>
          <w:numId w:val="32"/>
        </w:numPr>
        <w:spacing w:before="120" w:line="276" w:lineRule="auto"/>
        <w:ind w:left="709" w:hanging="709"/>
        <w:jc w:val="both"/>
        <w:rPr>
          <w:rFonts w:cs="Arial"/>
          <w:sz w:val="20"/>
          <w:szCs w:val="20"/>
          <w:lang w:val="en-CA"/>
        </w:rPr>
      </w:pPr>
      <w:r w:rsidRPr="009F5FCE">
        <w:rPr>
          <w:rFonts w:cs="Arial"/>
          <w:b/>
          <w:sz w:val="20"/>
          <w:szCs w:val="20"/>
          <w:lang w:val="en-CA"/>
        </w:rPr>
        <w:t>Invoicing</w:t>
      </w:r>
      <w:r w:rsidR="00D75988" w:rsidRPr="009F5FCE">
        <w:rPr>
          <w:rFonts w:cs="Arial"/>
          <w:b/>
          <w:sz w:val="20"/>
          <w:szCs w:val="20"/>
          <w:lang w:val="en-CA"/>
        </w:rPr>
        <w:t xml:space="preserve"> Partner</w:t>
      </w:r>
      <w:r w:rsidRPr="009F5FCE">
        <w:rPr>
          <w:rFonts w:cs="Arial"/>
          <w:b/>
          <w:sz w:val="20"/>
          <w:szCs w:val="20"/>
          <w:lang w:val="en-CA"/>
        </w:rPr>
        <w:t xml:space="preserve"> </w:t>
      </w:r>
      <w:r w:rsidR="0003531A" w:rsidRPr="009F5FCE">
        <w:rPr>
          <w:rFonts w:cs="Arial"/>
          <w:b/>
          <w:sz w:val="20"/>
          <w:szCs w:val="20"/>
          <w:lang w:val="en-CA"/>
        </w:rPr>
        <w:t>Contact</w:t>
      </w:r>
      <w:r w:rsidRPr="009F5FCE">
        <w:rPr>
          <w:rFonts w:cs="Arial"/>
          <w:sz w:val="20"/>
          <w:szCs w:val="20"/>
          <w:lang w:val="en-CA"/>
        </w:rPr>
        <w:t xml:space="preserve"> </w:t>
      </w:r>
    </w:p>
    <w:p w14:paraId="44E50935" w14:textId="0F84A5DD" w:rsidR="00A52211" w:rsidRPr="00F71D36" w:rsidRDefault="00A52211" w:rsidP="00DF77FD">
      <w:pPr>
        <w:pStyle w:val="NormalWeb"/>
        <w:spacing w:before="0" w:beforeAutospacing="0" w:after="0" w:afterAutospacing="0"/>
        <w:ind w:left="709"/>
        <w:jc w:val="both"/>
        <w:rPr>
          <w:b/>
          <w:color w:val="808080" w:themeColor="background1" w:themeShade="80"/>
          <w:sz w:val="18"/>
          <w:szCs w:val="18"/>
          <w:lang w:val="en-CA"/>
        </w:rPr>
      </w:pPr>
      <w:r w:rsidRPr="00F71D36">
        <w:rPr>
          <w:color w:val="808080" w:themeColor="background1" w:themeShade="80"/>
          <w:sz w:val="18"/>
          <w:szCs w:val="18"/>
          <w:lang w:val="en-CA"/>
        </w:rPr>
        <w:t xml:space="preserve">Partner contributions must be received by Mitacs BEFORE any funds are awarded to the </w:t>
      </w:r>
      <w:r w:rsidR="00227842">
        <w:rPr>
          <w:color w:val="808080" w:themeColor="background1" w:themeShade="80"/>
          <w:sz w:val="18"/>
          <w:szCs w:val="18"/>
          <w:lang w:val="en-CA"/>
        </w:rPr>
        <w:t>academic institution</w:t>
      </w:r>
      <w:r w:rsidRPr="00F71D36">
        <w:rPr>
          <w:color w:val="808080" w:themeColor="background1" w:themeShade="80"/>
          <w:sz w:val="18"/>
          <w:szCs w:val="18"/>
          <w:lang w:val="en-CA"/>
        </w:rPr>
        <w:t>.</w:t>
      </w:r>
      <w:r w:rsidRPr="00F71D36">
        <w:rPr>
          <w:b/>
          <w:color w:val="808080" w:themeColor="background1" w:themeShade="80"/>
          <w:sz w:val="18"/>
          <w:szCs w:val="18"/>
          <w:lang w:val="en-CA"/>
        </w:rPr>
        <w:t xml:space="preserve"> Costs can only be incurred after </w:t>
      </w:r>
      <w:r w:rsidR="0003531A" w:rsidRPr="00F71D36">
        <w:rPr>
          <w:b/>
          <w:color w:val="808080" w:themeColor="background1" w:themeShade="80"/>
          <w:sz w:val="18"/>
          <w:szCs w:val="18"/>
          <w:lang w:val="en-CA"/>
        </w:rPr>
        <w:t>research</w:t>
      </w:r>
      <w:r w:rsidRPr="00F71D36">
        <w:rPr>
          <w:b/>
          <w:color w:val="808080" w:themeColor="background1" w:themeShade="80"/>
          <w:sz w:val="18"/>
          <w:szCs w:val="18"/>
          <w:lang w:val="en-CA"/>
        </w:rPr>
        <w:t xml:space="preserve"> approval of the proposal </w:t>
      </w:r>
      <w:r w:rsidRPr="00F71D36">
        <w:rPr>
          <w:color w:val="808080" w:themeColor="background1" w:themeShade="80"/>
          <w:sz w:val="18"/>
          <w:szCs w:val="18"/>
          <w:lang w:val="en-CA"/>
        </w:rPr>
        <w:t xml:space="preserve">and the </w:t>
      </w:r>
      <w:r w:rsidRPr="00F71D36">
        <w:rPr>
          <w:b/>
          <w:color w:val="808080" w:themeColor="background1" w:themeShade="80"/>
          <w:sz w:val="18"/>
          <w:szCs w:val="18"/>
          <w:lang w:val="en-CA"/>
        </w:rPr>
        <w:t>receipt</w:t>
      </w:r>
      <w:r w:rsidRPr="00F71D36">
        <w:rPr>
          <w:color w:val="808080" w:themeColor="background1" w:themeShade="80"/>
          <w:sz w:val="18"/>
          <w:szCs w:val="18"/>
          <w:lang w:val="en-CA"/>
        </w:rPr>
        <w:t xml:space="preserve"> of the partner funds at Mitacs</w:t>
      </w:r>
      <w:r w:rsidRPr="00F71D36">
        <w:rPr>
          <w:b/>
          <w:color w:val="808080" w:themeColor="background1" w:themeShade="80"/>
          <w:sz w:val="18"/>
          <w:szCs w:val="18"/>
          <w:lang w:val="en-CA"/>
        </w:rPr>
        <w:t>.</w:t>
      </w:r>
    </w:p>
    <w:p w14:paraId="219F1FFB" w14:textId="77777777" w:rsidR="006F4A04" w:rsidRPr="00F71D36" w:rsidRDefault="006F4A04" w:rsidP="00DF77FD">
      <w:pPr>
        <w:pStyle w:val="ListParagraph"/>
        <w:numPr>
          <w:ilvl w:val="7"/>
          <w:numId w:val="25"/>
        </w:numPr>
        <w:spacing w:before="120" w:line="276" w:lineRule="auto"/>
        <w:ind w:left="709" w:hanging="567"/>
        <w:jc w:val="both"/>
        <w:rPr>
          <w:rFonts w:cs="Arial"/>
          <w:sz w:val="20"/>
          <w:szCs w:val="20"/>
          <w:lang w:val="en-CA"/>
        </w:rPr>
      </w:pPr>
      <w:r w:rsidRPr="00F71D36">
        <w:rPr>
          <w:rFonts w:cs="Arial"/>
          <w:sz w:val="20"/>
          <w:szCs w:val="20"/>
          <w:lang w:val="en-CA"/>
        </w:rPr>
        <w:t xml:space="preserve">Please describe any applicable </w:t>
      </w:r>
      <w:r w:rsidRPr="00F71D36">
        <w:rPr>
          <w:rFonts w:cs="Arial"/>
          <w:b/>
          <w:sz w:val="20"/>
          <w:szCs w:val="20"/>
          <w:lang w:val="en-CA"/>
        </w:rPr>
        <w:t>invoicing requirements</w:t>
      </w:r>
      <w:r w:rsidRPr="00F71D36">
        <w:rPr>
          <w:rFonts w:cs="Arial"/>
          <w:sz w:val="20"/>
          <w:szCs w:val="20"/>
          <w:lang w:val="en-CA"/>
        </w:rPr>
        <w:t xml:space="preserve"> (vendor setup, PO, etc.): </w:t>
      </w:r>
    </w:p>
    <w:tbl>
      <w:tblPr>
        <w:tblStyle w:val="TableGrid"/>
        <w:tblpPr w:leftFromText="180" w:rightFromText="180" w:vertAnchor="text" w:horzAnchor="margin" w:tblpX="378" w:tblpY="149"/>
        <w:tblW w:w="9464" w:type="dxa"/>
        <w:tblLook w:val="04A0" w:firstRow="1" w:lastRow="0" w:firstColumn="1" w:lastColumn="0" w:noHBand="0" w:noVBand="1"/>
      </w:tblPr>
      <w:tblGrid>
        <w:gridCol w:w="3085"/>
        <w:gridCol w:w="6379"/>
      </w:tblGrid>
      <w:tr w:rsidR="006F4A04" w:rsidRPr="00F71D36" w14:paraId="61D5B721" w14:textId="77777777" w:rsidTr="00C80A73">
        <w:tc>
          <w:tcPr>
            <w:tcW w:w="3085" w:type="dxa"/>
            <w:tcBorders>
              <w:top w:val="dotted" w:sz="4" w:space="0" w:color="auto"/>
              <w:left w:val="dotted" w:sz="4" w:space="0" w:color="auto"/>
              <w:bottom w:val="dotted" w:sz="4" w:space="0" w:color="auto"/>
              <w:right w:val="dotted" w:sz="4" w:space="0" w:color="auto"/>
            </w:tcBorders>
          </w:tcPr>
          <w:p w14:paraId="709A9EF9"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Invoicing contact name:</w:t>
            </w:r>
          </w:p>
        </w:tc>
        <w:tc>
          <w:tcPr>
            <w:tcW w:w="6379" w:type="dxa"/>
            <w:tcBorders>
              <w:top w:val="dotted" w:sz="4" w:space="0" w:color="auto"/>
              <w:left w:val="dotted" w:sz="4" w:space="0" w:color="auto"/>
              <w:bottom w:val="dotted" w:sz="4" w:space="0" w:color="auto"/>
              <w:right w:val="dotted" w:sz="4" w:space="0" w:color="auto"/>
            </w:tcBorders>
            <w:vAlign w:val="center"/>
          </w:tcPr>
          <w:p w14:paraId="76D19889" w14:textId="31187584" w:rsidR="006F4A04" w:rsidRPr="00F71D36" w:rsidRDefault="00493641" w:rsidP="00F77AC0">
            <w:pPr>
              <w:spacing w:line="312" w:lineRule="auto"/>
              <w:rPr>
                <w:rFonts w:cs="Arial"/>
                <w:sz w:val="18"/>
                <w:szCs w:val="18"/>
                <w:lang w:val="en-CA"/>
              </w:rPr>
            </w:pPr>
            <w:r>
              <w:rPr>
                <w:rFonts w:cs="Arial"/>
                <w:sz w:val="18"/>
                <w:szCs w:val="18"/>
                <w:lang w:val="en-CA"/>
              </w:rPr>
              <w:t>James Hashmi</w:t>
            </w:r>
          </w:p>
        </w:tc>
      </w:tr>
      <w:tr w:rsidR="006F4A04" w:rsidRPr="00F71D36" w14:paraId="0CA8F56E" w14:textId="77777777" w:rsidTr="00C80A73">
        <w:tc>
          <w:tcPr>
            <w:tcW w:w="3085" w:type="dxa"/>
            <w:tcBorders>
              <w:top w:val="dotted" w:sz="4" w:space="0" w:color="auto"/>
              <w:left w:val="dotted" w:sz="4" w:space="0" w:color="auto"/>
              <w:bottom w:val="dotted" w:sz="4" w:space="0" w:color="auto"/>
              <w:right w:val="dotted" w:sz="4" w:space="0" w:color="auto"/>
            </w:tcBorders>
          </w:tcPr>
          <w:p w14:paraId="5EDF5476"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Email:</w:t>
            </w:r>
          </w:p>
        </w:tc>
        <w:tc>
          <w:tcPr>
            <w:tcW w:w="6379" w:type="dxa"/>
            <w:tcBorders>
              <w:top w:val="dotted" w:sz="4" w:space="0" w:color="auto"/>
              <w:left w:val="dotted" w:sz="4" w:space="0" w:color="auto"/>
              <w:bottom w:val="dotted" w:sz="4" w:space="0" w:color="auto"/>
              <w:right w:val="dotted" w:sz="4" w:space="0" w:color="auto"/>
            </w:tcBorders>
            <w:vAlign w:val="center"/>
          </w:tcPr>
          <w:p w14:paraId="38B82D27" w14:textId="34BB116C" w:rsidR="006F4A04" w:rsidRPr="00F71D36" w:rsidRDefault="00493641" w:rsidP="00F77AC0">
            <w:pPr>
              <w:spacing w:line="312" w:lineRule="auto"/>
              <w:rPr>
                <w:rFonts w:cs="Arial"/>
                <w:sz w:val="18"/>
                <w:szCs w:val="18"/>
                <w:lang w:val="en-CA"/>
              </w:rPr>
            </w:pPr>
            <w:r>
              <w:rPr>
                <w:rFonts w:cs="Arial"/>
                <w:sz w:val="18"/>
                <w:szCs w:val="18"/>
                <w:lang w:val="en-CA"/>
              </w:rPr>
              <w:t>james@viryltech.com</w:t>
            </w:r>
          </w:p>
        </w:tc>
      </w:tr>
    </w:tbl>
    <w:p w14:paraId="48DC42A5" w14:textId="77777777" w:rsidR="00DF77FD" w:rsidRPr="00F71D36" w:rsidRDefault="00DF77FD" w:rsidP="00DF77FD">
      <w:pPr>
        <w:pStyle w:val="ListParagraph"/>
        <w:numPr>
          <w:ilvl w:val="7"/>
          <w:numId w:val="25"/>
        </w:numPr>
        <w:spacing w:before="120" w:after="120" w:line="276" w:lineRule="auto"/>
        <w:ind w:left="709" w:hanging="567"/>
        <w:jc w:val="both"/>
        <w:rPr>
          <w:rFonts w:cs="Arial"/>
          <w:sz w:val="20"/>
          <w:szCs w:val="20"/>
          <w:lang w:val="en-CA"/>
        </w:rPr>
      </w:pPr>
      <w:r w:rsidRPr="00F71D36">
        <w:rPr>
          <w:rFonts w:cs="Arial"/>
          <w:b/>
          <w:sz w:val="20"/>
          <w:szCs w:val="20"/>
          <w:lang w:val="en-CA"/>
        </w:rPr>
        <w:t xml:space="preserve">Invoicing </w:t>
      </w:r>
      <w:r w:rsidR="00D75988" w:rsidRPr="00F71D36">
        <w:rPr>
          <w:rFonts w:cs="Arial"/>
          <w:b/>
          <w:sz w:val="20"/>
          <w:szCs w:val="20"/>
          <w:lang w:val="en-CA"/>
        </w:rPr>
        <w:t xml:space="preserve">Partner </w:t>
      </w:r>
      <w:r w:rsidRPr="00F71D36">
        <w:rPr>
          <w:rFonts w:cs="Arial"/>
          <w:b/>
          <w:sz w:val="20"/>
          <w:szCs w:val="20"/>
          <w:lang w:val="en-CA"/>
        </w:rPr>
        <w:t>address</w:t>
      </w:r>
      <w:r w:rsidRPr="00F71D36">
        <w:rPr>
          <w:rFonts w:cs="Arial"/>
          <w:sz w:val="20"/>
          <w:szCs w:val="20"/>
          <w:lang w:val="en-CA"/>
        </w:rPr>
        <w:t>:</w:t>
      </w:r>
    </w:p>
    <w:tbl>
      <w:tblPr>
        <w:tblStyle w:val="TableGrid"/>
        <w:tblW w:w="9382" w:type="dxa"/>
        <w:jc w:val="center"/>
        <w:tblLayout w:type="fixed"/>
        <w:tblLook w:val="04A0" w:firstRow="1" w:lastRow="0" w:firstColumn="1" w:lastColumn="0" w:noHBand="0" w:noVBand="1"/>
      </w:tblPr>
      <w:tblGrid>
        <w:gridCol w:w="544"/>
        <w:gridCol w:w="8838"/>
      </w:tblGrid>
      <w:tr w:rsidR="006F4A04" w:rsidRPr="00F71D36" w14:paraId="1611CF10" w14:textId="77777777" w:rsidTr="00AA229B">
        <w:trPr>
          <w:trHeight w:val="227"/>
          <w:jc w:val="center"/>
        </w:trPr>
        <w:tc>
          <w:tcPr>
            <w:tcW w:w="544" w:type="dxa"/>
            <w:tcBorders>
              <w:right w:val="single" w:sz="4" w:space="0" w:color="auto"/>
            </w:tcBorders>
            <w:vAlign w:val="center"/>
          </w:tcPr>
          <w:p w14:paraId="44F58AEF" w14:textId="460E1A96" w:rsidR="006F4A04" w:rsidRPr="00F71D36" w:rsidRDefault="009A2A88" w:rsidP="006F4A04">
            <w:pPr>
              <w:spacing w:line="276" w:lineRule="auto"/>
              <w:jc w:val="center"/>
              <w:rPr>
                <w:rFonts w:cs="Arial"/>
                <w:sz w:val="18"/>
                <w:szCs w:val="18"/>
                <w:lang w:val="en-CA"/>
              </w:rPr>
            </w:pPr>
            <w:r>
              <w:rPr>
                <w:rFonts w:cs="Arial"/>
                <w:sz w:val="18"/>
                <w:szCs w:val="18"/>
                <w:lang w:val="en-CA"/>
              </w:rPr>
              <w:t>X</w:t>
            </w:r>
          </w:p>
        </w:tc>
        <w:tc>
          <w:tcPr>
            <w:tcW w:w="8838" w:type="dxa"/>
            <w:tcBorders>
              <w:top w:val="nil"/>
              <w:left w:val="single" w:sz="4" w:space="0" w:color="auto"/>
              <w:bottom w:val="nil"/>
              <w:right w:val="nil"/>
            </w:tcBorders>
            <w:vAlign w:val="center"/>
          </w:tcPr>
          <w:p w14:paraId="1ADFC83F" w14:textId="77777777" w:rsidR="006F4A04" w:rsidRPr="00F71D36" w:rsidRDefault="006F4A04" w:rsidP="006F4A04">
            <w:pPr>
              <w:rPr>
                <w:rFonts w:cs="Arial"/>
                <w:sz w:val="20"/>
                <w:szCs w:val="20"/>
                <w:lang w:val="en-CA"/>
              </w:rPr>
            </w:pPr>
            <w:r w:rsidRPr="00F71D36">
              <w:rPr>
                <w:rFonts w:cs="Arial"/>
                <w:sz w:val="20"/>
                <w:szCs w:val="20"/>
                <w:lang w:val="en-CA"/>
              </w:rPr>
              <w:t>Address same as filled in Section 4.2.</w:t>
            </w:r>
          </w:p>
        </w:tc>
      </w:tr>
      <w:tr w:rsidR="006F4A04" w:rsidRPr="00F71D36" w14:paraId="6F9128B7" w14:textId="77777777" w:rsidTr="00AA229B">
        <w:trPr>
          <w:trHeight w:val="227"/>
          <w:jc w:val="center"/>
        </w:trPr>
        <w:tc>
          <w:tcPr>
            <w:tcW w:w="544" w:type="dxa"/>
            <w:tcBorders>
              <w:right w:val="single" w:sz="4" w:space="0" w:color="auto"/>
            </w:tcBorders>
            <w:vAlign w:val="center"/>
          </w:tcPr>
          <w:p w14:paraId="444158CD" w14:textId="77777777" w:rsidR="006F4A04" w:rsidRPr="00F71D36" w:rsidRDefault="006F4A04" w:rsidP="006F4A04">
            <w:pPr>
              <w:spacing w:line="276" w:lineRule="auto"/>
              <w:jc w:val="center"/>
              <w:rPr>
                <w:rFonts w:cs="Arial"/>
                <w:sz w:val="18"/>
                <w:szCs w:val="18"/>
                <w:lang w:val="en-CA"/>
              </w:rPr>
            </w:pPr>
          </w:p>
        </w:tc>
        <w:tc>
          <w:tcPr>
            <w:tcW w:w="8838" w:type="dxa"/>
            <w:tcBorders>
              <w:top w:val="nil"/>
              <w:left w:val="single" w:sz="4" w:space="0" w:color="auto"/>
              <w:bottom w:val="nil"/>
              <w:right w:val="nil"/>
            </w:tcBorders>
            <w:vAlign w:val="center"/>
          </w:tcPr>
          <w:p w14:paraId="19F88EF6" w14:textId="77777777" w:rsidR="006F4A04" w:rsidRPr="00F71D36" w:rsidRDefault="006F4A04" w:rsidP="006F4A04">
            <w:pPr>
              <w:rPr>
                <w:rFonts w:cs="Arial"/>
                <w:sz w:val="20"/>
                <w:szCs w:val="20"/>
                <w:lang w:val="en-CA"/>
              </w:rPr>
            </w:pPr>
            <w:r w:rsidRPr="00F71D36">
              <w:rPr>
                <w:rFonts w:cs="Arial"/>
                <w:sz w:val="20"/>
                <w:szCs w:val="20"/>
                <w:lang w:val="en-CA"/>
              </w:rPr>
              <w:t>If invoicing address different than Section 4.2, please fill out the following:</w:t>
            </w:r>
          </w:p>
        </w:tc>
      </w:tr>
    </w:tbl>
    <w:tbl>
      <w:tblPr>
        <w:tblStyle w:val="TableGrid"/>
        <w:tblpPr w:leftFromText="180" w:rightFromText="180" w:vertAnchor="text" w:horzAnchor="margin" w:tblpX="378" w:tblpY="149"/>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5"/>
        <w:gridCol w:w="6379"/>
      </w:tblGrid>
      <w:tr w:rsidR="006F4A04" w:rsidRPr="00F71D36" w14:paraId="60DA72C2" w14:textId="77777777" w:rsidTr="00C80A73">
        <w:tc>
          <w:tcPr>
            <w:tcW w:w="3085" w:type="dxa"/>
          </w:tcPr>
          <w:p w14:paraId="2ED3DAE9"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Legal name:</w:t>
            </w:r>
          </w:p>
        </w:tc>
        <w:tc>
          <w:tcPr>
            <w:tcW w:w="6379" w:type="dxa"/>
            <w:vAlign w:val="center"/>
          </w:tcPr>
          <w:p w14:paraId="1081DBD0" w14:textId="77777777" w:rsidR="006F4A04" w:rsidRPr="00F71D36" w:rsidRDefault="006F4A04" w:rsidP="00F77AC0">
            <w:pPr>
              <w:spacing w:line="312" w:lineRule="auto"/>
              <w:rPr>
                <w:rFonts w:cs="Arial"/>
                <w:sz w:val="18"/>
                <w:szCs w:val="18"/>
                <w:lang w:val="en-CA"/>
              </w:rPr>
            </w:pPr>
          </w:p>
        </w:tc>
      </w:tr>
      <w:tr w:rsidR="006F4A04" w:rsidRPr="00F71D36" w14:paraId="5A6EEE92" w14:textId="77777777" w:rsidTr="00C80A73">
        <w:tc>
          <w:tcPr>
            <w:tcW w:w="3085" w:type="dxa"/>
          </w:tcPr>
          <w:p w14:paraId="37715F28"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Address:</w:t>
            </w:r>
          </w:p>
        </w:tc>
        <w:tc>
          <w:tcPr>
            <w:tcW w:w="6379" w:type="dxa"/>
            <w:vAlign w:val="center"/>
          </w:tcPr>
          <w:p w14:paraId="135C63D7" w14:textId="77777777" w:rsidR="006F4A04" w:rsidRPr="00F71D36" w:rsidRDefault="006F4A04" w:rsidP="00F77AC0">
            <w:pPr>
              <w:spacing w:line="312" w:lineRule="auto"/>
              <w:rPr>
                <w:rFonts w:cs="Arial"/>
                <w:sz w:val="18"/>
                <w:szCs w:val="18"/>
                <w:lang w:val="en-CA"/>
              </w:rPr>
            </w:pPr>
          </w:p>
        </w:tc>
      </w:tr>
      <w:tr w:rsidR="006F4A04" w:rsidRPr="00F71D36" w14:paraId="07DD3108" w14:textId="77777777" w:rsidTr="00C80A73">
        <w:tc>
          <w:tcPr>
            <w:tcW w:w="3085" w:type="dxa"/>
          </w:tcPr>
          <w:p w14:paraId="6CC32B1B"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City, Province</w:t>
            </w:r>
            <w:r w:rsidR="00C80A73" w:rsidRPr="00F71D36">
              <w:rPr>
                <w:rFonts w:cs="Arial"/>
                <w:sz w:val="18"/>
                <w:szCs w:val="18"/>
                <w:lang w:val="en-CA"/>
              </w:rPr>
              <w:t>,  Postal code</w:t>
            </w:r>
            <w:r w:rsidRPr="00F71D36">
              <w:rPr>
                <w:rFonts w:cs="Arial"/>
                <w:sz w:val="18"/>
                <w:szCs w:val="18"/>
                <w:lang w:val="en-CA"/>
              </w:rPr>
              <w:t>:</w:t>
            </w:r>
          </w:p>
        </w:tc>
        <w:tc>
          <w:tcPr>
            <w:tcW w:w="6379" w:type="dxa"/>
            <w:vAlign w:val="center"/>
          </w:tcPr>
          <w:p w14:paraId="1659A35F" w14:textId="77777777" w:rsidR="006F4A04" w:rsidRPr="00F71D36" w:rsidRDefault="006F4A04" w:rsidP="00F77AC0">
            <w:pPr>
              <w:spacing w:line="312" w:lineRule="auto"/>
              <w:rPr>
                <w:rFonts w:cs="Arial"/>
                <w:sz w:val="18"/>
                <w:szCs w:val="18"/>
                <w:lang w:val="en-CA"/>
              </w:rPr>
            </w:pPr>
          </w:p>
        </w:tc>
      </w:tr>
      <w:tr w:rsidR="00F71D36" w:rsidRPr="00F71D36" w14:paraId="7C6DA1B5" w14:textId="77777777" w:rsidTr="00C80A73">
        <w:tc>
          <w:tcPr>
            <w:tcW w:w="3085" w:type="dxa"/>
          </w:tcPr>
          <w:p w14:paraId="4BAEB840" w14:textId="77777777" w:rsidR="00F71D36" w:rsidRPr="00F71D36" w:rsidRDefault="00F71D36" w:rsidP="00F77AC0">
            <w:pPr>
              <w:spacing w:line="312" w:lineRule="auto"/>
              <w:jc w:val="right"/>
              <w:rPr>
                <w:rFonts w:cs="Arial"/>
                <w:sz w:val="18"/>
                <w:szCs w:val="18"/>
                <w:lang w:val="en-CA"/>
              </w:rPr>
            </w:pPr>
            <w:r>
              <w:rPr>
                <w:rFonts w:cs="Arial"/>
                <w:sz w:val="18"/>
                <w:szCs w:val="18"/>
                <w:lang w:val="en-CA"/>
              </w:rPr>
              <w:t>Name of contact:</w:t>
            </w:r>
          </w:p>
        </w:tc>
        <w:tc>
          <w:tcPr>
            <w:tcW w:w="6379" w:type="dxa"/>
            <w:vAlign w:val="center"/>
          </w:tcPr>
          <w:p w14:paraId="08DF5FDF" w14:textId="77777777" w:rsidR="00F71D36" w:rsidRPr="00F71D36" w:rsidRDefault="00F71D36" w:rsidP="00F77AC0">
            <w:pPr>
              <w:spacing w:line="312" w:lineRule="auto"/>
              <w:rPr>
                <w:rFonts w:cs="Arial"/>
                <w:sz w:val="18"/>
                <w:szCs w:val="18"/>
                <w:lang w:val="en-CA"/>
              </w:rPr>
            </w:pPr>
          </w:p>
        </w:tc>
      </w:tr>
      <w:tr w:rsidR="006F4A04" w:rsidRPr="00F71D36" w14:paraId="6A69DB85" w14:textId="77777777" w:rsidTr="00C80A73">
        <w:tc>
          <w:tcPr>
            <w:tcW w:w="3085" w:type="dxa"/>
          </w:tcPr>
          <w:p w14:paraId="14E1A9B2"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Phone:</w:t>
            </w:r>
          </w:p>
        </w:tc>
        <w:tc>
          <w:tcPr>
            <w:tcW w:w="6379" w:type="dxa"/>
            <w:vAlign w:val="center"/>
          </w:tcPr>
          <w:p w14:paraId="3037DEC4" w14:textId="77777777" w:rsidR="006F4A04" w:rsidRPr="00F71D36" w:rsidRDefault="006F4A04" w:rsidP="00F77AC0">
            <w:pPr>
              <w:spacing w:line="312" w:lineRule="auto"/>
              <w:rPr>
                <w:rFonts w:cs="Arial"/>
                <w:sz w:val="18"/>
                <w:szCs w:val="18"/>
                <w:lang w:val="en-CA"/>
              </w:rPr>
            </w:pPr>
          </w:p>
        </w:tc>
      </w:tr>
      <w:tr w:rsidR="006F4A04" w:rsidRPr="00F71D36" w14:paraId="5F8D756F" w14:textId="77777777" w:rsidTr="00C80A73">
        <w:tc>
          <w:tcPr>
            <w:tcW w:w="3085" w:type="dxa"/>
          </w:tcPr>
          <w:p w14:paraId="7A1760BE"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Email:</w:t>
            </w:r>
          </w:p>
        </w:tc>
        <w:tc>
          <w:tcPr>
            <w:tcW w:w="6379" w:type="dxa"/>
            <w:vAlign w:val="center"/>
          </w:tcPr>
          <w:p w14:paraId="6DE75AA6" w14:textId="77777777" w:rsidR="006F4A04" w:rsidRPr="00F71D36" w:rsidRDefault="006F4A04" w:rsidP="00F77AC0">
            <w:pPr>
              <w:spacing w:line="312" w:lineRule="auto"/>
              <w:rPr>
                <w:rFonts w:cs="Arial"/>
                <w:sz w:val="18"/>
                <w:szCs w:val="18"/>
                <w:lang w:val="en-CA"/>
              </w:rPr>
            </w:pPr>
          </w:p>
        </w:tc>
      </w:tr>
    </w:tbl>
    <w:p w14:paraId="50DF0927" w14:textId="77777777" w:rsidR="006F4A04" w:rsidRPr="00F71D36" w:rsidRDefault="006F4A04" w:rsidP="00B57EDF">
      <w:pPr>
        <w:pStyle w:val="NormalWeb"/>
        <w:numPr>
          <w:ilvl w:val="7"/>
          <w:numId w:val="25"/>
        </w:numPr>
        <w:spacing w:before="240" w:beforeAutospacing="0" w:after="0" w:afterAutospacing="0" w:line="276" w:lineRule="auto"/>
        <w:ind w:left="709" w:hanging="567"/>
        <w:rPr>
          <w:sz w:val="20"/>
          <w:szCs w:val="20"/>
          <w:lang w:val="en-CA"/>
        </w:rPr>
      </w:pPr>
      <w:r w:rsidRPr="00F71D36">
        <w:rPr>
          <w:sz w:val="20"/>
          <w:szCs w:val="20"/>
          <w:lang w:val="en-CA"/>
        </w:rPr>
        <w:t>Have these funds been leveraged against other federal or provincial programs?    Yes___</w:t>
      </w:r>
      <w:r w:rsidRPr="00F71D36">
        <w:rPr>
          <w:sz w:val="20"/>
          <w:szCs w:val="20"/>
          <w:lang w:val="en-CA"/>
        </w:rPr>
        <w:tab/>
        <w:t xml:space="preserve">  No___</w:t>
      </w:r>
    </w:p>
    <w:p w14:paraId="176EF13E" w14:textId="77777777" w:rsidR="006F4A04" w:rsidRPr="00F71D36" w:rsidRDefault="006F4A04" w:rsidP="00AA229B">
      <w:pPr>
        <w:pStyle w:val="NormalWeb"/>
        <w:spacing w:before="120" w:beforeAutospacing="0" w:after="120" w:afterAutospacing="0"/>
        <w:ind w:left="142"/>
        <w:rPr>
          <w:sz w:val="20"/>
          <w:szCs w:val="20"/>
          <w:lang w:val="en-CA"/>
        </w:rPr>
      </w:pPr>
      <w:r w:rsidRPr="00F71D36">
        <w:rPr>
          <w:b/>
          <w:sz w:val="20"/>
          <w:szCs w:val="20"/>
          <w:lang w:val="en-CA"/>
        </w:rPr>
        <w:t>If yes,</w:t>
      </w:r>
      <w:r w:rsidRPr="00F71D36">
        <w:rPr>
          <w:sz w:val="20"/>
          <w:szCs w:val="20"/>
          <w:lang w:val="en-CA"/>
        </w:rPr>
        <w:t xml:space="preserve"> please provide details: </w:t>
      </w:r>
    </w:p>
    <w:p w14:paraId="1629835C" w14:textId="77777777" w:rsidR="001664BD" w:rsidRPr="009F5FCE" w:rsidRDefault="001664BD" w:rsidP="00F02159">
      <w:pPr>
        <w:pStyle w:val="NormalWeb"/>
        <w:spacing w:before="120" w:beforeAutospacing="0" w:after="120" w:afterAutospacing="0"/>
        <w:ind w:left="142"/>
        <w:rPr>
          <w:sz w:val="20"/>
          <w:szCs w:val="20"/>
          <w:lang w:val="en-CA"/>
        </w:rPr>
      </w:pPr>
    </w:p>
    <w:p w14:paraId="51A11DDD" w14:textId="6EDBC289" w:rsidR="00B57EDF" w:rsidRPr="009F5FCE" w:rsidRDefault="00B57EDF" w:rsidP="00B57EDF">
      <w:pPr>
        <w:pStyle w:val="NormalWeb"/>
        <w:numPr>
          <w:ilvl w:val="2"/>
          <w:numId w:val="32"/>
        </w:numPr>
        <w:tabs>
          <w:tab w:val="left" w:pos="709"/>
        </w:tabs>
        <w:spacing w:before="120" w:beforeAutospacing="0" w:after="0" w:afterAutospacing="0"/>
        <w:rPr>
          <w:b/>
          <w:sz w:val="18"/>
          <w:szCs w:val="18"/>
          <w:lang w:val="en-CA"/>
        </w:rPr>
      </w:pPr>
      <w:r w:rsidRPr="009F5FCE">
        <w:rPr>
          <w:b/>
          <w:sz w:val="20"/>
          <w:szCs w:val="20"/>
          <w:lang w:val="en-CA"/>
        </w:rPr>
        <w:t xml:space="preserve">Partner Funds at </w:t>
      </w:r>
      <w:r w:rsidR="00227842">
        <w:rPr>
          <w:b/>
          <w:sz w:val="20"/>
          <w:szCs w:val="20"/>
          <w:lang w:val="en-CA"/>
        </w:rPr>
        <w:t>academic institution</w:t>
      </w:r>
      <w:r w:rsidRPr="009F5FCE">
        <w:rPr>
          <w:b/>
          <w:sz w:val="20"/>
          <w:szCs w:val="20"/>
          <w:lang w:val="en-CA"/>
        </w:rPr>
        <w:t xml:space="preserve">. </w:t>
      </w:r>
      <w:r w:rsidRPr="009F5FCE">
        <w:rPr>
          <w:b/>
          <w:i/>
          <w:color w:val="808080" w:themeColor="background1" w:themeShade="80"/>
          <w:sz w:val="20"/>
          <w:szCs w:val="20"/>
          <w:lang w:val="en-CA"/>
        </w:rPr>
        <w:t>IF APPLICABLE</w:t>
      </w:r>
    </w:p>
    <w:p w14:paraId="2D037F07" w14:textId="68D1C421" w:rsidR="00D75988" w:rsidRPr="009F5FCE" w:rsidRDefault="00B57EDF" w:rsidP="00AE750A">
      <w:pPr>
        <w:pStyle w:val="NormalWeb"/>
        <w:spacing w:before="0" w:beforeAutospacing="0" w:after="120" w:afterAutospacing="0"/>
        <w:ind w:left="709"/>
        <w:jc w:val="both"/>
        <w:rPr>
          <w:color w:val="808080" w:themeColor="background1" w:themeShade="80"/>
          <w:sz w:val="18"/>
          <w:szCs w:val="18"/>
          <w:lang w:val="en-CA"/>
        </w:rPr>
      </w:pPr>
      <w:r w:rsidRPr="009F5FCE">
        <w:rPr>
          <w:color w:val="808080" w:themeColor="background1" w:themeShade="80"/>
          <w:sz w:val="18"/>
          <w:szCs w:val="18"/>
          <w:lang w:val="en-CA"/>
        </w:rPr>
        <w:t xml:space="preserve">To be completed </w:t>
      </w:r>
      <w:r w:rsidRPr="009F5FCE">
        <w:rPr>
          <w:color w:val="808080" w:themeColor="background1" w:themeShade="80"/>
          <w:sz w:val="18"/>
          <w:szCs w:val="18"/>
          <w:u w:val="single"/>
          <w:lang w:val="en-CA"/>
        </w:rPr>
        <w:t>only</w:t>
      </w:r>
      <w:r w:rsidRPr="009F5FCE">
        <w:rPr>
          <w:color w:val="808080" w:themeColor="background1" w:themeShade="80"/>
          <w:sz w:val="18"/>
          <w:szCs w:val="18"/>
          <w:lang w:val="en-CA"/>
        </w:rPr>
        <w:t xml:space="preserve"> if Partner funds were sent as an exception to the </w:t>
      </w:r>
      <w:r w:rsidR="00A92BDC">
        <w:rPr>
          <w:color w:val="808080" w:themeColor="background1" w:themeShade="80"/>
          <w:sz w:val="18"/>
          <w:szCs w:val="18"/>
          <w:lang w:val="en-CA"/>
        </w:rPr>
        <w:t>academic institution</w:t>
      </w:r>
      <w:r w:rsidR="001B45CB" w:rsidRPr="009F5FCE">
        <w:rPr>
          <w:b/>
          <w:color w:val="808080" w:themeColor="background1" w:themeShade="80"/>
          <w:sz w:val="20"/>
          <w:szCs w:val="20"/>
          <w:lang w:val="en-CA"/>
        </w:rPr>
        <w:t xml:space="preserve">. </w:t>
      </w:r>
      <w:r w:rsidRPr="009F5FCE">
        <w:rPr>
          <w:b/>
          <w:color w:val="808080" w:themeColor="background1" w:themeShade="80"/>
          <w:sz w:val="18"/>
          <w:szCs w:val="18"/>
          <w:lang w:val="en-CA"/>
        </w:rPr>
        <w:t>If no</w:t>
      </w:r>
      <w:r w:rsidRPr="009F5FCE">
        <w:rPr>
          <w:color w:val="808080" w:themeColor="background1" w:themeShade="80"/>
          <w:sz w:val="18"/>
          <w:szCs w:val="18"/>
          <w:lang w:val="en-CA"/>
        </w:rPr>
        <w:t xml:space="preserve"> please proceed to section 4.3.:</w:t>
      </w:r>
    </w:p>
    <w:p w14:paraId="7A2CFDEA" w14:textId="7FC2E4E5" w:rsidR="006F4A04" w:rsidRPr="009F5FCE" w:rsidRDefault="006F4A04" w:rsidP="00D75988">
      <w:pPr>
        <w:pStyle w:val="NormalWeb"/>
        <w:numPr>
          <w:ilvl w:val="0"/>
          <w:numId w:val="39"/>
        </w:numPr>
        <w:tabs>
          <w:tab w:val="left" w:pos="6379"/>
        </w:tabs>
        <w:spacing w:before="240" w:beforeAutospacing="0" w:after="120" w:afterAutospacing="0"/>
        <w:ind w:hanging="578"/>
        <w:rPr>
          <w:sz w:val="20"/>
          <w:szCs w:val="20"/>
        </w:rPr>
      </w:pPr>
      <w:r w:rsidRPr="009F5FCE">
        <w:rPr>
          <w:sz w:val="20"/>
          <w:szCs w:val="20"/>
        </w:rPr>
        <w:t xml:space="preserve">Is there a </w:t>
      </w:r>
      <w:r w:rsidRPr="009F5FCE">
        <w:rPr>
          <w:b/>
          <w:sz w:val="20"/>
          <w:szCs w:val="20"/>
        </w:rPr>
        <w:t>research agreement</w:t>
      </w:r>
      <w:r w:rsidRPr="009F5FCE">
        <w:rPr>
          <w:sz w:val="20"/>
          <w:szCs w:val="20"/>
        </w:rPr>
        <w:t xml:space="preserve"> in place with the </w:t>
      </w:r>
      <w:r w:rsidR="00227842">
        <w:rPr>
          <w:sz w:val="20"/>
          <w:szCs w:val="20"/>
        </w:rPr>
        <w:t>academic institution</w:t>
      </w:r>
      <w:r w:rsidR="00227842" w:rsidRPr="009F5FCE">
        <w:rPr>
          <w:sz w:val="20"/>
          <w:szCs w:val="20"/>
        </w:rPr>
        <w:t xml:space="preserve"> </w:t>
      </w:r>
      <w:r w:rsidRPr="009F5FCE">
        <w:rPr>
          <w:sz w:val="20"/>
          <w:szCs w:val="20"/>
        </w:rPr>
        <w:t xml:space="preserve">that governs the use of these partner funds? </w:t>
      </w:r>
    </w:p>
    <w:p w14:paraId="2B15FA10" w14:textId="35A0DF86" w:rsidR="006F4A04" w:rsidRPr="009F5FCE" w:rsidRDefault="00AA229B" w:rsidP="00B57EDF">
      <w:pPr>
        <w:pStyle w:val="NormalWeb"/>
        <w:tabs>
          <w:tab w:val="left" w:pos="6379"/>
        </w:tabs>
        <w:spacing w:before="120" w:beforeAutospacing="0" w:after="0" w:afterAutospacing="0"/>
        <w:ind w:left="709" w:hanging="567"/>
        <w:rPr>
          <w:b/>
          <w:bCs/>
          <w:sz w:val="20"/>
          <w:szCs w:val="20"/>
        </w:rPr>
      </w:pPr>
      <w:r w:rsidRPr="009F5FCE">
        <w:rPr>
          <w:sz w:val="20"/>
          <w:szCs w:val="20"/>
        </w:rPr>
        <w:tab/>
        <w:t>__</w:t>
      </w:r>
      <w:r w:rsidR="006F4A04" w:rsidRPr="0061063A">
        <w:rPr>
          <w:sz w:val="20"/>
          <w:szCs w:val="20"/>
          <w:u w:val="single"/>
        </w:rPr>
        <w:t>No</w:t>
      </w:r>
      <w:r w:rsidR="006F4A04" w:rsidRPr="009F5FCE">
        <w:rPr>
          <w:sz w:val="20"/>
          <w:szCs w:val="20"/>
        </w:rPr>
        <w:t>___</w:t>
      </w:r>
      <w:r w:rsidR="006F4A04" w:rsidRPr="009F5FCE">
        <w:rPr>
          <w:b/>
          <w:sz w:val="20"/>
          <w:szCs w:val="20"/>
          <w:lang w:val="en-CA"/>
        </w:rPr>
        <w:t xml:space="preserve"> </w:t>
      </w:r>
      <w:r w:rsidR="006F4A04" w:rsidRPr="009F5FCE">
        <w:rPr>
          <w:sz w:val="20"/>
          <w:szCs w:val="20"/>
        </w:rPr>
        <w:t xml:space="preserve"> </w:t>
      </w:r>
      <w:r w:rsidR="006F4A04" w:rsidRPr="009F5FCE">
        <w:rPr>
          <w:b/>
          <w:bCs/>
          <w:sz w:val="20"/>
          <w:szCs w:val="20"/>
        </w:rPr>
        <w:t> </w:t>
      </w:r>
    </w:p>
    <w:p w14:paraId="0526FBA0" w14:textId="77777777" w:rsidR="006F4A04" w:rsidRPr="009F5FCE" w:rsidRDefault="006F4A04" w:rsidP="00AE750A">
      <w:pPr>
        <w:pStyle w:val="NormalWeb"/>
        <w:spacing w:before="120" w:beforeAutospacing="0" w:after="120" w:afterAutospacing="0"/>
        <w:ind w:left="142"/>
        <w:jc w:val="both"/>
        <w:rPr>
          <w:sz w:val="20"/>
          <w:szCs w:val="20"/>
        </w:rPr>
      </w:pPr>
      <w:r w:rsidRPr="009F5FCE">
        <w:rPr>
          <w:b/>
          <w:bCs/>
          <w:sz w:val="20"/>
          <w:szCs w:val="20"/>
        </w:rPr>
        <w:t>If yes</w:t>
      </w:r>
      <w:r w:rsidRPr="009F5FCE">
        <w:rPr>
          <w:sz w:val="20"/>
          <w:szCs w:val="20"/>
        </w:rPr>
        <w:t xml:space="preserve"> please speak with your BD representative, fill out the </w:t>
      </w:r>
      <w:r w:rsidR="00562CD9" w:rsidRPr="009F5FCE">
        <w:rPr>
          <w:i/>
          <w:sz w:val="20"/>
          <w:szCs w:val="20"/>
        </w:rPr>
        <w:t>addendum to research agreement</w:t>
      </w:r>
      <w:r w:rsidRPr="009F5FCE">
        <w:rPr>
          <w:i/>
          <w:sz w:val="20"/>
          <w:szCs w:val="20"/>
        </w:rPr>
        <w:t xml:space="preserve"> document</w:t>
      </w:r>
      <w:r w:rsidRPr="009F5FCE">
        <w:rPr>
          <w:sz w:val="20"/>
          <w:szCs w:val="20"/>
        </w:rPr>
        <w:t>, and submit that document with your completed application</w:t>
      </w:r>
      <w:r w:rsidR="00562CD9" w:rsidRPr="009F5FCE">
        <w:rPr>
          <w:sz w:val="20"/>
          <w:szCs w:val="20"/>
        </w:rPr>
        <w:t>.</w:t>
      </w:r>
    </w:p>
    <w:p w14:paraId="438FEB5D" w14:textId="77777777" w:rsidR="00562CD9" w:rsidRPr="009F5FCE" w:rsidRDefault="00562CD9" w:rsidP="00AA229B">
      <w:pPr>
        <w:pStyle w:val="NormalWeb"/>
        <w:spacing w:before="120" w:beforeAutospacing="0" w:after="120" w:afterAutospacing="0"/>
        <w:ind w:left="142"/>
        <w:rPr>
          <w:sz w:val="20"/>
          <w:szCs w:val="20"/>
        </w:rPr>
      </w:pPr>
      <w:r w:rsidRPr="009F5FCE">
        <w:rPr>
          <w:b/>
          <w:bCs/>
          <w:sz w:val="20"/>
          <w:szCs w:val="20"/>
        </w:rPr>
        <w:t xml:space="preserve">If no </w:t>
      </w:r>
      <w:r w:rsidRPr="009F5FCE">
        <w:rPr>
          <w:bCs/>
          <w:sz w:val="20"/>
          <w:szCs w:val="20"/>
        </w:rPr>
        <w:t>please</w:t>
      </w:r>
      <w:r w:rsidRPr="009F5FCE">
        <w:rPr>
          <w:b/>
          <w:bCs/>
          <w:sz w:val="20"/>
          <w:szCs w:val="20"/>
        </w:rPr>
        <w:t xml:space="preserve"> </w:t>
      </w:r>
      <w:r w:rsidRPr="009F5FCE">
        <w:rPr>
          <w:bCs/>
          <w:sz w:val="20"/>
          <w:szCs w:val="20"/>
        </w:rPr>
        <w:t>complete the following:</w:t>
      </w:r>
    </w:p>
    <w:p w14:paraId="03451825" w14:textId="7C3D0BB3" w:rsidR="006F4A04" w:rsidRPr="009F5FCE" w:rsidRDefault="006F4A04" w:rsidP="00B57EDF">
      <w:pPr>
        <w:pStyle w:val="NormalWeb"/>
        <w:numPr>
          <w:ilvl w:val="0"/>
          <w:numId w:val="39"/>
        </w:numPr>
        <w:tabs>
          <w:tab w:val="left" w:pos="6379"/>
        </w:tabs>
        <w:spacing w:before="240" w:beforeAutospacing="0" w:after="120" w:afterAutospacing="0"/>
        <w:ind w:hanging="578"/>
        <w:rPr>
          <w:sz w:val="20"/>
          <w:szCs w:val="20"/>
          <w:lang w:val="en-CA"/>
        </w:rPr>
      </w:pPr>
      <w:r w:rsidRPr="009F5FCE">
        <w:rPr>
          <w:sz w:val="20"/>
          <w:szCs w:val="20"/>
          <w:lang w:val="en-CA"/>
        </w:rPr>
        <w:t>ORS/UILO</w:t>
      </w:r>
      <w:r w:rsidR="00227842">
        <w:rPr>
          <w:sz w:val="20"/>
          <w:szCs w:val="20"/>
          <w:lang w:val="en-CA"/>
        </w:rPr>
        <w:t xml:space="preserve"> or equivalent</w:t>
      </w:r>
      <w:r w:rsidRPr="009F5FCE">
        <w:rPr>
          <w:sz w:val="20"/>
          <w:szCs w:val="20"/>
          <w:lang w:val="en-CA"/>
        </w:rPr>
        <w:t xml:space="preserve"> agrees </w:t>
      </w:r>
      <w:r w:rsidR="00D75988" w:rsidRPr="009F5FCE">
        <w:rPr>
          <w:sz w:val="20"/>
          <w:szCs w:val="20"/>
          <w:lang w:val="en-CA"/>
        </w:rPr>
        <w:t xml:space="preserve">to send these funds to Mitacs:  </w:t>
      </w:r>
      <w:r w:rsidR="0061063A">
        <w:rPr>
          <w:sz w:val="20"/>
          <w:szCs w:val="20"/>
          <w:lang w:val="en-CA"/>
        </w:rPr>
        <w:t>___</w:t>
      </w:r>
      <w:r w:rsidRPr="009F5FCE">
        <w:rPr>
          <w:sz w:val="20"/>
          <w:szCs w:val="20"/>
          <w:lang w:val="en-CA"/>
        </w:rPr>
        <w:t>No___</w:t>
      </w:r>
    </w:p>
    <w:p w14:paraId="0CBBF041" w14:textId="77777777" w:rsidR="00B57EDF" w:rsidRPr="009F5FCE" w:rsidRDefault="00B57EDF" w:rsidP="00B57EDF">
      <w:pPr>
        <w:pStyle w:val="NormalWeb"/>
        <w:tabs>
          <w:tab w:val="left" w:pos="6379"/>
        </w:tabs>
        <w:spacing w:before="120" w:beforeAutospacing="0" w:after="120" w:afterAutospacing="0"/>
        <w:ind w:left="142"/>
        <w:rPr>
          <w:sz w:val="20"/>
          <w:szCs w:val="20"/>
          <w:lang w:val="en-CA"/>
        </w:rPr>
      </w:pPr>
      <w:r w:rsidRPr="009F5FCE">
        <w:rPr>
          <w:b/>
          <w:sz w:val="20"/>
          <w:szCs w:val="20"/>
          <w:lang w:val="en-CA"/>
        </w:rPr>
        <w:t>If yes</w:t>
      </w:r>
      <w:r w:rsidRPr="009F5FCE">
        <w:rPr>
          <w:sz w:val="20"/>
          <w:szCs w:val="20"/>
          <w:lang w:val="en-CA"/>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69"/>
        <w:gridCol w:w="6662"/>
      </w:tblGrid>
      <w:tr w:rsidR="006F4A04" w:rsidRPr="009F5FCE" w14:paraId="545BE077" w14:textId="77777777" w:rsidTr="00AA229B">
        <w:trPr>
          <w:trHeight w:val="266"/>
        </w:trPr>
        <w:tc>
          <w:tcPr>
            <w:tcW w:w="2669" w:type="dxa"/>
            <w:vAlign w:val="center"/>
          </w:tcPr>
          <w:p w14:paraId="20FC928F" w14:textId="72D43161" w:rsidR="006F4A04" w:rsidRPr="009F5FCE" w:rsidRDefault="00227842" w:rsidP="00F77AC0">
            <w:pPr>
              <w:pStyle w:val="NormalWeb"/>
              <w:spacing w:before="0" w:beforeAutospacing="0" w:after="0" w:afterAutospacing="0" w:line="312" w:lineRule="auto"/>
              <w:jc w:val="right"/>
              <w:rPr>
                <w:sz w:val="18"/>
                <w:szCs w:val="18"/>
                <w:lang w:val="en-CA"/>
              </w:rPr>
            </w:pPr>
            <w:r>
              <w:rPr>
                <w:sz w:val="18"/>
                <w:szCs w:val="18"/>
                <w:lang w:val="en-CA"/>
              </w:rPr>
              <w:t>Academic institution</w:t>
            </w:r>
            <w:r w:rsidRPr="009F5FCE">
              <w:rPr>
                <w:sz w:val="18"/>
                <w:szCs w:val="18"/>
                <w:lang w:val="en-CA"/>
              </w:rPr>
              <w:t xml:space="preserve"> </w:t>
            </w:r>
            <w:r w:rsidR="006F4A04" w:rsidRPr="009F5FCE">
              <w:rPr>
                <w:sz w:val="18"/>
                <w:szCs w:val="18"/>
                <w:lang w:val="en-CA"/>
              </w:rPr>
              <w:t>account number:</w:t>
            </w:r>
          </w:p>
        </w:tc>
        <w:tc>
          <w:tcPr>
            <w:tcW w:w="6662" w:type="dxa"/>
            <w:vAlign w:val="center"/>
          </w:tcPr>
          <w:p w14:paraId="148F311D" w14:textId="77777777" w:rsidR="006F4A04" w:rsidRPr="009F5FCE" w:rsidRDefault="006F4A04" w:rsidP="00F77AC0">
            <w:pPr>
              <w:pStyle w:val="NormalWeb"/>
              <w:spacing w:before="0" w:beforeAutospacing="0" w:after="0" w:afterAutospacing="0" w:line="312" w:lineRule="auto"/>
              <w:rPr>
                <w:sz w:val="18"/>
                <w:szCs w:val="18"/>
                <w:lang w:val="en-CA"/>
              </w:rPr>
            </w:pPr>
          </w:p>
        </w:tc>
      </w:tr>
    </w:tbl>
    <w:p w14:paraId="63BF1CE4" w14:textId="77777777" w:rsidR="006F4A04" w:rsidRPr="009F5FCE" w:rsidRDefault="006F4A04" w:rsidP="00B57EDF">
      <w:pPr>
        <w:pStyle w:val="NormalWeb"/>
        <w:numPr>
          <w:ilvl w:val="0"/>
          <w:numId w:val="39"/>
        </w:numPr>
        <w:tabs>
          <w:tab w:val="left" w:pos="6912"/>
          <w:tab w:val="left" w:pos="9072"/>
        </w:tabs>
        <w:spacing w:before="240" w:beforeAutospacing="0" w:after="120" w:afterAutospacing="0"/>
        <w:ind w:hanging="578"/>
        <w:rPr>
          <w:sz w:val="20"/>
          <w:szCs w:val="20"/>
          <w:lang w:val="en-CA"/>
        </w:rPr>
      </w:pPr>
      <w:r w:rsidRPr="009F5FCE">
        <w:rPr>
          <w:sz w:val="20"/>
          <w:szCs w:val="20"/>
          <w:lang w:val="en-CA"/>
        </w:rPr>
        <w:t>The partner agrees by signing this application t</w:t>
      </w:r>
      <w:r w:rsidR="00D75988" w:rsidRPr="009F5FCE">
        <w:rPr>
          <w:sz w:val="20"/>
          <w:szCs w:val="20"/>
          <w:lang w:val="en-CA"/>
        </w:rPr>
        <w:t xml:space="preserve">hat the funds can be forwarded:  </w:t>
      </w:r>
      <w:r w:rsidRPr="009F5FCE">
        <w:rPr>
          <w:sz w:val="20"/>
          <w:szCs w:val="20"/>
          <w:lang w:val="en-CA"/>
        </w:rPr>
        <w:t>Yes___  No___</w:t>
      </w:r>
    </w:p>
    <w:p w14:paraId="35C44F50" w14:textId="77777777" w:rsidR="00B57EDF" w:rsidRPr="009F5FCE" w:rsidRDefault="00B57EDF" w:rsidP="00B57EDF">
      <w:pPr>
        <w:pStyle w:val="NormalWeb"/>
        <w:tabs>
          <w:tab w:val="left" w:pos="6379"/>
        </w:tabs>
        <w:spacing w:before="120" w:beforeAutospacing="0" w:after="120" w:afterAutospacing="0"/>
        <w:ind w:left="142"/>
        <w:rPr>
          <w:sz w:val="20"/>
          <w:szCs w:val="20"/>
          <w:lang w:val="en-CA"/>
        </w:rPr>
      </w:pPr>
      <w:r w:rsidRPr="009F5FCE">
        <w:rPr>
          <w:b/>
          <w:sz w:val="20"/>
          <w:szCs w:val="20"/>
          <w:lang w:val="en-CA"/>
        </w:rPr>
        <w:t>If yes</w:t>
      </w:r>
      <w:r w:rsidRPr="009F5FCE">
        <w:rPr>
          <w:sz w:val="20"/>
          <w:szCs w:val="20"/>
          <w:lang w:val="en-CA"/>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28"/>
        <w:gridCol w:w="5103"/>
      </w:tblGrid>
      <w:tr w:rsidR="006F4A04" w:rsidRPr="009F5FCE" w14:paraId="0EE4E9E0" w14:textId="77777777" w:rsidTr="00AA229B">
        <w:trPr>
          <w:trHeight w:val="340"/>
        </w:trPr>
        <w:tc>
          <w:tcPr>
            <w:tcW w:w="4228" w:type="dxa"/>
            <w:vAlign w:val="center"/>
          </w:tcPr>
          <w:p w14:paraId="47238CE6" w14:textId="77777777" w:rsidR="006F4A04" w:rsidRPr="009F5FCE" w:rsidRDefault="006F4A04" w:rsidP="00F77AC0">
            <w:pPr>
              <w:pStyle w:val="NormalWeb"/>
              <w:spacing w:before="0" w:beforeAutospacing="0" w:after="0" w:afterAutospacing="0" w:line="312" w:lineRule="auto"/>
              <w:jc w:val="right"/>
              <w:rPr>
                <w:sz w:val="18"/>
                <w:szCs w:val="18"/>
                <w:lang w:val="en-CA"/>
              </w:rPr>
            </w:pPr>
            <w:r w:rsidRPr="009F5FCE">
              <w:rPr>
                <w:sz w:val="18"/>
                <w:szCs w:val="18"/>
                <w:lang w:val="en-CA"/>
              </w:rPr>
              <w:t>Name of the consenting partner representative</w:t>
            </w:r>
            <w:r w:rsidRPr="009F5FCE">
              <w:rPr>
                <w:rStyle w:val="CommentReference"/>
                <w:sz w:val="18"/>
                <w:szCs w:val="18"/>
                <w:lang w:val="en-CA"/>
              </w:rPr>
              <w:t> </w:t>
            </w:r>
          </w:p>
        </w:tc>
        <w:tc>
          <w:tcPr>
            <w:tcW w:w="5103" w:type="dxa"/>
          </w:tcPr>
          <w:p w14:paraId="39E12F6B" w14:textId="77777777" w:rsidR="006F4A04" w:rsidRPr="009F5FCE" w:rsidRDefault="006F4A04" w:rsidP="00F77AC0">
            <w:pPr>
              <w:pStyle w:val="NormalWeb"/>
              <w:spacing w:before="0" w:beforeAutospacing="0" w:after="0" w:afterAutospacing="0" w:line="312" w:lineRule="auto"/>
              <w:rPr>
                <w:sz w:val="18"/>
                <w:szCs w:val="18"/>
                <w:lang w:val="en-CA"/>
              </w:rPr>
            </w:pPr>
          </w:p>
        </w:tc>
      </w:tr>
    </w:tbl>
    <w:p w14:paraId="7EECED38" w14:textId="49A88073" w:rsidR="006F4A04" w:rsidRPr="009F5FCE" w:rsidRDefault="00B57EDF" w:rsidP="00B57EDF">
      <w:pPr>
        <w:pStyle w:val="NormalWeb"/>
        <w:numPr>
          <w:ilvl w:val="0"/>
          <w:numId w:val="39"/>
        </w:numPr>
        <w:spacing w:before="240" w:beforeAutospacing="0" w:after="120" w:afterAutospacing="0"/>
        <w:ind w:hanging="578"/>
        <w:rPr>
          <w:sz w:val="20"/>
          <w:szCs w:val="20"/>
          <w:lang w:val="en-CA"/>
        </w:rPr>
      </w:pPr>
      <w:r w:rsidRPr="009F5FCE">
        <w:rPr>
          <w:b/>
          <w:sz w:val="20"/>
          <w:szCs w:val="20"/>
          <w:lang w:val="en-CA"/>
        </w:rPr>
        <w:t xml:space="preserve">Invoicing </w:t>
      </w:r>
      <w:r w:rsidR="00227842">
        <w:rPr>
          <w:b/>
          <w:sz w:val="20"/>
          <w:szCs w:val="20"/>
          <w:lang w:val="en-CA"/>
        </w:rPr>
        <w:t>academic institution</w:t>
      </w:r>
      <w:r w:rsidR="00227842" w:rsidRPr="009F5FCE">
        <w:rPr>
          <w:b/>
          <w:sz w:val="20"/>
          <w:szCs w:val="20"/>
          <w:lang w:val="en-CA"/>
        </w:rPr>
        <w:t xml:space="preserve"> </w:t>
      </w:r>
      <w:r w:rsidR="00CB50B5">
        <w:rPr>
          <w:b/>
          <w:sz w:val="20"/>
          <w:szCs w:val="20"/>
          <w:lang w:val="en-CA"/>
        </w:rPr>
        <w:t>c</w:t>
      </w:r>
      <w:r w:rsidRPr="009F5FCE">
        <w:rPr>
          <w:b/>
          <w:sz w:val="20"/>
          <w:szCs w:val="20"/>
          <w:lang w:val="en-CA"/>
        </w:rPr>
        <w:t>ontact</w:t>
      </w:r>
      <w:r w:rsidRPr="009F5FCE">
        <w:rPr>
          <w:sz w:val="20"/>
          <w:szCs w:val="20"/>
          <w:lang w:val="en-CA"/>
        </w:rPr>
        <w:t xml:space="preserve"> </w:t>
      </w:r>
      <w:r w:rsidR="006F4A04" w:rsidRPr="009F5FCE">
        <w:rPr>
          <w:sz w:val="20"/>
          <w:szCs w:val="20"/>
          <w:lang w:val="en-CA"/>
        </w:rPr>
        <w:t>to receive Mitacs invoice</w:t>
      </w:r>
      <w:r w:rsidRPr="009F5FCE">
        <w:rPr>
          <w:sz w:val="20"/>
          <w:szCs w:val="20"/>
          <w:lang w:val="en-CA"/>
        </w:rPr>
        <w:t>:</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5"/>
        <w:gridCol w:w="7796"/>
      </w:tblGrid>
      <w:tr w:rsidR="006F4A04" w:rsidRPr="009F5FCE" w14:paraId="729B15DA" w14:textId="77777777" w:rsidTr="00AA229B">
        <w:tc>
          <w:tcPr>
            <w:tcW w:w="1535" w:type="dxa"/>
            <w:vAlign w:val="center"/>
          </w:tcPr>
          <w:p w14:paraId="62557C0C" w14:textId="77777777" w:rsidR="006F4A04" w:rsidRPr="009F5FCE" w:rsidRDefault="006F4A04" w:rsidP="00F77AC0">
            <w:pPr>
              <w:spacing w:line="312" w:lineRule="auto"/>
              <w:jc w:val="right"/>
              <w:rPr>
                <w:rFonts w:cs="Arial"/>
                <w:sz w:val="18"/>
                <w:szCs w:val="18"/>
                <w:lang w:val="en-CA"/>
              </w:rPr>
            </w:pPr>
            <w:r w:rsidRPr="009F5FCE">
              <w:rPr>
                <w:rFonts w:cs="Arial"/>
                <w:sz w:val="18"/>
                <w:szCs w:val="18"/>
                <w:lang w:val="en-CA"/>
              </w:rPr>
              <w:t>Name:</w:t>
            </w:r>
          </w:p>
        </w:tc>
        <w:tc>
          <w:tcPr>
            <w:tcW w:w="7796" w:type="dxa"/>
          </w:tcPr>
          <w:p w14:paraId="0484B832" w14:textId="77777777" w:rsidR="006F4A04" w:rsidRPr="009F5FCE" w:rsidRDefault="006F4A04" w:rsidP="00F77AC0">
            <w:pPr>
              <w:spacing w:line="312" w:lineRule="auto"/>
              <w:rPr>
                <w:rFonts w:cs="Arial"/>
                <w:sz w:val="18"/>
                <w:szCs w:val="18"/>
                <w:lang w:val="en-CA"/>
              </w:rPr>
            </w:pPr>
          </w:p>
        </w:tc>
      </w:tr>
      <w:tr w:rsidR="006F4A04" w:rsidRPr="009F5FCE" w14:paraId="6E827CB9" w14:textId="77777777" w:rsidTr="00AA229B">
        <w:tc>
          <w:tcPr>
            <w:tcW w:w="1535" w:type="dxa"/>
            <w:vAlign w:val="center"/>
          </w:tcPr>
          <w:p w14:paraId="42A2352C" w14:textId="77777777" w:rsidR="006F4A04" w:rsidRPr="009F5FCE" w:rsidRDefault="006F4A04" w:rsidP="00F77AC0">
            <w:pPr>
              <w:spacing w:line="312" w:lineRule="auto"/>
              <w:jc w:val="right"/>
              <w:rPr>
                <w:rFonts w:cs="Arial"/>
                <w:sz w:val="18"/>
                <w:szCs w:val="18"/>
                <w:lang w:val="en-CA"/>
              </w:rPr>
            </w:pPr>
            <w:r w:rsidRPr="009F5FCE">
              <w:rPr>
                <w:rFonts w:cs="Arial"/>
                <w:sz w:val="18"/>
                <w:szCs w:val="18"/>
                <w:lang w:val="en-CA"/>
              </w:rPr>
              <w:t>Department:</w:t>
            </w:r>
          </w:p>
        </w:tc>
        <w:tc>
          <w:tcPr>
            <w:tcW w:w="7796" w:type="dxa"/>
          </w:tcPr>
          <w:p w14:paraId="63DE9EE4" w14:textId="77777777" w:rsidR="006F4A04" w:rsidRPr="009F5FCE" w:rsidRDefault="006F4A04" w:rsidP="00F77AC0">
            <w:pPr>
              <w:spacing w:line="312" w:lineRule="auto"/>
              <w:rPr>
                <w:rFonts w:cs="Arial"/>
                <w:sz w:val="18"/>
                <w:szCs w:val="18"/>
                <w:lang w:val="en-CA"/>
              </w:rPr>
            </w:pPr>
          </w:p>
        </w:tc>
      </w:tr>
      <w:tr w:rsidR="006F4A04" w:rsidRPr="009F5FCE" w14:paraId="6BDA49AD" w14:textId="77777777" w:rsidTr="00AA229B">
        <w:tc>
          <w:tcPr>
            <w:tcW w:w="1535" w:type="dxa"/>
            <w:vAlign w:val="center"/>
          </w:tcPr>
          <w:p w14:paraId="1EF7B4A1" w14:textId="77777777" w:rsidR="006F4A04" w:rsidRPr="009F5FCE" w:rsidRDefault="006F4A04" w:rsidP="00F77AC0">
            <w:pPr>
              <w:spacing w:line="312" w:lineRule="auto"/>
              <w:jc w:val="right"/>
              <w:rPr>
                <w:rFonts w:cs="Arial"/>
                <w:sz w:val="18"/>
                <w:szCs w:val="18"/>
                <w:lang w:val="en-CA"/>
              </w:rPr>
            </w:pPr>
            <w:r w:rsidRPr="009F5FCE">
              <w:rPr>
                <w:rFonts w:cs="Arial"/>
                <w:sz w:val="18"/>
                <w:szCs w:val="18"/>
                <w:lang w:val="en-CA"/>
              </w:rPr>
              <w:t>Email:</w:t>
            </w:r>
          </w:p>
        </w:tc>
        <w:tc>
          <w:tcPr>
            <w:tcW w:w="7796" w:type="dxa"/>
          </w:tcPr>
          <w:p w14:paraId="1FD93BDD" w14:textId="77777777" w:rsidR="006F4A04" w:rsidRPr="009F5FCE" w:rsidRDefault="006F4A04" w:rsidP="00F77AC0">
            <w:pPr>
              <w:spacing w:line="312" w:lineRule="auto"/>
              <w:rPr>
                <w:rFonts w:cs="Arial"/>
                <w:sz w:val="18"/>
                <w:szCs w:val="18"/>
                <w:lang w:val="en-CA"/>
              </w:rPr>
            </w:pPr>
          </w:p>
        </w:tc>
      </w:tr>
    </w:tbl>
    <w:p w14:paraId="30495B20" w14:textId="0624C5BC" w:rsidR="006F4A04" w:rsidRPr="009F5FCE" w:rsidRDefault="006F4A04" w:rsidP="001B3B95">
      <w:pPr>
        <w:pStyle w:val="ListParagraph"/>
        <w:numPr>
          <w:ilvl w:val="0"/>
          <w:numId w:val="39"/>
        </w:numPr>
        <w:tabs>
          <w:tab w:val="left" w:pos="709"/>
        </w:tabs>
        <w:spacing w:before="240" w:after="120"/>
        <w:ind w:hanging="578"/>
        <w:rPr>
          <w:rFonts w:cs="Arial"/>
          <w:sz w:val="20"/>
          <w:szCs w:val="20"/>
          <w:lang w:val="en-CA"/>
        </w:rPr>
      </w:pPr>
      <w:r w:rsidRPr="009F5FCE">
        <w:rPr>
          <w:rFonts w:cs="Arial"/>
          <w:sz w:val="20"/>
          <w:szCs w:val="20"/>
          <w:lang w:val="en-CA"/>
        </w:rPr>
        <w:lastRenderedPageBreak/>
        <w:t xml:space="preserve">Is the GST or HST, and QST (if applicable) to be included with invoice to </w:t>
      </w:r>
      <w:r w:rsidR="00227842">
        <w:rPr>
          <w:rFonts w:cs="Arial"/>
          <w:sz w:val="20"/>
          <w:szCs w:val="20"/>
          <w:lang w:val="en-CA"/>
        </w:rPr>
        <w:t>academic institution</w:t>
      </w:r>
      <w:r w:rsidRPr="009F5FCE">
        <w:rPr>
          <w:rFonts w:cs="Arial"/>
          <w:sz w:val="20"/>
          <w:szCs w:val="20"/>
          <w:lang w:val="en-CA"/>
        </w:rPr>
        <w:t xml:space="preserve">?  </w:t>
      </w:r>
      <w:ins w:id="1" w:author="Eva Reddington" w:date="2018-02-20T12:53:00Z">
        <w:r w:rsidR="00CB50B5">
          <w:rPr>
            <w:rFonts w:cs="Arial"/>
            <w:sz w:val="20"/>
            <w:szCs w:val="20"/>
            <w:lang w:val="en-CA"/>
          </w:rPr>
          <w:t xml:space="preserve">    </w:t>
        </w:r>
      </w:ins>
      <w:r w:rsidRPr="009F5FCE">
        <w:rPr>
          <w:sz w:val="20"/>
          <w:szCs w:val="20"/>
          <w:lang w:val="en-CA"/>
        </w:rPr>
        <w:t>Yes___  No___</w:t>
      </w:r>
      <w:r w:rsidR="007502E8">
        <w:rPr>
          <w:sz w:val="20"/>
          <w:szCs w:val="20"/>
          <w:lang w:val="en-CA"/>
        </w:rPr>
        <w:t xml:space="preserve"> </w:t>
      </w:r>
    </w:p>
    <w:p w14:paraId="0939960C" w14:textId="77777777" w:rsidR="006F4A04" w:rsidRPr="009F5FCE" w:rsidRDefault="006F4A04" w:rsidP="00AA229B">
      <w:pPr>
        <w:pStyle w:val="NormalWeb"/>
        <w:spacing w:before="120" w:beforeAutospacing="0" w:after="120" w:afterAutospacing="0"/>
        <w:ind w:left="709" w:hanging="567"/>
        <w:rPr>
          <w:sz w:val="20"/>
          <w:szCs w:val="20"/>
          <w:lang w:val="en-CA"/>
        </w:rPr>
      </w:pPr>
      <w:r w:rsidRPr="009F5FCE">
        <w:rPr>
          <w:b/>
          <w:bCs/>
          <w:sz w:val="20"/>
          <w:szCs w:val="20"/>
          <w:lang w:val="en-CA"/>
        </w:rPr>
        <w:t>If no</w:t>
      </w:r>
      <w:r w:rsidRPr="009F5FCE">
        <w:rPr>
          <w:sz w:val="20"/>
          <w:szCs w:val="20"/>
          <w:lang w:val="en-CA"/>
        </w:rPr>
        <w:t>, tax(</w:t>
      </w:r>
      <w:proofErr w:type="spellStart"/>
      <w:r w:rsidRPr="009F5FCE">
        <w:rPr>
          <w:sz w:val="20"/>
          <w:szCs w:val="20"/>
          <w:lang w:val="en-CA"/>
        </w:rPr>
        <w:t>es</w:t>
      </w:r>
      <w:proofErr w:type="spellEnd"/>
      <w:r w:rsidRPr="009F5FCE">
        <w:rPr>
          <w:sz w:val="20"/>
          <w:szCs w:val="20"/>
          <w:lang w:val="en-CA"/>
        </w:rPr>
        <w:t>) will be invoiced directly to the industry partner.</w:t>
      </w:r>
    </w:p>
    <w:p w14:paraId="013DFF6A" w14:textId="77777777" w:rsidR="00F77AC0" w:rsidRPr="00EA2CE7" w:rsidRDefault="00F77AC0" w:rsidP="00AA229B">
      <w:pPr>
        <w:pStyle w:val="NormalWeb"/>
        <w:spacing w:before="120" w:beforeAutospacing="0" w:after="120" w:afterAutospacing="0"/>
        <w:ind w:left="709" w:hanging="567"/>
        <w:rPr>
          <w:sz w:val="20"/>
          <w:szCs w:val="20"/>
          <w:highlight w:val="lightGray"/>
          <w:lang w:val="en-CA"/>
        </w:rPr>
      </w:pPr>
    </w:p>
    <w:p w14:paraId="427C29B3" w14:textId="77777777" w:rsidR="00C83ED5" w:rsidRPr="00EA2CE7" w:rsidRDefault="00281745" w:rsidP="001B3B95">
      <w:pPr>
        <w:spacing w:before="240" w:after="120" w:line="276" w:lineRule="auto"/>
        <w:jc w:val="both"/>
        <w:rPr>
          <w:rFonts w:cs="Arial"/>
          <w:b/>
          <w:sz w:val="20"/>
          <w:szCs w:val="20"/>
          <w:lang w:val="en-CA"/>
        </w:rPr>
      </w:pPr>
      <w:r w:rsidRPr="00EA2CE7">
        <w:rPr>
          <w:rFonts w:cs="Arial"/>
          <w:b/>
          <w:sz w:val="20"/>
          <w:szCs w:val="20"/>
          <w:lang w:val="en-CA"/>
        </w:rPr>
        <w:t>4.3.</w:t>
      </w:r>
      <w:r w:rsidRPr="00EA2CE7">
        <w:rPr>
          <w:rFonts w:cs="Arial"/>
          <w:b/>
          <w:sz w:val="20"/>
          <w:szCs w:val="20"/>
          <w:lang w:val="en-CA"/>
        </w:rPr>
        <w:tab/>
      </w:r>
      <w:r w:rsidR="00C83ED5" w:rsidRPr="00EA2CE7">
        <w:rPr>
          <w:rFonts w:cs="Arial"/>
          <w:b/>
          <w:sz w:val="20"/>
          <w:szCs w:val="20"/>
          <w:lang w:val="en-CA"/>
        </w:rPr>
        <w:t>Intern(s) identified:</w:t>
      </w:r>
    </w:p>
    <w:p w14:paraId="3058879B" w14:textId="77777777" w:rsidR="00C83ED5" w:rsidRPr="009F5FCE" w:rsidRDefault="00C83ED5" w:rsidP="00F02159">
      <w:pPr>
        <w:autoSpaceDE w:val="0"/>
        <w:autoSpaceDN w:val="0"/>
        <w:adjustRightInd w:val="0"/>
        <w:spacing w:before="120" w:after="120" w:line="276" w:lineRule="auto"/>
        <w:ind w:left="720" w:hanging="720"/>
        <w:jc w:val="both"/>
        <w:rPr>
          <w:rFonts w:cs="Arial"/>
          <w:b/>
          <w:sz w:val="20"/>
          <w:szCs w:val="20"/>
          <w:lang w:val="en-CA"/>
        </w:rPr>
      </w:pPr>
      <w:r w:rsidRPr="00EA2CE7">
        <w:rPr>
          <w:rFonts w:cs="Arial"/>
          <w:b/>
          <w:sz w:val="20"/>
          <w:szCs w:val="20"/>
          <w:lang w:val="en-CA"/>
        </w:rPr>
        <w:t>4.3.1.</w:t>
      </w:r>
      <w:r w:rsidRPr="00EA2CE7">
        <w:rPr>
          <w:rFonts w:cs="Arial"/>
          <w:b/>
          <w:sz w:val="20"/>
          <w:szCs w:val="20"/>
          <w:lang w:val="en-CA"/>
        </w:rPr>
        <w:tab/>
        <w:t xml:space="preserve">Intern #1 </w:t>
      </w:r>
      <w:r w:rsidRPr="009F5FCE">
        <w:rPr>
          <w:rFonts w:cs="Arial"/>
          <w:b/>
          <w:sz w:val="20"/>
          <w:szCs w:val="20"/>
          <w:lang w:val="en-CA"/>
        </w:rPr>
        <w:t>information</w:t>
      </w:r>
      <w:r w:rsidR="00406227" w:rsidRPr="009F5FCE">
        <w:rPr>
          <w:rFonts w:cs="Arial"/>
          <w:b/>
          <w:sz w:val="20"/>
          <w:szCs w:val="20"/>
          <w:lang w:val="en-CA"/>
        </w:rPr>
        <w:t xml:space="preserve"> </w:t>
      </w:r>
      <w:r w:rsidR="00406227" w:rsidRPr="009F5FCE">
        <w:rPr>
          <w:rFonts w:cs="Arial"/>
          <w:b/>
          <w:i/>
          <w:color w:val="808080" w:themeColor="background1" w:themeShade="80"/>
          <w:sz w:val="20"/>
          <w:szCs w:val="20"/>
          <w:lang w:val="en-CA"/>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6906D7" w:rsidRPr="009F5FCE" w14:paraId="4015E26E" w14:textId="77777777" w:rsidTr="00C40F52">
        <w:trPr>
          <w:trHeight w:val="218"/>
        </w:trPr>
        <w:tc>
          <w:tcPr>
            <w:tcW w:w="3623" w:type="dxa"/>
          </w:tcPr>
          <w:p w14:paraId="4F570080" w14:textId="77777777"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Name:</w:t>
            </w:r>
          </w:p>
        </w:tc>
        <w:tc>
          <w:tcPr>
            <w:tcW w:w="5732" w:type="dxa"/>
            <w:gridSpan w:val="3"/>
          </w:tcPr>
          <w:p w14:paraId="57BB1B5F" w14:textId="63073E32" w:rsidR="006906D7" w:rsidRPr="009F5FCE" w:rsidRDefault="00020C63" w:rsidP="00BD5379">
            <w:pPr>
              <w:autoSpaceDE w:val="0"/>
              <w:autoSpaceDN w:val="0"/>
              <w:adjustRightInd w:val="0"/>
              <w:spacing w:line="312" w:lineRule="auto"/>
              <w:jc w:val="both"/>
              <w:rPr>
                <w:rFonts w:cs="Arial"/>
                <w:sz w:val="18"/>
                <w:szCs w:val="18"/>
                <w:lang w:val="en-CA"/>
              </w:rPr>
            </w:pPr>
            <w:r>
              <w:rPr>
                <w:rFonts w:cs="Arial"/>
                <w:sz w:val="18"/>
                <w:szCs w:val="18"/>
                <w:lang w:val="en-CA"/>
              </w:rPr>
              <w:t>Christopher Zaworski</w:t>
            </w:r>
          </w:p>
        </w:tc>
      </w:tr>
      <w:tr w:rsidR="006906D7" w:rsidRPr="009F5FCE" w14:paraId="7256CE73" w14:textId="77777777" w:rsidTr="00C40F52">
        <w:trPr>
          <w:trHeight w:val="452"/>
        </w:trPr>
        <w:tc>
          <w:tcPr>
            <w:tcW w:w="3623" w:type="dxa"/>
          </w:tcPr>
          <w:p w14:paraId="229C646A" w14:textId="4A3D43C8" w:rsidR="006906D7" w:rsidRPr="009F5FCE" w:rsidRDefault="006906D7" w:rsidP="00005B8A">
            <w:pPr>
              <w:autoSpaceDE w:val="0"/>
              <w:autoSpaceDN w:val="0"/>
              <w:adjustRightInd w:val="0"/>
              <w:spacing w:line="312" w:lineRule="auto"/>
              <w:jc w:val="right"/>
              <w:rPr>
                <w:rFonts w:cs="Arial"/>
                <w:sz w:val="18"/>
                <w:szCs w:val="18"/>
                <w:lang w:val="en-CA"/>
              </w:rPr>
            </w:pPr>
            <w:r w:rsidRPr="009F5FCE">
              <w:rPr>
                <w:rFonts w:cs="Arial"/>
                <w:sz w:val="18"/>
                <w:szCs w:val="18"/>
                <w:lang w:val="en-CA"/>
              </w:rPr>
              <w:t>Degree program during internship (</w:t>
            </w:r>
            <w:r w:rsidR="00005B8A">
              <w:rPr>
                <w:rFonts w:cs="Arial"/>
                <w:sz w:val="18"/>
                <w:szCs w:val="18"/>
                <w:lang w:val="en-CA"/>
              </w:rPr>
              <w:t>college/</w:t>
            </w:r>
            <w:r w:rsidRPr="009F5FCE">
              <w:rPr>
                <w:rFonts w:cs="Arial"/>
                <w:sz w:val="18"/>
                <w:szCs w:val="18"/>
                <w:lang w:val="en-CA"/>
              </w:rPr>
              <w:t>masters/PhD/PDF)</w:t>
            </w:r>
            <w:r w:rsidR="00E675D7" w:rsidRPr="009F5FCE">
              <w:rPr>
                <w:rFonts w:cs="Arial"/>
                <w:sz w:val="18"/>
                <w:szCs w:val="18"/>
                <w:lang w:val="en-CA"/>
              </w:rPr>
              <w:t>:</w:t>
            </w:r>
          </w:p>
        </w:tc>
        <w:tc>
          <w:tcPr>
            <w:tcW w:w="5732" w:type="dxa"/>
            <w:gridSpan w:val="3"/>
          </w:tcPr>
          <w:p w14:paraId="64C4F0CD" w14:textId="5D9C3F7E" w:rsidR="006906D7" w:rsidRPr="009F5FCE" w:rsidRDefault="00493641" w:rsidP="00BD5379">
            <w:pPr>
              <w:autoSpaceDE w:val="0"/>
              <w:autoSpaceDN w:val="0"/>
              <w:adjustRightInd w:val="0"/>
              <w:spacing w:line="312" w:lineRule="auto"/>
              <w:jc w:val="both"/>
              <w:rPr>
                <w:rFonts w:cs="Arial"/>
                <w:sz w:val="18"/>
                <w:szCs w:val="18"/>
                <w:lang w:val="en-CA"/>
              </w:rPr>
            </w:pPr>
            <w:r>
              <w:rPr>
                <w:rFonts w:cs="Arial"/>
                <w:sz w:val="18"/>
                <w:szCs w:val="18"/>
                <w:lang w:val="en-CA"/>
              </w:rPr>
              <w:t>m</w:t>
            </w:r>
            <w:r w:rsidR="00020C63">
              <w:rPr>
                <w:rFonts w:cs="Arial"/>
                <w:sz w:val="18"/>
                <w:szCs w:val="18"/>
                <w:lang w:val="en-CA"/>
              </w:rPr>
              <w:t>asters</w:t>
            </w:r>
          </w:p>
        </w:tc>
      </w:tr>
      <w:tr w:rsidR="00AC229C" w:rsidRPr="009F5FCE" w14:paraId="051F6BF1" w14:textId="77777777" w:rsidTr="00D52113">
        <w:trPr>
          <w:trHeight w:val="235"/>
        </w:trPr>
        <w:tc>
          <w:tcPr>
            <w:tcW w:w="3623" w:type="dxa"/>
            <w:shd w:val="clear" w:color="auto" w:fill="auto"/>
          </w:tcPr>
          <w:p w14:paraId="073AF3CA" w14:textId="77777777" w:rsidR="00AC229C" w:rsidRPr="009F5FCE" w:rsidRDefault="00AC229C"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Expected year of graduation:</w:t>
            </w:r>
          </w:p>
        </w:tc>
        <w:tc>
          <w:tcPr>
            <w:tcW w:w="3118" w:type="dxa"/>
            <w:gridSpan w:val="2"/>
            <w:shd w:val="clear" w:color="auto" w:fill="auto"/>
          </w:tcPr>
          <w:p w14:paraId="7BA72FF8" w14:textId="0B24A8D8" w:rsidR="00AC229C" w:rsidRPr="009F5FCE" w:rsidRDefault="00BD14FC" w:rsidP="00BD5379">
            <w:pPr>
              <w:autoSpaceDE w:val="0"/>
              <w:autoSpaceDN w:val="0"/>
              <w:adjustRightInd w:val="0"/>
              <w:spacing w:line="312" w:lineRule="auto"/>
              <w:jc w:val="both"/>
              <w:rPr>
                <w:rFonts w:cs="Arial"/>
                <w:sz w:val="18"/>
                <w:szCs w:val="18"/>
                <w:lang w:val="en-CA"/>
              </w:rPr>
            </w:pPr>
            <w:r>
              <w:rPr>
                <w:rFonts w:cs="Arial"/>
                <w:sz w:val="18"/>
                <w:szCs w:val="18"/>
                <w:lang w:val="en-CA"/>
              </w:rPr>
              <w:t>04</w:t>
            </w:r>
          </w:p>
        </w:tc>
        <w:tc>
          <w:tcPr>
            <w:tcW w:w="2614" w:type="dxa"/>
          </w:tcPr>
          <w:p w14:paraId="57E84802" w14:textId="183F9979" w:rsidR="00AC229C" w:rsidRPr="009F5FCE" w:rsidRDefault="00BD14FC" w:rsidP="00BD5379">
            <w:pPr>
              <w:autoSpaceDE w:val="0"/>
              <w:autoSpaceDN w:val="0"/>
              <w:adjustRightInd w:val="0"/>
              <w:spacing w:line="312" w:lineRule="auto"/>
              <w:jc w:val="both"/>
              <w:rPr>
                <w:rFonts w:cs="Arial"/>
                <w:sz w:val="18"/>
                <w:szCs w:val="18"/>
                <w:lang w:val="en-CA"/>
              </w:rPr>
            </w:pPr>
            <w:r>
              <w:rPr>
                <w:rFonts w:cs="Arial"/>
                <w:sz w:val="18"/>
                <w:szCs w:val="18"/>
                <w:lang w:val="en-CA"/>
              </w:rPr>
              <w:t>2020</w:t>
            </w:r>
          </w:p>
        </w:tc>
      </w:tr>
      <w:tr w:rsidR="00C40F52" w:rsidRPr="009F5FCE" w14:paraId="406992B9" w14:textId="77777777" w:rsidTr="00D52113">
        <w:trPr>
          <w:trHeight w:val="218"/>
        </w:trPr>
        <w:tc>
          <w:tcPr>
            <w:tcW w:w="3623" w:type="dxa"/>
            <w:shd w:val="clear" w:color="auto" w:fill="auto"/>
          </w:tcPr>
          <w:p w14:paraId="217CAFA7" w14:textId="77777777" w:rsidR="00C40F52" w:rsidRPr="009F5FCE" w:rsidRDefault="00C40F52"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If PDF, indicate month/year PhD received:</w:t>
            </w:r>
          </w:p>
        </w:tc>
        <w:tc>
          <w:tcPr>
            <w:tcW w:w="3118" w:type="dxa"/>
            <w:gridSpan w:val="2"/>
            <w:shd w:val="clear" w:color="auto" w:fill="auto"/>
          </w:tcPr>
          <w:p w14:paraId="476B6EDC" w14:textId="3531BAE1" w:rsidR="00C40F52" w:rsidRPr="009F5FCE" w:rsidRDefault="00493641" w:rsidP="00BD5379">
            <w:pPr>
              <w:autoSpaceDE w:val="0"/>
              <w:autoSpaceDN w:val="0"/>
              <w:adjustRightInd w:val="0"/>
              <w:spacing w:line="312" w:lineRule="auto"/>
              <w:jc w:val="both"/>
              <w:rPr>
                <w:rFonts w:cs="Arial"/>
                <w:sz w:val="18"/>
                <w:szCs w:val="18"/>
                <w:lang w:val="en-CA"/>
              </w:rPr>
            </w:pPr>
            <w:r>
              <w:rPr>
                <w:rFonts w:cs="Arial"/>
                <w:sz w:val="18"/>
                <w:szCs w:val="18"/>
                <w:lang w:val="en-CA"/>
              </w:rPr>
              <w:t>--</w:t>
            </w:r>
          </w:p>
        </w:tc>
        <w:tc>
          <w:tcPr>
            <w:tcW w:w="2614" w:type="dxa"/>
          </w:tcPr>
          <w:p w14:paraId="7F88DBEA" w14:textId="006213D6" w:rsidR="00C40F52" w:rsidRPr="009F5FCE" w:rsidRDefault="00493641" w:rsidP="00BD5379">
            <w:pPr>
              <w:autoSpaceDE w:val="0"/>
              <w:autoSpaceDN w:val="0"/>
              <w:adjustRightInd w:val="0"/>
              <w:spacing w:line="312" w:lineRule="auto"/>
              <w:jc w:val="both"/>
              <w:rPr>
                <w:rFonts w:cs="Arial"/>
                <w:sz w:val="18"/>
                <w:szCs w:val="18"/>
                <w:lang w:val="en-CA"/>
              </w:rPr>
            </w:pPr>
            <w:r>
              <w:rPr>
                <w:rFonts w:cs="Arial"/>
                <w:sz w:val="18"/>
                <w:szCs w:val="18"/>
                <w:lang w:val="en-CA"/>
              </w:rPr>
              <w:t>--</w:t>
            </w:r>
          </w:p>
        </w:tc>
      </w:tr>
      <w:tr w:rsidR="006906D7" w:rsidRPr="009F5FCE" w14:paraId="4E87920C" w14:textId="77777777" w:rsidTr="00D52113">
        <w:trPr>
          <w:trHeight w:val="218"/>
        </w:trPr>
        <w:tc>
          <w:tcPr>
            <w:tcW w:w="3623" w:type="dxa"/>
            <w:shd w:val="clear" w:color="auto" w:fill="auto"/>
          </w:tcPr>
          <w:p w14:paraId="2D2EA0A5" w14:textId="7E3594D4" w:rsidR="006906D7" w:rsidRPr="009F5FCE" w:rsidRDefault="00227842" w:rsidP="00BD5379">
            <w:pPr>
              <w:autoSpaceDE w:val="0"/>
              <w:autoSpaceDN w:val="0"/>
              <w:adjustRightInd w:val="0"/>
              <w:spacing w:line="312" w:lineRule="auto"/>
              <w:jc w:val="right"/>
              <w:rPr>
                <w:rFonts w:cs="Arial"/>
                <w:sz w:val="18"/>
                <w:szCs w:val="18"/>
                <w:lang w:val="en-CA"/>
              </w:rPr>
            </w:pPr>
            <w:r>
              <w:rPr>
                <w:rFonts w:cs="Arial"/>
                <w:sz w:val="18"/>
                <w:szCs w:val="18"/>
                <w:lang w:val="en-CA"/>
              </w:rPr>
              <w:t>Academic institution</w:t>
            </w:r>
            <w:r w:rsidR="006906D7" w:rsidRPr="009F5FCE">
              <w:rPr>
                <w:rFonts w:cs="Arial"/>
                <w:sz w:val="18"/>
                <w:szCs w:val="18"/>
                <w:lang w:val="en-CA"/>
              </w:rPr>
              <w:t>:</w:t>
            </w:r>
          </w:p>
        </w:tc>
        <w:tc>
          <w:tcPr>
            <w:tcW w:w="5732" w:type="dxa"/>
            <w:gridSpan w:val="3"/>
            <w:shd w:val="clear" w:color="auto" w:fill="auto"/>
          </w:tcPr>
          <w:p w14:paraId="70D5A0D2" w14:textId="12577997" w:rsidR="006906D7" w:rsidRPr="009F5FCE" w:rsidRDefault="00BD14FC" w:rsidP="00BD5379">
            <w:pPr>
              <w:autoSpaceDE w:val="0"/>
              <w:autoSpaceDN w:val="0"/>
              <w:adjustRightInd w:val="0"/>
              <w:spacing w:line="312" w:lineRule="auto"/>
              <w:jc w:val="both"/>
              <w:rPr>
                <w:rFonts w:cs="Arial"/>
                <w:sz w:val="18"/>
                <w:szCs w:val="18"/>
                <w:lang w:val="en-CA"/>
              </w:rPr>
            </w:pPr>
            <w:r>
              <w:rPr>
                <w:rFonts w:cs="Arial"/>
                <w:sz w:val="18"/>
                <w:szCs w:val="18"/>
                <w:lang w:val="en-CA"/>
              </w:rPr>
              <w:t>University of Waterloo</w:t>
            </w:r>
          </w:p>
        </w:tc>
      </w:tr>
      <w:tr w:rsidR="006906D7" w:rsidRPr="009F5FCE" w14:paraId="38731E84" w14:textId="77777777" w:rsidTr="00D52113">
        <w:trPr>
          <w:trHeight w:val="235"/>
        </w:trPr>
        <w:tc>
          <w:tcPr>
            <w:tcW w:w="3623" w:type="dxa"/>
            <w:shd w:val="clear" w:color="auto" w:fill="auto"/>
          </w:tcPr>
          <w:p w14:paraId="41FAB6A4" w14:textId="77777777"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Department:</w:t>
            </w:r>
          </w:p>
        </w:tc>
        <w:tc>
          <w:tcPr>
            <w:tcW w:w="5732" w:type="dxa"/>
            <w:gridSpan w:val="3"/>
            <w:shd w:val="clear" w:color="auto" w:fill="auto"/>
          </w:tcPr>
          <w:p w14:paraId="4A3D9B14" w14:textId="6228CE29" w:rsidR="006906D7" w:rsidRPr="009F5FCE" w:rsidRDefault="00BD14FC" w:rsidP="00BD5379">
            <w:pPr>
              <w:autoSpaceDE w:val="0"/>
              <w:autoSpaceDN w:val="0"/>
              <w:adjustRightInd w:val="0"/>
              <w:spacing w:line="312" w:lineRule="auto"/>
              <w:jc w:val="both"/>
              <w:rPr>
                <w:rFonts w:cs="Arial"/>
                <w:sz w:val="18"/>
                <w:szCs w:val="18"/>
                <w:lang w:val="en-CA"/>
              </w:rPr>
            </w:pPr>
            <w:r>
              <w:rPr>
                <w:rFonts w:cs="Arial"/>
                <w:sz w:val="18"/>
                <w:szCs w:val="18"/>
                <w:lang w:val="en-CA"/>
              </w:rPr>
              <w:t>Physics and Astronomy</w:t>
            </w:r>
          </w:p>
        </w:tc>
      </w:tr>
      <w:tr w:rsidR="006906D7" w:rsidRPr="009F5FCE" w14:paraId="13DB022D" w14:textId="77777777" w:rsidTr="00D52113">
        <w:trPr>
          <w:trHeight w:val="218"/>
        </w:trPr>
        <w:tc>
          <w:tcPr>
            <w:tcW w:w="3623" w:type="dxa"/>
            <w:shd w:val="clear" w:color="auto" w:fill="auto"/>
          </w:tcPr>
          <w:p w14:paraId="33667609" w14:textId="689B7822" w:rsidR="006906D7" w:rsidRPr="009F5FCE" w:rsidRDefault="006906D7" w:rsidP="00227842">
            <w:pPr>
              <w:autoSpaceDE w:val="0"/>
              <w:autoSpaceDN w:val="0"/>
              <w:adjustRightInd w:val="0"/>
              <w:spacing w:line="312" w:lineRule="auto"/>
              <w:jc w:val="right"/>
              <w:rPr>
                <w:rFonts w:cs="Arial"/>
                <w:sz w:val="18"/>
                <w:szCs w:val="18"/>
                <w:lang w:val="en-CA"/>
              </w:rPr>
            </w:pPr>
            <w:r w:rsidRPr="009F5FCE">
              <w:rPr>
                <w:rFonts w:cs="Arial"/>
                <w:sz w:val="18"/>
                <w:szCs w:val="18"/>
                <w:lang w:val="en-CA"/>
              </w:rPr>
              <w:t xml:space="preserve">Address at </w:t>
            </w:r>
            <w:r w:rsidR="00227842">
              <w:rPr>
                <w:rFonts w:cs="Arial"/>
                <w:sz w:val="18"/>
                <w:szCs w:val="18"/>
                <w:lang w:val="en-CA"/>
              </w:rPr>
              <w:t>academic institution</w:t>
            </w:r>
            <w:r w:rsidRPr="009F5FCE">
              <w:rPr>
                <w:rFonts w:cs="Arial"/>
                <w:sz w:val="18"/>
                <w:szCs w:val="18"/>
                <w:lang w:val="en-CA"/>
              </w:rPr>
              <w:t>:</w:t>
            </w:r>
          </w:p>
        </w:tc>
        <w:tc>
          <w:tcPr>
            <w:tcW w:w="5732" w:type="dxa"/>
            <w:gridSpan w:val="3"/>
            <w:shd w:val="clear" w:color="auto" w:fill="auto"/>
          </w:tcPr>
          <w:p w14:paraId="7CCB0711" w14:textId="1215C380" w:rsidR="006906D7" w:rsidRPr="009F5FCE" w:rsidRDefault="00BD14FC" w:rsidP="00BD5379">
            <w:pPr>
              <w:autoSpaceDE w:val="0"/>
              <w:autoSpaceDN w:val="0"/>
              <w:adjustRightInd w:val="0"/>
              <w:spacing w:line="312" w:lineRule="auto"/>
              <w:jc w:val="both"/>
              <w:rPr>
                <w:rFonts w:cs="Arial"/>
                <w:sz w:val="18"/>
                <w:szCs w:val="18"/>
                <w:lang w:val="en-CA"/>
              </w:rPr>
            </w:pPr>
            <w:r>
              <w:rPr>
                <w:rFonts w:cs="Arial"/>
                <w:sz w:val="18"/>
                <w:szCs w:val="18"/>
                <w:lang w:val="en-CA"/>
              </w:rPr>
              <w:t>200 University Ave W</w:t>
            </w:r>
          </w:p>
        </w:tc>
      </w:tr>
      <w:tr w:rsidR="006906D7" w:rsidRPr="009F5FCE" w14:paraId="0F4ECF1D" w14:textId="77777777" w:rsidTr="00D52113">
        <w:trPr>
          <w:trHeight w:val="218"/>
        </w:trPr>
        <w:tc>
          <w:tcPr>
            <w:tcW w:w="3623" w:type="dxa"/>
            <w:shd w:val="clear" w:color="auto" w:fill="auto"/>
          </w:tcPr>
          <w:p w14:paraId="53EF3A82" w14:textId="77777777"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City, Province</w:t>
            </w:r>
            <w:r w:rsidR="00C80A73" w:rsidRPr="009F5FCE">
              <w:rPr>
                <w:rFonts w:cs="Arial"/>
                <w:sz w:val="18"/>
                <w:szCs w:val="18"/>
                <w:lang w:val="en-CA"/>
              </w:rPr>
              <w:t>,  Postal code</w:t>
            </w:r>
            <w:r w:rsidRPr="009F5FCE">
              <w:rPr>
                <w:rFonts w:cs="Arial"/>
                <w:sz w:val="18"/>
                <w:szCs w:val="18"/>
                <w:lang w:val="en-CA"/>
              </w:rPr>
              <w:t>:</w:t>
            </w:r>
          </w:p>
        </w:tc>
        <w:tc>
          <w:tcPr>
            <w:tcW w:w="5732" w:type="dxa"/>
            <w:gridSpan w:val="3"/>
            <w:shd w:val="clear" w:color="auto" w:fill="auto"/>
          </w:tcPr>
          <w:p w14:paraId="1BA475FB" w14:textId="734FBBD5" w:rsidR="006906D7" w:rsidRPr="009F5FCE" w:rsidRDefault="00BC4FE8" w:rsidP="00BD5379">
            <w:pPr>
              <w:autoSpaceDE w:val="0"/>
              <w:autoSpaceDN w:val="0"/>
              <w:adjustRightInd w:val="0"/>
              <w:spacing w:line="312" w:lineRule="auto"/>
              <w:jc w:val="both"/>
              <w:rPr>
                <w:rFonts w:cs="Arial"/>
                <w:sz w:val="18"/>
                <w:szCs w:val="18"/>
                <w:lang w:val="en-CA"/>
              </w:rPr>
            </w:pPr>
            <w:r>
              <w:rPr>
                <w:rFonts w:ascii="Helvetica" w:hAnsi="Helvetica"/>
                <w:color w:val="000000"/>
                <w:sz w:val="18"/>
                <w:szCs w:val="18"/>
              </w:rPr>
              <w:t>Waterloo, ON, N2L 3G1</w:t>
            </w:r>
          </w:p>
        </w:tc>
      </w:tr>
      <w:tr w:rsidR="006906D7" w:rsidRPr="009F5FCE" w14:paraId="00ABB503" w14:textId="77777777" w:rsidTr="00D52113">
        <w:trPr>
          <w:trHeight w:val="218"/>
        </w:trPr>
        <w:tc>
          <w:tcPr>
            <w:tcW w:w="3623" w:type="dxa"/>
            <w:shd w:val="clear" w:color="auto" w:fill="auto"/>
          </w:tcPr>
          <w:p w14:paraId="5D6C5676" w14:textId="77777777"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Phone:</w:t>
            </w:r>
          </w:p>
        </w:tc>
        <w:tc>
          <w:tcPr>
            <w:tcW w:w="5732" w:type="dxa"/>
            <w:gridSpan w:val="3"/>
            <w:shd w:val="clear" w:color="auto" w:fill="auto"/>
          </w:tcPr>
          <w:p w14:paraId="203DDF49" w14:textId="56E79208" w:rsidR="006906D7" w:rsidRPr="009F5FCE" w:rsidRDefault="00A53D11" w:rsidP="00BD5379">
            <w:pPr>
              <w:autoSpaceDE w:val="0"/>
              <w:autoSpaceDN w:val="0"/>
              <w:adjustRightInd w:val="0"/>
              <w:spacing w:line="312" w:lineRule="auto"/>
              <w:jc w:val="both"/>
              <w:rPr>
                <w:rFonts w:cs="Arial"/>
                <w:sz w:val="18"/>
                <w:szCs w:val="18"/>
                <w:lang w:val="en-CA"/>
              </w:rPr>
            </w:pPr>
            <w:r>
              <w:rPr>
                <w:rFonts w:cs="Arial"/>
                <w:sz w:val="18"/>
                <w:szCs w:val="18"/>
                <w:lang w:val="en-CA"/>
              </w:rPr>
              <w:t>647-463-3342</w:t>
            </w:r>
          </w:p>
        </w:tc>
      </w:tr>
      <w:tr w:rsidR="00406227" w:rsidRPr="009F5FCE" w14:paraId="74EA57F6" w14:textId="77777777" w:rsidTr="00D52113">
        <w:trPr>
          <w:trHeight w:val="218"/>
        </w:trPr>
        <w:tc>
          <w:tcPr>
            <w:tcW w:w="3623" w:type="dxa"/>
            <w:shd w:val="clear" w:color="auto" w:fill="auto"/>
          </w:tcPr>
          <w:p w14:paraId="564BDE20" w14:textId="77777777" w:rsidR="00406227" w:rsidRPr="009F5FCE" w:rsidRDefault="00454D4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Permanent</w:t>
            </w:r>
            <w:r w:rsidR="00406227" w:rsidRPr="009F5FCE">
              <w:rPr>
                <w:rFonts w:cs="Arial"/>
                <w:sz w:val="18"/>
                <w:szCs w:val="18"/>
                <w:lang w:val="en-CA"/>
              </w:rPr>
              <w:t xml:space="preserve"> phone or Cell phone</w:t>
            </w:r>
          </w:p>
        </w:tc>
        <w:tc>
          <w:tcPr>
            <w:tcW w:w="5732" w:type="dxa"/>
            <w:gridSpan w:val="3"/>
            <w:shd w:val="clear" w:color="auto" w:fill="auto"/>
          </w:tcPr>
          <w:p w14:paraId="379547A5" w14:textId="77777777" w:rsidR="00406227" w:rsidRPr="009F5FCE" w:rsidRDefault="00406227" w:rsidP="00BD5379">
            <w:pPr>
              <w:autoSpaceDE w:val="0"/>
              <w:autoSpaceDN w:val="0"/>
              <w:adjustRightInd w:val="0"/>
              <w:spacing w:line="312" w:lineRule="auto"/>
              <w:jc w:val="both"/>
              <w:rPr>
                <w:rFonts w:cs="Arial"/>
                <w:sz w:val="18"/>
                <w:szCs w:val="18"/>
                <w:lang w:val="en-CA"/>
              </w:rPr>
            </w:pPr>
          </w:p>
        </w:tc>
      </w:tr>
      <w:tr w:rsidR="006906D7" w:rsidRPr="009F5FCE" w14:paraId="0B87B2EE" w14:textId="77777777" w:rsidTr="00D52113">
        <w:trPr>
          <w:trHeight w:val="218"/>
        </w:trPr>
        <w:tc>
          <w:tcPr>
            <w:tcW w:w="3623" w:type="dxa"/>
            <w:shd w:val="clear" w:color="auto" w:fill="auto"/>
          </w:tcPr>
          <w:p w14:paraId="5D3D5C18" w14:textId="77777777" w:rsidR="006906D7" w:rsidRPr="009F5FCE" w:rsidRDefault="00454D4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 xml:space="preserve">Permanent </w:t>
            </w:r>
            <w:r w:rsidR="006906D7" w:rsidRPr="009F5FCE">
              <w:rPr>
                <w:rFonts w:cs="Arial"/>
                <w:sz w:val="18"/>
                <w:szCs w:val="18"/>
                <w:lang w:val="en-CA"/>
              </w:rPr>
              <w:t>email:</w:t>
            </w:r>
          </w:p>
        </w:tc>
        <w:tc>
          <w:tcPr>
            <w:tcW w:w="5732" w:type="dxa"/>
            <w:gridSpan w:val="3"/>
            <w:shd w:val="clear" w:color="auto" w:fill="auto"/>
          </w:tcPr>
          <w:p w14:paraId="1602FBEF" w14:textId="077B69BA" w:rsidR="006906D7" w:rsidRPr="009F5FCE" w:rsidRDefault="008F0DF2" w:rsidP="00BD5379">
            <w:pPr>
              <w:autoSpaceDE w:val="0"/>
              <w:autoSpaceDN w:val="0"/>
              <w:adjustRightInd w:val="0"/>
              <w:spacing w:line="312" w:lineRule="auto"/>
              <w:jc w:val="both"/>
              <w:rPr>
                <w:rFonts w:cs="Arial"/>
                <w:sz w:val="18"/>
                <w:szCs w:val="18"/>
                <w:lang w:val="en-CA"/>
              </w:rPr>
            </w:pPr>
            <w:hyperlink r:id="rId32" w:history="1">
              <w:r w:rsidR="00A53D11" w:rsidRPr="00E74EB6">
                <w:rPr>
                  <w:rStyle w:val="Hyperlink"/>
                  <w:rFonts w:cs="Arial"/>
                  <w:sz w:val="18"/>
                  <w:szCs w:val="18"/>
                  <w:lang w:val="en-CA"/>
                </w:rPr>
                <w:t>cjzawors@uwaterloo.ca</w:t>
              </w:r>
            </w:hyperlink>
          </w:p>
        </w:tc>
      </w:tr>
      <w:tr w:rsidR="006906D7" w:rsidRPr="009F5FCE" w14:paraId="67E15317" w14:textId="77777777" w:rsidTr="00C40F52">
        <w:trPr>
          <w:trHeight w:val="235"/>
        </w:trPr>
        <w:tc>
          <w:tcPr>
            <w:tcW w:w="3623" w:type="dxa"/>
          </w:tcPr>
          <w:p w14:paraId="6FE8034A" w14:textId="77777777" w:rsidR="006906D7" w:rsidRPr="009F5FCE" w:rsidRDefault="00454D4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 xml:space="preserve">Alternative </w:t>
            </w:r>
            <w:r w:rsidR="006906D7" w:rsidRPr="009F5FCE">
              <w:rPr>
                <w:rFonts w:cs="Arial"/>
                <w:sz w:val="18"/>
                <w:szCs w:val="18"/>
                <w:lang w:val="en-CA"/>
              </w:rPr>
              <w:t>email:</w:t>
            </w:r>
          </w:p>
        </w:tc>
        <w:tc>
          <w:tcPr>
            <w:tcW w:w="5732" w:type="dxa"/>
            <w:gridSpan w:val="3"/>
          </w:tcPr>
          <w:p w14:paraId="32D31BE1" w14:textId="0C46069D" w:rsidR="006906D7" w:rsidRPr="009F5FCE" w:rsidRDefault="00A53D11" w:rsidP="00BD5379">
            <w:pPr>
              <w:autoSpaceDE w:val="0"/>
              <w:autoSpaceDN w:val="0"/>
              <w:adjustRightInd w:val="0"/>
              <w:spacing w:line="312" w:lineRule="auto"/>
              <w:jc w:val="both"/>
              <w:rPr>
                <w:rFonts w:cs="Arial"/>
                <w:sz w:val="18"/>
                <w:szCs w:val="18"/>
                <w:lang w:val="en-CA"/>
              </w:rPr>
            </w:pPr>
            <w:r>
              <w:rPr>
                <w:rFonts w:cs="Arial"/>
                <w:sz w:val="18"/>
                <w:szCs w:val="18"/>
                <w:lang w:val="en-CA"/>
              </w:rPr>
              <w:t>christopherzaworski@gmail.com</w:t>
            </w:r>
          </w:p>
        </w:tc>
      </w:tr>
      <w:tr w:rsidR="00A50B0B" w:rsidRPr="009F5FCE" w14:paraId="3098451C" w14:textId="77777777" w:rsidTr="00C40F52">
        <w:trPr>
          <w:trHeight w:val="218"/>
        </w:trPr>
        <w:tc>
          <w:tcPr>
            <w:tcW w:w="3623" w:type="dxa"/>
          </w:tcPr>
          <w:p w14:paraId="4A3D76B7" w14:textId="77777777" w:rsidR="00A50B0B" w:rsidRPr="009F5FCE" w:rsidRDefault="00A50B0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Citizenship:</w:t>
            </w:r>
          </w:p>
        </w:tc>
        <w:tc>
          <w:tcPr>
            <w:tcW w:w="2835" w:type="dxa"/>
          </w:tcPr>
          <w:p w14:paraId="330030C2" w14:textId="25C46CFB" w:rsidR="00A50B0B" w:rsidRPr="009F5FCE" w:rsidRDefault="008F0DF2" w:rsidP="00BD5379">
            <w:pPr>
              <w:autoSpaceDE w:val="0"/>
              <w:autoSpaceDN w:val="0"/>
              <w:adjustRightInd w:val="0"/>
              <w:spacing w:line="312" w:lineRule="auto"/>
              <w:ind w:firstLine="34"/>
              <w:jc w:val="both"/>
              <w:rPr>
                <w:rFonts w:cs="Arial"/>
                <w:sz w:val="18"/>
                <w:szCs w:val="18"/>
                <w:lang w:val="en-CA"/>
              </w:rPr>
            </w:pPr>
            <w:sdt>
              <w:sdtPr>
                <w:rPr>
                  <w:rFonts w:cs="Arial"/>
                  <w:b/>
                  <w:sz w:val="18"/>
                  <w:szCs w:val="18"/>
                  <w:lang w:val="en-CA"/>
                </w:rPr>
                <w:id w:val="-495110277"/>
                <w:dropDownList>
                  <w:listItem w:value="Choose an item."/>
                  <w:listItem w:displayText="Canadian" w:value="Canadian"/>
                  <w:listItem w:displayText="Permanent Resident" w:value="Permanent Resident"/>
                  <w:listItem w:displayText="Foreign" w:value="Foreign"/>
                </w:dropDownList>
              </w:sdtPr>
              <w:sdtContent>
                <w:r w:rsidR="00F346D7">
                  <w:rPr>
                    <w:rFonts w:cs="Arial"/>
                    <w:b/>
                    <w:sz w:val="18"/>
                    <w:szCs w:val="18"/>
                    <w:lang w:val="en-CA"/>
                  </w:rPr>
                  <w:t>Canadian</w:t>
                </w:r>
              </w:sdtContent>
            </w:sdt>
          </w:p>
        </w:tc>
        <w:tc>
          <w:tcPr>
            <w:tcW w:w="2897" w:type="dxa"/>
            <w:gridSpan w:val="2"/>
          </w:tcPr>
          <w:p w14:paraId="295B59FF" w14:textId="77777777" w:rsidR="00A50B0B" w:rsidRPr="009F5FCE" w:rsidRDefault="00A50B0B" w:rsidP="00BD5379">
            <w:pPr>
              <w:autoSpaceDE w:val="0"/>
              <w:autoSpaceDN w:val="0"/>
              <w:adjustRightInd w:val="0"/>
              <w:spacing w:line="312" w:lineRule="auto"/>
              <w:ind w:firstLine="34"/>
              <w:jc w:val="both"/>
              <w:rPr>
                <w:rFonts w:cs="Arial"/>
                <w:sz w:val="18"/>
                <w:szCs w:val="18"/>
                <w:lang w:val="en-CA"/>
              </w:rPr>
            </w:pPr>
          </w:p>
        </w:tc>
      </w:tr>
      <w:tr w:rsidR="00A50B0B" w:rsidRPr="00044337" w14:paraId="4A67CDE5" w14:textId="77777777" w:rsidTr="00C40F52">
        <w:trPr>
          <w:trHeight w:val="235"/>
        </w:trPr>
        <w:tc>
          <w:tcPr>
            <w:tcW w:w="3623" w:type="dxa"/>
          </w:tcPr>
          <w:p w14:paraId="5CA002DC" w14:textId="77777777" w:rsidR="00A50B0B" w:rsidRPr="009F5FCE" w:rsidRDefault="00A50B0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Gender:</w:t>
            </w:r>
          </w:p>
        </w:tc>
        <w:tc>
          <w:tcPr>
            <w:tcW w:w="2835" w:type="dxa"/>
          </w:tcPr>
          <w:p w14:paraId="019A9AE7" w14:textId="37529240" w:rsidR="00A50B0B" w:rsidRPr="009F5FCE" w:rsidRDefault="008F0DF2" w:rsidP="00BD5379">
            <w:pPr>
              <w:autoSpaceDE w:val="0"/>
              <w:autoSpaceDN w:val="0"/>
              <w:adjustRightInd w:val="0"/>
              <w:spacing w:line="312" w:lineRule="auto"/>
              <w:jc w:val="both"/>
              <w:rPr>
                <w:rFonts w:cs="Arial"/>
                <w:sz w:val="18"/>
                <w:szCs w:val="18"/>
                <w:lang w:val="en-CA"/>
              </w:rPr>
            </w:pPr>
            <w:sdt>
              <w:sdtPr>
                <w:rPr>
                  <w:rFonts w:cs="Arial"/>
                  <w:b/>
                  <w:sz w:val="18"/>
                  <w:szCs w:val="18"/>
                  <w:lang w:val="en-CA"/>
                </w:rPr>
                <w:tag w:val="Select Gender"/>
                <w:id w:val="1542782809"/>
                <w:dropDownList>
                  <w:listItem w:value="Choose an item."/>
                  <w:listItem w:displayText="Female" w:value="Female"/>
                  <w:listItem w:displayText="Male" w:value="Male"/>
                  <w:listItem w:displayText="Other gender identity" w:value="Other gender identity"/>
                </w:dropDownList>
              </w:sdtPr>
              <w:sdtContent>
                <w:r w:rsidR="00F346D7">
                  <w:rPr>
                    <w:rFonts w:cs="Arial"/>
                    <w:b/>
                    <w:sz w:val="18"/>
                    <w:szCs w:val="18"/>
                    <w:lang w:val="en-CA"/>
                  </w:rPr>
                  <w:t>Male</w:t>
                </w:r>
              </w:sdtContent>
            </w:sdt>
          </w:p>
        </w:tc>
        <w:tc>
          <w:tcPr>
            <w:tcW w:w="2897" w:type="dxa"/>
            <w:gridSpan w:val="2"/>
          </w:tcPr>
          <w:p w14:paraId="23352F64" w14:textId="77777777" w:rsidR="00A50B0B" w:rsidRPr="00044337" w:rsidRDefault="00A50B0B" w:rsidP="00BD5379">
            <w:pPr>
              <w:autoSpaceDE w:val="0"/>
              <w:autoSpaceDN w:val="0"/>
              <w:adjustRightInd w:val="0"/>
              <w:spacing w:line="312" w:lineRule="auto"/>
              <w:jc w:val="both"/>
              <w:rPr>
                <w:rFonts w:cs="Arial"/>
                <w:sz w:val="18"/>
                <w:szCs w:val="18"/>
                <w:lang w:val="en-CA"/>
              </w:rPr>
            </w:pPr>
          </w:p>
        </w:tc>
      </w:tr>
    </w:tbl>
    <w:p w14:paraId="0B52A2DF" w14:textId="77777777" w:rsidR="00C83ED5" w:rsidRPr="00044337" w:rsidRDefault="00C83ED5" w:rsidP="00F02159">
      <w:pPr>
        <w:autoSpaceDE w:val="0"/>
        <w:autoSpaceDN w:val="0"/>
        <w:adjustRightInd w:val="0"/>
        <w:spacing w:before="240" w:after="120" w:line="276" w:lineRule="auto"/>
        <w:ind w:left="720" w:hanging="720"/>
        <w:rPr>
          <w:rFonts w:cs="Arial"/>
          <w:b/>
          <w:sz w:val="20"/>
          <w:szCs w:val="20"/>
          <w:lang w:val="en-CA"/>
        </w:rPr>
      </w:pPr>
      <w:r w:rsidRPr="00044337">
        <w:rPr>
          <w:rFonts w:cs="Arial"/>
          <w:b/>
          <w:sz w:val="20"/>
          <w:szCs w:val="20"/>
          <w:lang w:val="en-CA"/>
        </w:rPr>
        <w:t>4.3.</w:t>
      </w:r>
      <w:r w:rsidR="002A4BD4" w:rsidRPr="00044337">
        <w:rPr>
          <w:rFonts w:cs="Arial"/>
          <w:b/>
          <w:sz w:val="20"/>
          <w:szCs w:val="20"/>
          <w:lang w:val="en-CA"/>
        </w:rPr>
        <w:t>2</w:t>
      </w:r>
      <w:r w:rsidRPr="00044337">
        <w:rPr>
          <w:rFonts w:cs="Arial"/>
          <w:b/>
          <w:sz w:val="20"/>
          <w:szCs w:val="20"/>
          <w:lang w:val="en-CA"/>
        </w:rPr>
        <w:t>.</w:t>
      </w:r>
      <w:r w:rsidRPr="00044337">
        <w:rPr>
          <w:rFonts w:cs="Arial"/>
          <w:b/>
          <w:sz w:val="20"/>
          <w:szCs w:val="20"/>
          <w:lang w:val="en-CA"/>
        </w:rPr>
        <w:tab/>
        <w:t xml:space="preserve">Conflict of interest. Is the </w:t>
      </w:r>
      <w:r w:rsidR="00D11062" w:rsidRPr="00044337">
        <w:rPr>
          <w:rFonts w:cs="Arial"/>
          <w:b/>
          <w:sz w:val="20"/>
          <w:szCs w:val="20"/>
          <w:lang w:val="en-CA"/>
        </w:rPr>
        <w:t>intern</w:t>
      </w:r>
      <w:r w:rsidRPr="00044337">
        <w:rPr>
          <w:rFonts w:cs="Arial"/>
          <w:b/>
          <w:sz w:val="20"/>
          <w:szCs w:val="20"/>
          <w:lang w:val="en-CA"/>
        </w:rPr>
        <w:t>:</w:t>
      </w:r>
    </w:p>
    <w:p w14:paraId="7C3F0A8B" w14:textId="23846685" w:rsidR="00C83ED5" w:rsidRPr="0070628E" w:rsidRDefault="00C83ED5" w:rsidP="00F02159">
      <w:pPr>
        <w:pStyle w:val="ListParagraph"/>
        <w:numPr>
          <w:ilvl w:val="0"/>
          <w:numId w:val="23"/>
        </w:numPr>
        <w:spacing w:before="120"/>
        <w:ind w:left="567" w:hanging="499"/>
        <w:rPr>
          <w:rFonts w:cs="Arial"/>
          <w:sz w:val="20"/>
          <w:szCs w:val="20"/>
          <w:lang w:val="en-CA"/>
        </w:rPr>
      </w:pPr>
      <w:r w:rsidRPr="0070628E">
        <w:rPr>
          <w:rFonts w:cs="Arial"/>
          <w:sz w:val="20"/>
          <w:szCs w:val="20"/>
          <w:lang w:val="en-CA"/>
        </w:rPr>
        <w:t>An owner or a co-own</w:t>
      </w:r>
      <w:r w:rsidR="00F02159">
        <w:rPr>
          <w:rFonts w:cs="Arial"/>
          <w:sz w:val="20"/>
          <w:szCs w:val="20"/>
          <w:lang w:val="en-CA"/>
        </w:rPr>
        <w:t xml:space="preserve">er of the partner organization:  </w:t>
      </w:r>
      <w:r w:rsidR="00DE417D">
        <w:rPr>
          <w:rFonts w:cs="Arial"/>
          <w:sz w:val="20"/>
          <w:szCs w:val="20"/>
          <w:lang w:val="en-CA"/>
        </w:rPr>
        <w:t>___</w:t>
      </w:r>
      <w:r w:rsidR="00EC4798" w:rsidRPr="00DE417D">
        <w:rPr>
          <w:rFonts w:cs="Arial"/>
          <w:sz w:val="20"/>
          <w:szCs w:val="20"/>
          <w:u w:val="single"/>
          <w:lang w:val="en-CA"/>
        </w:rPr>
        <w:t>No</w:t>
      </w:r>
      <w:r w:rsidR="00EC4798" w:rsidRPr="0070628E">
        <w:rPr>
          <w:rFonts w:cs="Arial"/>
          <w:sz w:val="20"/>
          <w:szCs w:val="20"/>
          <w:lang w:val="en-CA"/>
        </w:rPr>
        <w:t>___</w:t>
      </w:r>
    </w:p>
    <w:p w14:paraId="198465EB" w14:textId="12FDBF5C" w:rsidR="00C83ED5" w:rsidRPr="0070628E" w:rsidRDefault="00C83ED5" w:rsidP="00F02159">
      <w:pPr>
        <w:pStyle w:val="ListParagraph"/>
        <w:numPr>
          <w:ilvl w:val="0"/>
          <w:numId w:val="23"/>
        </w:numPr>
        <w:tabs>
          <w:tab w:val="left" w:pos="567"/>
        </w:tabs>
        <w:spacing w:before="120"/>
        <w:ind w:left="567" w:hanging="501"/>
        <w:rPr>
          <w:rFonts w:cs="Arial"/>
          <w:sz w:val="20"/>
          <w:szCs w:val="20"/>
          <w:lang w:val="en-CA"/>
        </w:rPr>
      </w:pPr>
      <w:r w:rsidRPr="0070628E">
        <w:rPr>
          <w:rFonts w:cs="Arial"/>
          <w:sz w:val="20"/>
          <w:szCs w:val="20"/>
          <w:lang w:val="en-CA"/>
        </w:rPr>
        <w:t>A relative of an owner or co-ow</w:t>
      </w:r>
      <w:r w:rsidR="00F02159">
        <w:rPr>
          <w:rFonts w:cs="Arial"/>
          <w:sz w:val="20"/>
          <w:szCs w:val="20"/>
          <w:lang w:val="en-CA"/>
        </w:rPr>
        <w:t xml:space="preserve">ner of the partner organization  </w:t>
      </w:r>
      <w:r w:rsidR="00DE417D">
        <w:rPr>
          <w:rFonts w:cs="Arial"/>
          <w:sz w:val="20"/>
          <w:szCs w:val="20"/>
          <w:lang w:val="en-CA"/>
        </w:rPr>
        <w:t>___</w:t>
      </w:r>
      <w:r w:rsidR="00EC4798" w:rsidRPr="00DE417D">
        <w:rPr>
          <w:rFonts w:cs="Arial"/>
          <w:sz w:val="20"/>
          <w:szCs w:val="20"/>
          <w:u w:val="single"/>
          <w:lang w:val="en-CA"/>
        </w:rPr>
        <w:t>No</w:t>
      </w:r>
      <w:r w:rsidR="00EC4798" w:rsidRPr="0070628E">
        <w:rPr>
          <w:rFonts w:cs="Arial"/>
          <w:sz w:val="20"/>
          <w:szCs w:val="20"/>
          <w:lang w:val="en-CA"/>
        </w:rPr>
        <w:t>___</w:t>
      </w:r>
    </w:p>
    <w:p w14:paraId="07469FBF" w14:textId="77777777" w:rsidR="001B3B95" w:rsidRDefault="00C83ED5" w:rsidP="00F02159">
      <w:pPr>
        <w:pStyle w:val="ListParagraph"/>
        <w:numPr>
          <w:ilvl w:val="0"/>
          <w:numId w:val="23"/>
        </w:numPr>
        <w:tabs>
          <w:tab w:val="left" w:pos="567"/>
        </w:tabs>
        <w:spacing w:before="120"/>
        <w:ind w:left="567" w:right="86" w:hanging="501"/>
        <w:rPr>
          <w:rFonts w:cs="Arial"/>
          <w:sz w:val="20"/>
          <w:szCs w:val="20"/>
          <w:lang w:val="en-CA"/>
        </w:rPr>
      </w:pPr>
      <w:r w:rsidRPr="0070628E">
        <w:rPr>
          <w:rFonts w:cs="Arial"/>
          <w:sz w:val="20"/>
          <w:szCs w:val="20"/>
          <w:lang w:val="en-CA"/>
        </w:rPr>
        <w:t>An employee of and/or a participant in the day-to-day manageme</w:t>
      </w:r>
      <w:r w:rsidR="00F02159">
        <w:rPr>
          <w:rFonts w:cs="Arial"/>
          <w:sz w:val="20"/>
          <w:szCs w:val="20"/>
          <w:lang w:val="en-CA"/>
        </w:rPr>
        <w:t xml:space="preserve">nt of the partner organization:  </w:t>
      </w:r>
    </w:p>
    <w:p w14:paraId="3B6B1EC8" w14:textId="332137D2" w:rsidR="00C83ED5" w:rsidRPr="001B3B95" w:rsidRDefault="001B3B95" w:rsidP="001B3B95">
      <w:pPr>
        <w:tabs>
          <w:tab w:val="left" w:pos="567"/>
        </w:tabs>
        <w:spacing w:before="120"/>
        <w:ind w:left="66" w:right="86"/>
        <w:rPr>
          <w:rFonts w:cs="Arial"/>
          <w:sz w:val="20"/>
          <w:szCs w:val="20"/>
          <w:lang w:val="en-CA"/>
        </w:rPr>
      </w:pPr>
      <w:r>
        <w:rPr>
          <w:rFonts w:cs="Arial"/>
          <w:sz w:val="20"/>
          <w:szCs w:val="20"/>
          <w:lang w:val="en-CA"/>
        </w:rPr>
        <w:tab/>
      </w:r>
      <w:r w:rsidR="00DE417D">
        <w:rPr>
          <w:rFonts w:cs="Arial"/>
          <w:sz w:val="20"/>
          <w:szCs w:val="20"/>
          <w:lang w:val="en-CA"/>
        </w:rPr>
        <w:t>___</w:t>
      </w:r>
      <w:r w:rsidR="00EC4798" w:rsidRPr="00DE417D">
        <w:rPr>
          <w:rFonts w:cs="Arial"/>
          <w:sz w:val="20"/>
          <w:szCs w:val="20"/>
          <w:u w:val="single"/>
          <w:lang w:val="en-CA"/>
        </w:rPr>
        <w:t>No</w:t>
      </w:r>
      <w:r w:rsidR="00EC4798" w:rsidRPr="001B3B95">
        <w:rPr>
          <w:rFonts w:cs="Arial"/>
          <w:sz w:val="20"/>
          <w:szCs w:val="20"/>
          <w:lang w:val="en-CA"/>
        </w:rPr>
        <w:t>___</w:t>
      </w:r>
    </w:p>
    <w:p w14:paraId="1788A192" w14:textId="33112924" w:rsidR="00ED0ABB" w:rsidRPr="008E53FE" w:rsidRDefault="00ED0ABB" w:rsidP="00F02159">
      <w:pPr>
        <w:pStyle w:val="ListParagraph"/>
        <w:numPr>
          <w:ilvl w:val="0"/>
          <w:numId w:val="23"/>
        </w:numPr>
        <w:tabs>
          <w:tab w:val="left" w:pos="567"/>
        </w:tabs>
        <w:spacing w:before="120"/>
        <w:ind w:left="567" w:right="-56" w:hanging="501"/>
        <w:rPr>
          <w:rFonts w:eastAsiaTheme="minorHAnsi" w:cs="Arial"/>
          <w:sz w:val="20"/>
          <w:szCs w:val="20"/>
          <w:lang w:val="en-CA"/>
        </w:rPr>
      </w:pPr>
      <w:r w:rsidRPr="008E53FE">
        <w:rPr>
          <w:rFonts w:eastAsiaTheme="minorHAnsi" w:cs="Arial"/>
          <w:sz w:val="20"/>
          <w:szCs w:val="20"/>
          <w:lang w:val="en-CA"/>
        </w:rPr>
        <w:t>A relative of the academic and/or partner supervisors of the proposed project:</w:t>
      </w:r>
      <w:r w:rsidR="00F02159" w:rsidRPr="008E53FE">
        <w:rPr>
          <w:rFonts w:eastAsiaTheme="minorHAnsi" w:cs="Arial"/>
          <w:sz w:val="20"/>
          <w:szCs w:val="20"/>
          <w:lang w:val="en-CA"/>
        </w:rPr>
        <w:t xml:space="preserve">  </w:t>
      </w:r>
      <w:r w:rsidR="00DE417D">
        <w:rPr>
          <w:rFonts w:cs="Arial"/>
          <w:sz w:val="20"/>
          <w:szCs w:val="20"/>
          <w:lang w:val="en-CA"/>
        </w:rPr>
        <w:t>___</w:t>
      </w:r>
      <w:r w:rsidRPr="00DE417D">
        <w:rPr>
          <w:rFonts w:cs="Arial"/>
          <w:sz w:val="20"/>
          <w:szCs w:val="20"/>
          <w:u w:val="single"/>
          <w:lang w:val="en-CA"/>
        </w:rPr>
        <w:t>No</w:t>
      </w:r>
      <w:r w:rsidRPr="008E53FE">
        <w:rPr>
          <w:rFonts w:cs="Arial"/>
          <w:sz w:val="20"/>
          <w:szCs w:val="20"/>
          <w:lang w:val="en-CA"/>
        </w:rPr>
        <w:t>___</w:t>
      </w:r>
    </w:p>
    <w:p w14:paraId="6FAB1961" w14:textId="77777777" w:rsidR="00C83ED5" w:rsidRPr="00044337" w:rsidRDefault="00C83ED5" w:rsidP="00BD5379">
      <w:pPr>
        <w:autoSpaceDE w:val="0"/>
        <w:autoSpaceDN w:val="0"/>
        <w:adjustRightInd w:val="0"/>
        <w:spacing w:before="120" w:after="120" w:line="276" w:lineRule="auto"/>
        <w:rPr>
          <w:rFonts w:eastAsiaTheme="minorHAnsi" w:cs="Arial"/>
          <w:sz w:val="20"/>
          <w:szCs w:val="20"/>
          <w:lang w:val="en-CA"/>
        </w:rPr>
      </w:pPr>
      <w:r w:rsidRPr="00044337">
        <w:rPr>
          <w:rFonts w:cs="Arial"/>
          <w:b/>
          <w:sz w:val="20"/>
          <w:szCs w:val="20"/>
          <w:lang w:val="en-CA"/>
        </w:rPr>
        <w:t>If yes</w:t>
      </w:r>
      <w:r w:rsidRPr="00044337">
        <w:rPr>
          <w:rFonts w:cs="Arial"/>
          <w:sz w:val="20"/>
          <w:szCs w:val="20"/>
          <w:lang w:val="en-CA"/>
        </w:rPr>
        <w:t xml:space="preserve"> to any of the above, please </w:t>
      </w:r>
      <w:hyperlink r:id="rId33" w:history="1">
        <w:r w:rsidRPr="00044337">
          <w:rPr>
            <w:rStyle w:val="Hyperlink"/>
            <w:rFonts w:cs="Arial"/>
            <w:color w:val="1AA3DD"/>
            <w:sz w:val="20"/>
            <w:szCs w:val="20"/>
            <w:lang w:val="en-CA"/>
          </w:rPr>
          <w:t>click here</w:t>
        </w:r>
      </w:hyperlink>
      <w:r w:rsidRPr="00044337">
        <w:rPr>
          <w:rFonts w:cs="Arial"/>
          <w:sz w:val="20"/>
          <w:szCs w:val="20"/>
          <w:lang w:val="en-CA"/>
        </w:rPr>
        <w:t xml:space="preserve"> to complete the </w:t>
      </w:r>
      <w:r w:rsidRPr="00044337">
        <w:rPr>
          <w:rFonts w:cs="Arial"/>
          <w:b/>
          <w:sz w:val="20"/>
          <w:szCs w:val="20"/>
          <w:lang w:val="en-CA"/>
        </w:rPr>
        <w:t>Conflict of Interest Declaration</w:t>
      </w:r>
      <w:r w:rsidRPr="00044337">
        <w:rPr>
          <w:rFonts w:cs="Arial"/>
          <w:b/>
          <w:color w:val="1F497D" w:themeColor="text2"/>
          <w:sz w:val="20"/>
          <w:szCs w:val="20"/>
          <w:lang w:val="en-CA"/>
        </w:rPr>
        <w:t xml:space="preserve"> </w:t>
      </w:r>
      <w:r w:rsidRPr="00044337">
        <w:rPr>
          <w:rFonts w:eastAsiaTheme="minorHAnsi" w:cs="Arial"/>
          <w:sz w:val="20"/>
          <w:szCs w:val="20"/>
          <w:lang w:val="en-CA"/>
        </w:rPr>
        <w:t xml:space="preserve">and send it to </w:t>
      </w:r>
      <w:hyperlink r:id="rId34" w:history="1">
        <w:r w:rsidRPr="00044337">
          <w:rPr>
            <w:rStyle w:val="Hyperlink"/>
            <w:rFonts w:eastAsiaTheme="minorHAnsi" w:cs="Arial"/>
            <w:color w:val="1AA3DD"/>
            <w:sz w:val="20"/>
            <w:szCs w:val="20"/>
            <w:lang w:val="en-CA"/>
          </w:rPr>
          <w:t>accelerate@mitacs.ca</w:t>
        </w:r>
      </w:hyperlink>
      <w:r w:rsidRPr="00044337">
        <w:rPr>
          <w:rFonts w:eastAsiaTheme="minorHAnsi" w:cs="Arial"/>
          <w:sz w:val="20"/>
          <w:szCs w:val="20"/>
          <w:lang w:val="en-CA"/>
        </w:rPr>
        <w:t xml:space="preserve"> </w:t>
      </w:r>
      <w:r w:rsidRPr="00044337">
        <w:rPr>
          <w:rFonts w:eastAsiaTheme="minorHAnsi" w:cs="Arial"/>
          <w:b/>
          <w:sz w:val="20"/>
          <w:szCs w:val="20"/>
          <w:lang w:val="en-CA"/>
        </w:rPr>
        <w:t>BEFORE</w:t>
      </w:r>
      <w:r w:rsidRPr="00044337">
        <w:rPr>
          <w:rFonts w:eastAsiaTheme="minorHAnsi" w:cs="Arial"/>
          <w:sz w:val="20"/>
          <w:szCs w:val="20"/>
          <w:lang w:val="en-CA"/>
        </w:rPr>
        <w:t xml:space="preserve"> submitting your application.</w:t>
      </w:r>
    </w:p>
    <w:p w14:paraId="11F9990D" w14:textId="77777777" w:rsidR="00C83ED5" w:rsidRPr="00044337" w:rsidRDefault="00C83ED5" w:rsidP="00F02159">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color w:val="808080" w:themeColor="background1" w:themeShade="80"/>
          <w:sz w:val="20"/>
          <w:szCs w:val="20"/>
          <w:lang w:val="en-CA"/>
        </w:rPr>
      </w:pPr>
      <w:r w:rsidRPr="00044337">
        <w:rPr>
          <w:rFonts w:cs="Arial"/>
          <w:b/>
          <w:sz w:val="20"/>
          <w:szCs w:val="20"/>
          <w:lang w:val="en-CA"/>
        </w:rPr>
        <w:t>4.3.</w:t>
      </w:r>
      <w:r w:rsidR="002A4BD4" w:rsidRPr="00044337">
        <w:rPr>
          <w:rFonts w:cs="Arial"/>
          <w:b/>
          <w:sz w:val="20"/>
          <w:szCs w:val="20"/>
          <w:lang w:val="en-CA"/>
        </w:rPr>
        <w:t>3</w:t>
      </w:r>
      <w:r w:rsidRPr="00044337">
        <w:rPr>
          <w:rFonts w:cs="Arial"/>
          <w:b/>
          <w:sz w:val="20"/>
          <w:szCs w:val="20"/>
          <w:lang w:val="en-CA"/>
        </w:rPr>
        <w:t>.</w:t>
      </w:r>
      <w:r w:rsidRPr="00044337">
        <w:rPr>
          <w:rFonts w:cs="Arial"/>
          <w:b/>
          <w:sz w:val="20"/>
          <w:szCs w:val="20"/>
          <w:lang w:val="en-CA"/>
        </w:rPr>
        <w:tab/>
        <w:t xml:space="preserve">Demographic information. </w:t>
      </w:r>
      <w:r w:rsidR="00056372" w:rsidRPr="00044337">
        <w:rPr>
          <w:rFonts w:cs="Arial"/>
          <w:b/>
          <w:i/>
          <w:color w:val="808080" w:themeColor="background1" w:themeShade="80"/>
          <w:sz w:val="20"/>
          <w:szCs w:val="20"/>
          <w:lang w:val="en-CA"/>
        </w:rPr>
        <w:t>*OPTIONAL*</w:t>
      </w:r>
      <w:r w:rsidR="002A4BD4" w:rsidRPr="00044337">
        <w:rPr>
          <w:rFonts w:cs="Arial"/>
          <w:b/>
          <w:i/>
          <w:color w:val="808080" w:themeColor="background1" w:themeShade="80"/>
          <w:sz w:val="20"/>
          <w:szCs w:val="20"/>
          <w:lang w:val="en-CA"/>
        </w:rPr>
        <w:tab/>
      </w:r>
    </w:p>
    <w:p w14:paraId="2F71301C" w14:textId="77777777" w:rsidR="00C83ED5" w:rsidRPr="00044337" w:rsidRDefault="00C83ED5" w:rsidP="002A4BD4">
      <w:pPr>
        <w:autoSpaceDE w:val="0"/>
        <w:autoSpaceDN w:val="0"/>
        <w:adjustRightInd w:val="0"/>
        <w:spacing w:before="120" w:line="276" w:lineRule="auto"/>
        <w:ind w:left="1145" w:hanging="425"/>
        <w:rPr>
          <w:rFonts w:cs="Arial"/>
          <w:b/>
          <w:sz w:val="20"/>
          <w:szCs w:val="20"/>
          <w:lang w:val="en-CA"/>
        </w:rPr>
      </w:pPr>
      <w:r w:rsidRPr="00044337">
        <w:rPr>
          <w:rFonts w:cs="Arial"/>
          <w:b/>
          <w:sz w:val="20"/>
          <w:szCs w:val="20"/>
          <w:lang w:val="en-CA"/>
        </w:rPr>
        <w:t>Please indicate</w:t>
      </w:r>
      <w:r w:rsidR="00A50B0B" w:rsidRPr="00044337">
        <w:rPr>
          <w:rFonts w:cs="Arial"/>
          <w:b/>
          <w:sz w:val="20"/>
          <w:szCs w:val="20"/>
          <w:lang w:val="en-CA"/>
        </w:rPr>
        <w:t xml:space="preserve"> (</w:t>
      </w:r>
      <w:r w:rsidR="004D2122" w:rsidRPr="00044337">
        <w:rPr>
          <w:rFonts w:cs="Arial"/>
          <w:b/>
          <w:sz w:val="20"/>
          <w:szCs w:val="20"/>
          <w:lang w:val="en-CA"/>
        </w:rPr>
        <w:t>x</w:t>
      </w:r>
      <w:r w:rsidR="00A50B0B" w:rsidRPr="00044337">
        <w:rPr>
          <w:rFonts w:cs="Arial"/>
          <w:b/>
          <w:sz w:val="20"/>
          <w:szCs w:val="20"/>
          <w:lang w:val="en-CA"/>
        </w:rPr>
        <w:t>)</w:t>
      </w:r>
      <w:r w:rsidRPr="00044337">
        <w:rPr>
          <w:rFonts w:cs="Arial"/>
          <w:b/>
          <w:sz w:val="20"/>
          <w:szCs w:val="20"/>
          <w:lang w:val="en-CA"/>
        </w:rPr>
        <w:t xml:space="preserve"> if you are:</w:t>
      </w:r>
      <w:r w:rsidRPr="00044337">
        <w:rPr>
          <w:rFonts w:cs="Arial"/>
          <w:sz w:val="20"/>
          <w:szCs w:val="20"/>
          <w:lang w:val="en-CA"/>
        </w:rPr>
        <w:t xml:space="preserve"> </w:t>
      </w:r>
    </w:p>
    <w:tbl>
      <w:tblPr>
        <w:tblStyle w:val="TableGrid"/>
        <w:tblW w:w="8919" w:type="dxa"/>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53"/>
        <w:gridCol w:w="795"/>
        <w:gridCol w:w="5360"/>
        <w:gridCol w:w="811"/>
      </w:tblGrid>
      <w:tr w:rsidR="00C83ED5" w:rsidRPr="00044337" w14:paraId="45348911" w14:textId="77777777" w:rsidTr="008A0E16">
        <w:trPr>
          <w:trHeight w:val="249"/>
        </w:trPr>
        <w:tc>
          <w:tcPr>
            <w:tcW w:w="1953" w:type="dxa"/>
            <w:tcBorders>
              <w:right w:val="dotted" w:sz="4" w:space="0" w:color="auto"/>
            </w:tcBorders>
            <w:vAlign w:val="center"/>
          </w:tcPr>
          <w:p w14:paraId="244F7857" w14:textId="77777777" w:rsidR="00C83ED5" w:rsidRPr="00044337" w:rsidRDefault="00C83ED5" w:rsidP="00BD5379">
            <w:pPr>
              <w:spacing w:after="120" w:line="312" w:lineRule="auto"/>
              <w:contextualSpacing/>
              <w:rPr>
                <w:sz w:val="18"/>
                <w:szCs w:val="18"/>
                <w:lang w:val="en-CA"/>
              </w:rPr>
            </w:pPr>
            <w:r w:rsidRPr="00044337">
              <w:rPr>
                <w:sz w:val="18"/>
                <w:szCs w:val="18"/>
                <w:lang w:val="en-CA"/>
              </w:rPr>
              <w:t>Francophone:</w:t>
            </w:r>
          </w:p>
        </w:tc>
        <w:tc>
          <w:tcPr>
            <w:tcW w:w="795" w:type="dxa"/>
            <w:tcBorders>
              <w:left w:val="dotted" w:sz="4" w:space="0" w:color="auto"/>
            </w:tcBorders>
            <w:vAlign w:val="center"/>
          </w:tcPr>
          <w:p w14:paraId="17C8771A" w14:textId="77777777"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c>
          <w:tcPr>
            <w:tcW w:w="5360" w:type="dxa"/>
            <w:tcBorders>
              <w:right w:val="dotted" w:sz="4" w:space="0" w:color="auto"/>
            </w:tcBorders>
            <w:vAlign w:val="center"/>
          </w:tcPr>
          <w:p w14:paraId="008DDD97" w14:textId="77777777" w:rsidR="00C83ED5" w:rsidRPr="00044337" w:rsidRDefault="00C83ED5" w:rsidP="00BD5379">
            <w:pPr>
              <w:spacing w:after="120" w:line="312" w:lineRule="auto"/>
              <w:contextualSpacing/>
              <w:rPr>
                <w:sz w:val="18"/>
                <w:szCs w:val="18"/>
                <w:lang w:val="en-CA"/>
              </w:rPr>
            </w:pPr>
            <w:r w:rsidRPr="00044337">
              <w:rPr>
                <w:sz w:val="18"/>
                <w:szCs w:val="18"/>
                <w:lang w:val="en-CA"/>
              </w:rPr>
              <w:t>A person with a disability:</w:t>
            </w:r>
          </w:p>
        </w:tc>
        <w:tc>
          <w:tcPr>
            <w:tcW w:w="811" w:type="dxa"/>
            <w:tcBorders>
              <w:left w:val="dotted" w:sz="4" w:space="0" w:color="auto"/>
            </w:tcBorders>
            <w:vAlign w:val="center"/>
          </w:tcPr>
          <w:p w14:paraId="5D7AA5B9" w14:textId="77777777"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r>
      <w:tr w:rsidR="00C83ED5" w:rsidRPr="00044337" w14:paraId="34FF3E4E" w14:textId="77777777" w:rsidTr="008A0E16">
        <w:trPr>
          <w:trHeight w:val="249"/>
        </w:trPr>
        <w:tc>
          <w:tcPr>
            <w:tcW w:w="1953" w:type="dxa"/>
            <w:tcBorders>
              <w:right w:val="dotted" w:sz="4" w:space="0" w:color="auto"/>
            </w:tcBorders>
            <w:vAlign w:val="center"/>
          </w:tcPr>
          <w:p w14:paraId="0B7B34D5" w14:textId="77777777" w:rsidR="00C83ED5" w:rsidRPr="00044337" w:rsidRDefault="006D5B92" w:rsidP="00BD5379">
            <w:pPr>
              <w:spacing w:after="120" w:line="312" w:lineRule="auto"/>
              <w:contextualSpacing/>
              <w:rPr>
                <w:sz w:val="18"/>
                <w:szCs w:val="18"/>
                <w:lang w:val="en-CA"/>
              </w:rPr>
            </w:pPr>
            <w:r>
              <w:rPr>
                <w:sz w:val="18"/>
                <w:szCs w:val="18"/>
                <w:lang w:val="en-CA"/>
              </w:rPr>
              <w:t>Indigenous</w:t>
            </w:r>
            <w:r w:rsidR="00C83ED5" w:rsidRPr="00044337">
              <w:rPr>
                <w:sz w:val="18"/>
                <w:szCs w:val="18"/>
                <w:lang w:val="en-CA"/>
              </w:rPr>
              <w:t>:</w:t>
            </w:r>
          </w:p>
        </w:tc>
        <w:tc>
          <w:tcPr>
            <w:tcW w:w="795" w:type="dxa"/>
            <w:tcBorders>
              <w:left w:val="dotted" w:sz="4" w:space="0" w:color="auto"/>
            </w:tcBorders>
            <w:vAlign w:val="center"/>
          </w:tcPr>
          <w:p w14:paraId="10A69930" w14:textId="77777777"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c>
          <w:tcPr>
            <w:tcW w:w="5360" w:type="dxa"/>
            <w:tcBorders>
              <w:right w:val="dotted" w:sz="4" w:space="0" w:color="auto"/>
            </w:tcBorders>
            <w:vAlign w:val="center"/>
          </w:tcPr>
          <w:p w14:paraId="624F76B1" w14:textId="29549360" w:rsidR="00C83ED5" w:rsidRPr="00044337" w:rsidRDefault="00C83ED5" w:rsidP="00BD5379">
            <w:pPr>
              <w:spacing w:after="120" w:line="312" w:lineRule="auto"/>
              <w:contextualSpacing/>
              <w:rPr>
                <w:sz w:val="18"/>
                <w:szCs w:val="18"/>
                <w:lang w:val="en-CA"/>
              </w:rPr>
            </w:pPr>
            <w:r w:rsidRPr="00044337">
              <w:rPr>
                <w:sz w:val="18"/>
                <w:szCs w:val="18"/>
                <w:lang w:val="en-CA"/>
              </w:rPr>
              <w:t xml:space="preserve">First in your family to attend </w:t>
            </w:r>
            <w:r w:rsidR="00227842">
              <w:rPr>
                <w:sz w:val="18"/>
                <w:szCs w:val="18"/>
                <w:lang w:val="en-CA"/>
              </w:rPr>
              <w:t xml:space="preserve">college or </w:t>
            </w:r>
            <w:r w:rsidRPr="00044337">
              <w:rPr>
                <w:sz w:val="18"/>
                <w:szCs w:val="18"/>
                <w:lang w:val="en-CA"/>
              </w:rPr>
              <w:t>university:</w:t>
            </w:r>
          </w:p>
        </w:tc>
        <w:tc>
          <w:tcPr>
            <w:tcW w:w="811" w:type="dxa"/>
            <w:tcBorders>
              <w:left w:val="dotted" w:sz="4" w:space="0" w:color="auto"/>
            </w:tcBorders>
            <w:vAlign w:val="center"/>
          </w:tcPr>
          <w:p w14:paraId="1D893D3E" w14:textId="77777777"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r>
      <w:tr w:rsidR="008A0E16" w:rsidRPr="00044337" w14:paraId="5C566DA9" w14:textId="77777777" w:rsidTr="008A0E16">
        <w:trPr>
          <w:trHeight w:val="471"/>
        </w:trPr>
        <w:tc>
          <w:tcPr>
            <w:tcW w:w="8108" w:type="dxa"/>
            <w:gridSpan w:val="3"/>
            <w:tcBorders>
              <w:right w:val="dotted" w:sz="4" w:space="0" w:color="auto"/>
            </w:tcBorders>
            <w:vAlign w:val="center"/>
          </w:tcPr>
          <w:p w14:paraId="3F05F474" w14:textId="77777777" w:rsidR="008A0E16" w:rsidRPr="00BD5379" w:rsidRDefault="008A0E16" w:rsidP="00DF25CE">
            <w:pPr>
              <w:spacing w:after="120" w:line="312" w:lineRule="auto"/>
              <w:contextualSpacing/>
              <w:rPr>
                <w:sz w:val="18"/>
                <w:szCs w:val="18"/>
                <w:highlight w:val="lightGray"/>
                <w:lang w:val="en-CA"/>
              </w:rPr>
            </w:pPr>
            <w:r w:rsidRPr="00A310F5">
              <w:rPr>
                <w:sz w:val="18"/>
                <w:szCs w:val="18"/>
              </w:rPr>
              <w:t xml:space="preserve">Member of a visible </w:t>
            </w:r>
            <w:r w:rsidRPr="00D423A7">
              <w:rPr>
                <w:sz w:val="18"/>
                <w:szCs w:val="18"/>
              </w:rPr>
              <w:t xml:space="preserve">minority group -  </w:t>
            </w:r>
            <w:r w:rsidRPr="00D423A7">
              <w:rPr>
                <w:i/>
                <w:iCs/>
                <w:color w:val="808080" w:themeColor="background1" w:themeShade="80"/>
                <w:sz w:val="18"/>
                <w:szCs w:val="18"/>
              </w:rPr>
              <w:t xml:space="preserve">includes persons who are non-Caucasian in race or </w:t>
            </w:r>
            <w:r w:rsidRPr="00D423A7">
              <w:rPr>
                <w:i/>
                <w:iCs/>
                <w:color w:val="808080" w:themeColor="background1" w:themeShade="80"/>
                <w:sz w:val="18"/>
                <w:szCs w:val="18"/>
              </w:rPr>
              <w:br/>
              <w:t xml:space="preserve">non-white in </w:t>
            </w:r>
            <w:proofErr w:type="spellStart"/>
            <w:r w:rsidRPr="00D423A7">
              <w:rPr>
                <w:i/>
                <w:iCs/>
                <w:color w:val="808080" w:themeColor="background1" w:themeShade="80"/>
                <w:sz w:val="18"/>
                <w:szCs w:val="18"/>
              </w:rPr>
              <w:t>colour</w:t>
            </w:r>
            <w:proofErr w:type="spellEnd"/>
            <w:r w:rsidRPr="00D423A7">
              <w:rPr>
                <w:i/>
                <w:iCs/>
                <w:color w:val="808080" w:themeColor="background1" w:themeShade="80"/>
                <w:sz w:val="18"/>
                <w:szCs w:val="18"/>
              </w:rPr>
              <w:t xml:space="preserve"> and who do not report being </w:t>
            </w:r>
            <w:r w:rsidR="00DF25CE">
              <w:rPr>
                <w:i/>
                <w:iCs/>
                <w:color w:val="808080" w:themeColor="background1" w:themeShade="80"/>
                <w:sz w:val="18"/>
                <w:szCs w:val="18"/>
              </w:rPr>
              <w:t>Indigenous</w:t>
            </w:r>
          </w:p>
        </w:tc>
        <w:tc>
          <w:tcPr>
            <w:tcW w:w="811" w:type="dxa"/>
            <w:tcBorders>
              <w:left w:val="dotted" w:sz="4" w:space="0" w:color="auto"/>
            </w:tcBorders>
            <w:vAlign w:val="center"/>
          </w:tcPr>
          <w:p w14:paraId="627FCFDE" w14:textId="77777777" w:rsidR="008A0E16" w:rsidRPr="00044337" w:rsidRDefault="008A0E16" w:rsidP="00BD5379">
            <w:pPr>
              <w:spacing w:after="120" w:line="312" w:lineRule="auto"/>
              <w:contextualSpacing/>
              <w:rPr>
                <w:rFonts w:cs="Arial"/>
                <w:sz w:val="20"/>
                <w:szCs w:val="20"/>
                <w:lang w:val="en-CA"/>
              </w:rPr>
            </w:pPr>
            <w:r w:rsidRPr="00044337">
              <w:rPr>
                <w:rFonts w:cs="Arial"/>
                <w:sz w:val="20"/>
                <w:szCs w:val="20"/>
                <w:lang w:val="en-CA"/>
              </w:rPr>
              <w:t>(_)</w:t>
            </w:r>
          </w:p>
        </w:tc>
      </w:tr>
    </w:tbl>
    <w:p w14:paraId="7AB9C974" w14:textId="77777777" w:rsidR="00C83ED5" w:rsidRPr="00044337" w:rsidRDefault="00C83ED5" w:rsidP="00AC2A4A">
      <w:pPr>
        <w:autoSpaceDE w:val="0"/>
        <w:autoSpaceDN w:val="0"/>
        <w:adjustRightInd w:val="0"/>
        <w:spacing w:before="120" w:after="120" w:line="276" w:lineRule="auto"/>
        <w:ind w:left="1145" w:hanging="425"/>
        <w:rPr>
          <w:rFonts w:cs="Arial"/>
          <w:b/>
          <w:sz w:val="20"/>
          <w:szCs w:val="20"/>
          <w:lang w:val="en-CA"/>
        </w:rPr>
      </w:pPr>
      <w:r w:rsidRPr="00044337">
        <w:rPr>
          <w:rFonts w:cs="Arial"/>
          <w:b/>
          <w:sz w:val="20"/>
          <w:szCs w:val="20"/>
          <w:lang w:val="en-CA"/>
        </w:rPr>
        <w:t xml:space="preserve">Social Media: Please provide usernames if you wish to connect with Mitacs by social media: </w:t>
      </w:r>
    </w:p>
    <w:tbl>
      <w:tblPr>
        <w:tblStyle w:val="TableGrid"/>
        <w:tblW w:w="8919" w:type="dxa"/>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61"/>
        <w:gridCol w:w="7558"/>
      </w:tblGrid>
      <w:tr w:rsidR="00C83ED5" w:rsidRPr="00044337" w14:paraId="1FF5535D" w14:textId="77777777" w:rsidTr="008A0E16">
        <w:trPr>
          <w:trHeight w:val="281"/>
        </w:trPr>
        <w:tc>
          <w:tcPr>
            <w:tcW w:w="1361" w:type="dxa"/>
          </w:tcPr>
          <w:p w14:paraId="447257E8" w14:textId="77777777" w:rsidR="00C83ED5" w:rsidRPr="00044337" w:rsidRDefault="00C83ED5" w:rsidP="00BD5379">
            <w:pPr>
              <w:spacing w:line="312" w:lineRule="auto"/>
              <w:rPr>
                <w:sz w:val="18"/>
                <w:szCs w:val="18"/>
                <w:lang w:val="en-CA"/>
              </w:rPr>
            </w:pPr>
            <w:r w:rsidRPr="00044337">
              <w:rPr>
                <w:sz w:val="18"/>
                <w:szCs w:val="18"/>
                <w:lang w:val="en-CA"/>
              </w:rPr>
              <w:t>LinkedIn:</w:t>
            </w:r>
          </w:p>
        </w:tc>
        <w:tc>
          <w:tcPr>
            <w:tcW w:w="7558" w:type="dxa"/>
          </w:tcPr>
          <w:p w14:paraId="71A3475B" w14:textId="212FE95C" w:rsidR="00C83ED5" w:rsidRPr="00044337" w:rsidRDefault="000034AC" w:rsidP="00BD5379">
            <w:pPr>
              <w:spacing w:line="312" w:lineRule="auto"/>
              <w:rPr>
                <w:sz w:val="18"/>
                <w:szCs w:val="18"/>
                <w:lang w:val="en-CA"/>
              </w:rPr>
            </w:pPr>
            <w:r>
              <w:rPr>
                <w:sz w:val="18"/>
                <w:szCs w:val="18"/>
                <w:lang w:val="en-CA"/>
              </w:rPr>
              <w:t>Christopher Zaworski</w:t>
            </w:r>
          </w:p>
        </w:tc>
      </w:tr>
      <w:tr w:rsidR="00C83ED5" w:rsidRPr="00044337" w14:paraId="1951421E" w14:textId="77777777" w:rsidTr="008A0E16">
        <w:trPr>
          <w:trHeight w:val="297"/>
        </w:trPr>
        <w:tc>
          <w:tcPr>
            <w:tcW w:w="1361" w:type="dxa"/>
          </w:tcPr>
          <w:p w14:paraId="218BE071" w14:textId="77777777" w:rsidR="00C83ED5" w:rsidRPr="00044337" w:rsidRDefault="00C83ED5" w:rsidP="00BD5379">
            <w:pPr>
              <w:spacing w:line="312" w:lineRule="auto"/>
              <w:rPr>
                <w:sz w:val="18"/>
                <w:szCs w:val="18"/>
                <w:lang w:val="en-CA"/>
              </w:rPr>
            </w:pPr>
            <w:r w:rsidRPr="00044337">
              <w:rPr>
                <w:sz w:val="18"/>
                <w:szCs w:val="18"/>
                <w:lang w:val="en-CA"/>
              </w:rPr>
              <w:t>Twitter:</w:t>
            </w:r>
          </w:p>
        </w:tc>
        <w:tc>
          <w:tcPr>
            <w:tcW w:w="7558" w:type="dxa"/>
          </w:tcPr>
          <w:p w14:paraId="0E2E17BC" w14:textId="000388B8" w:rsidR="00C83ED5" w:rsidRPr="00044337" w:rsidRDefault="000034AC" w:rsidP="00BD5379">
            <w:pPr>
              <w:spacing w:line="312" w:lineRule="auto"/>
              <w:rPr>
                <w:sz w:val="18"/>
                <w:szCs w:val="18"/>
                <w:lang w:val="en-CA"/>
              </w:rPr>
            </w:pPr>
            <w:r>
              <w:rPr>
                <w:sz w:val="18"/>
                <w:szCs w:val="18"/>
                <w:lang w:val="en-CA"/>
              </w:rPr>
              <w:t>n/a</w:t>
            </w:r>
          </w:p>
        </w:tc>
      </w:tr>
      <w:tr w:rsidR="00C83ED5" w:rsidRPr="00044337" w14:paraId="4716C557" w14:textId="77777777" w:rsidTr="008A0E16">
        <w:trPr>
          <w:trHeight w:val="297"/>
        </w:trPr>
        <w:tc>
          <w:tcPr>
            <w:tcW w:w="1361" w:type="dxa"/>
          </w:tcPr>
          <w:p w14:paraId="5D6242ED" w14:textId="77777777" w:rsidR="00C83ED5" w:rsidRPr="00044337" w:rsidRDefault="00C83ED5" w:rsidP="00BD5379">
            <w:pPr>
              <w:spacing w:line="312" w:lineRule="auto"/>
              <w:rPr>
                <w:sz w:val="18"/>
                <w:szCs w:val="18"/>
                <w:lang w:val="en-CA"/>
              </w:rPr>
            </w:pPr>
            <w:r w:rsidRPr="00044337">
              <w:rPr>
                <w:sz w:val="18"/>
                <w:szCs w:val="18"/>
                <w:lang w:val="en-CA"/>
              </w:rPr>
              <w:t>Facebook:</w:t>
            </w:r>
          </w:p>
        </w:tc>
        <w:tc>
          <w:tcPr>
            <w:tcW w:w="7558" w:type="dxa"/>
          </w:tcPr>
          <w:p w14:paraId="1DAE699F" w14:textId="2471EF4A" w:rsidR="00C83ED5" w:rsidRPr="00044337" w:rsidRDefault="000034AC" w:rsidP="00BD5379">
            <w:pPr>
              <w:spacing w:line="312" w:lineRule="auto"/>
              <w:rPr>
                <w:sz w:val="18"/>
                <w:szCs w:val="18"/>
                <w:lang w:val="en-CA"/>
              </w:rPr>
            </w:pPr>
            <w:r>
              <w:rPr>
                <w:sz w:val="18"/>
                <w:szCs w:val="18"/>
                <w:lang w:val="en-CA"/>
              </w:rPr>
              <w:t>n/a</w:t>
            </w:r>
          </w:p>
        </w:tc>
      </w:tr>
    </w:tbl>
    <w:p w14:paraId="4F9D6682" w14:textId="77777777" w:rsidR="002B20B0" w:rsidRDefault="002B20B0" w:rsidP="00C40F52">
      <w:pPr>
        <w:rPr>
          <w:rFonts w:cs="Arial"/>
          <w:b/>
          <w:sz w:val="20"/>
          <w:szCs w:val="20"/>
          <w:lang w:val="en-CA"/>
        </w:rPr>
      </w:pPr>
    </w:p>
    <w:p w14:paraId="64726323" w14:textId="77777777" w:rsidR="00896725" w:rsidRPr="00044337" w:rsidRDefault="00F32F96" w:rsidP="00C40F52">
      <w:pPr>
        <w:spacing w:before="120" w:line="276" w:lineRule="auto"/>
        <w:rPr>
          <w:rFonts w:cs="Arial"/>
          <w:sz w:val="20"/>
          <w:szCs w:val="20"/>
          <w:lang w:val="en-CA"/>
        </w:rPr>
      </w:pPr>
      <w:r w:rsidRPr="00044337">
        <w:rPr>
          <w:rFonts w:cs="Arial"/>
          <w:b/>
          <w:sz w:val="20"/>
          <w:szCs w:val="20"/>
          <w:lang w:val="en-CA"/>
        </w:rPr>
        <w:t>For any additional interns</w:t>
      </w:r>
      <w:r w:rsidR="00C83ED5" w:rsidRPr="00044337">
        <w:rPr>
          <w:rFonts w:cs="Arial"/>
          <w:b/>
          <w:sz w:val="20"/>
          <w:szCs w:val="20"/>
          <w:lang w:val="en-CA"/>
        </w:rPr>
        <w:t xml:space="preserve"> copy and paste Section 4.3. below:</w:t>
      </w:r>
      <w:r w:rsidR="00C83ED5" w:rsidRPr="00044337">
        <w:rPr>
          <w:rFonts w:cs="Arial"/>
          <w:sz w:val="20"/>
          <w:szCs w:val="20"/>
          <w:lang w:val="en-CA"/>
        </w:rPr>
        <w:t xml:space="preserve"> </w:t>
      </w:r>
    </w:p>
    <w:p w14:paraId="135234B9" w14:textId="77777777" w:rsidR="00056372" w:rsidRPr="00044337" w:rsidRDefault="00056372" w:rsidP="00F02159">
      <w:pPr>
        <w:spacing w:before="120" w:after="120"/>
        <w:rPr>
          <w:rFonts w:cs="Arial"/>
          <w:sz w:val="20"/>
          <w:szCs w:val="20"/>
          <w:lang w:val="en-CA"/>
        </w:rPr>
      </w:pPr>
    </w:p>
    <w:p w14:paraId="53BD4C1C" w14:textId="77777777" w:rsidR="00C83ED5" w:rsidRPr="00044337" w:rsidRDefault="00C83ED5" w:rsidP="00C40F52">
      <w:pPr>
        <w:autoSpaceDE w:val="0"/>
        <w:autoSpaceDN w:val="0"/>
        <w:adjustRightInd w:val="0"/>
        <w:spacing w:before="120" w:after="120" w:line="276" w:lineRule="auto"/>
        <w:ind w:left="720" w:hanging="720"/>
        <w:rPr>
          <w:rFonts w:cs="Arial"/>
          <w:sz w:val="20"/>
          <w:szCs w:val="20"/>
          <w:lang w:val="en-CA"/>
        </w:rPr>
      </w:pPr>
      <w:r w:rsidRPr="00044337">
        <w:rPr>
          <w:rFonts w:cs="Arial"/>
          <w:b/>
          <w:sz w:val="20"/>
          <w:szCs w:val="20"/>
          <w:lang w:val="en-CA"/>
        </w:rPr>
        <w:t>4.4.</w:t>
      </w:r>
      <w:r w:rsidRPr="00044337">
        <w:rPr>
          <w:rFonts w:cs="Arial"/>
          <w:b/>
          <w:sz w:val="20"/>
          <w:szCs w:val="20"/>
          <w:lang w:val="en-CA"/>
        </w:rPr>
        <w:tab/>
        <w:t>Intern(s) to be determined (TBD):</w:t>
      </w:r>
      <w:r w:rsidRPr="00044337">
        <w:rPr>
          <w:rFonts w:cs="Arial"/>
          <w:sz w:val="20"/>
          <w:szCs w:val="20"/>
          <w:lang w:val="en-CA"/>
        </w:rPr>
        <w:t xml:space="preserve"> </w:t>
      </w:r>
    </w:p>
    <w:p w14:paraId="201DC323" w14:textId="77777777" w:rsidR="00C83ED5" w:rsidRPr="00044337" w:rsidRDefault="00C40F52" w:rsidP="00C40F52">
      <w:pPr>
        <w:autoSpaceDE w:val="0"/>
        <w:autoSpaceDN w:val="0"/>
        <w:adjustRightInd w:val="0"/>
        <w:spacing w:before="120" w:after="120"/>
        <w:rPr>
          <w:rFonts w:cs="Arial"/>
          <w:sz w:val="20"/>
          <w:szCs w:val="20"/>
          <w:lang w:val="en-CA"/>
        </w:rPr>
      </w:pPr>
      <w:r>
        <w:rPr>
          <w:rFonts w:cs="Arial"/>
          <w:b/>
          <w:sz w:val="20"/>
          <w:szCs w:val="20"/>
          <w:lang w:val="en-CA"/>
        </w:rPr>
        <w:t>4.4.1.</w:t>
      </w:r>
      <w:r>
        <w:rPr>
          <w:rFonts w:cs="Arial"/>
          <w:b/>
          <w:sz w:val="20"/>
          <w:szCs w:val="20"/>
          <w:lang w:val="en-CA"/>
        </w:rPr>
        <w:tab/>
      </w:r>
      <w:r w:rsidR="00C83ED5" w:rsidRPr="00044337">
        <w:rPr>
          <w:rFonts w:cs="Arial"/>
          <w:b/>
          <w:sz w:val="20"/>
          <w:szCs w:val="20"/>
          <w:lang w:val="en-CA"/>
        </w:rPr>
        <w:t>TBD#1</w:t>
      </w:r>
      <w:r w:rsidR="00C83ED5" w:rsidRPr="00044337">
        <w:rPr>
          <w:rFonts w:cs="Arial"/>
          <w:sz w:val="20"/>
          <w:szCs w:val="20"/>
          <w:lang w:val="en-CA"/>
        </w:rPr>
        <w:t xml:space="preserve">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85"/>
        <w:gridCol w:w="5670"/>
      </w:tblGrid>
      <w:tr w:rsidR="00C83ED5" w:rsidRPr="00044337" w14:paraId="707439B9" w14:textId="77777777" w:rsidTr="00C40F52">
        <w:tc>
          <w:tcPr>
            <w:tcW w:w="3685" w:type="dxa"/>
          </w:tcPr>
          <w:p w14:paraId="30D3DDF2" w14:textId="77777777" w:rsidR="00C83ED5" w:rsidRPr="00044337" w:rsidRDefault="00C83ED5" w:rsidP="00BD5379">
            <w:pPr>
              <w:spacing w:line="312" w:lineRule="auto"/>
              <w:ind w:right="155"/>
              <w:jc w:val="right"/>
              <w:rPr>
                <w:rFonts w:cs="Arial"/>
                <w:sz w:val="18"/>
                <w:szCs w:val="18"/>
                <w:lang w:val="en-CA"/>
              </w:rPr>
            </w:pPr>
            <w:r w:rsidRPr="00044337">
              <w:rPr>
                <w:rFonts w:cs="Arial"/>
                <w:sz w:val="18"/>
                <w:szCs w:val="18"/>
                <w:lang w:val="en-CA"/>
              </w:rPr>
              <w:t>Degree program during internship</w:t>
            </w:r>
          </w:p>
          <w:p w14:paraId="4AF66AA6" w14:textId="4EA66051" w:rsidR="00C83ED5" w:rsidRPr="00044337" w:rsidRDefault="00C83ED5" w:rsidP="00BD5379">
            <w:pPr>
              <w:spacing w:line="312" w:lineRule="auto"/>
              <w:ind w:right="155"/>
              <w:jc w:val="right"/>
              <w:rPr>
                <w:rFonts w:cs="Arial"/>
                <w:sz w:val="18"/>
                <w:szCs w:val="18"/>
                <w:lang w:val="en-CA"/>
              </w:rPr>
            </w:pPr>
            <w:r w:rsidRPr="00044337">
              <w:rPr>
                <w:rFonts w:cs="Arial"/>
                <w:sz w:val="18"/>
                <w:szCs w:val="18"/>
                <w:lang w:val="en-CA"/>
              </w:rPr>
              <w:t>(</w:t>
            </w:r>
            <w:r w:rsidR="00005B8A">
              <w:rPr>
                <w:rFonts w:cs="Arial"/>
                <w:sz w:val="18"/>
                <w:szCs w:val="18"/>
                <w:lang w:val="en-CA"/>
              </w:rPr>
              <w:t>college/</w:t>
            </w:r>
            <w:r w:rsidR="00005B8A" w:rsidRPr="009F5FCE">
              <w:rPr>
                <w:rFonts w:cs="Arial"/>
                <w:sz w:val="18"/>
                <w:szCs w:val="18"/>
                <w:lang w:val="en-CA"/>
              </w:rPr>
              <w:t>masters/PhD/PDF</w:t>
            </w:r>
            <w:r w:rsidRPr="00044337">
              <w:rPr>
                <w:rFonts w:cs="Arial"/>
                <w:sz w:val="18"/>
                <w:szCs w:val="18"/>
                <w:lang w:val="en-CA"/>
              </w:rPr>
              <w:t>)</w:t>
            </w:r>
            <w:r w:rsidR="007D63A4">
              <w:rPr>
                <w:rFonts w:cs="Arial"/>
                <w:sz w:val="18"/>
                <w:szCs w:val="18"/>
                <w:lang w:val="en-CA"/>
              </w:rPr>
              <w:t>:</w:t>
            </w:r>
          </w:p>
        </w:tc>
        <w:tc>
          <w:tcPr>
            <w:tcW w:w="5670" w:type="dxa"/>
          </w:tcPr>
          <w:p w14:paraId="6A66450F" w14:textId="04FF1FBE" w:rsidR="00C83ED5" w:rsidRPr="00044337" w:rsidRDefault="00300840" w:rsidP="00BD5379">
            <w:pPr>
              <w:spacing w:line="312" w:lineRule="auto"/>
              <w:jc w:val="both"/>
              <w:rPr>
                <w:rFonts w:cs="Arial"/>
                <w:sz w:val="18"/>
                <w:szCs w:val="18"/>
                <w:lang w:val="en-CA"/>
              </w:rPr>
            </w:pPr>
            <w:r>
              <w:rPr>
                <w:rFonts w:cs="Arial"/>
                <w:sz w:val="18"/>
                <w:szCs w:val="18"/>
                <w:lang w:val="en-CA"/>
              </w:rPr>
              <w:t>n/a</w:t>
            </w:r>
          </w:p>
        </w:tc>
      </w:tr>
      <w:tr w:rsidR="00C83ED5" w:rsidRPr="00044337" w14:paraId="43E268D1" w14:textId="77777777" w:rsidTr="00C40F52">
        <w:tc>
          <w:tcPr>
            <w:tcW w:w="3685" w:type="dxa"/>
          </w:tcPr>
          <w:p w14:paraId="35D74FEA" w14:textId="0E5632A5" w:rsidR="00C83ED5" w:rsidRPr="00044337" w:rsidRDefault="00227842" w:rsidP="00BD5379">
            <w:pPr>
              <w:spacing w:line="312" w:lineRule="auto"/>
              <w:ind w:right="155"/>
              <w:jc w:val="right"/>
              <w:rPr>
                <w:rFonts w:cs="Arial"/>
                <w:sz w:val="18"/>
                <w:szCs w:val="18"/>
                <w:lang w:val="en-CA"/>
              </w:rPr>
            </w:pPr>
            <w:r>
              <w:rPr>
                <w:rFonts w:cs="Arial"/>
                <w:sz w:val="18"/>
                <w:szCs w:val="18"/>
                <w:lang w:val="en-CA"/>
              </w:rPr>
              <w:t>academic institution</w:t>
            </w:r>
            <w:r w:rsidR="00C83ED5" w:rsidRPr="00044337">
              <w:rPr>
                <w:rFonts w:cs="Arial"/>
                <w:sz w:val="18"/>
                <w:szCs w:val="18"/>
                <w:lang w:val="en-CA"/>
              </w:rPr>
              <w:t>:</w:t>
            </w:r>
          </w:p>
        </w:tc>
        <w:tc>
          <w:tcPr>
            <w:tcW w:w="5670" w:type="dxa"/>
          </w:tcPr>
          <w:p w14:paraId="20219874" w14:textId="54C3EB00" w:rsidR="00C83ED5" w:rsidRPr="00044337" w:rsidRDefault="00300840" w:rsidP="00BD5379">
            <w:pPr>
              <w:spacing w:line="312" w:lineRule="auto"/>
              <w:jc w:val="both"/>
              <w:rPr>
                <w:rFonts w:cs="Arial"/>
                <w:sz w:val="18"/>
                <w:szCs w:val="18"/>
                <w:lang w:val="en-CA"/>
              </w:rPr>
            </w:pPr>
            <w:r>
              <w:rPr>
                <w:rFonts w:cs="Arial"/>
                <w:sz w:val="18"/>
                <w:szCs w:val="18"/>
                <w:lang w:val="en-CA"/>
              </w:rPr>
              <w:t>n/a</w:t>
            </w:r>
          </w:p>
        </w:tc>
      </w:tr>
      <w:tr w:rsidR="00C83ED5" w:rsidRPr="00044337" w14:paraId="04ABE94B" w14:textId="77777777" w:rsidTr="00C40F52">
        <w:tc>
          <w:tcPr>
            <w:tcW w:w="3685" w:type="dxa"/>
          </w:tcPr>
          <w:p w14:paraId="5FDBE920" w14:textId="77777777" w:rsidR="00C83ED5" w:rsidRPr="00044337" w:rsidRDefault="00C83ED5" w:rsidP="00BD5379">
            <w:pPr>
              <w:spacing w:line="312" w:lineRule="auto"/>
              <w:ind w:right="155"/>
              <w:jc w:val="right"/>
              <w:rPr>
                <w:rFonts w:cs="Arial"/>
                <w:sz w:val="18"/>
                <w:szCs w:val="18"/>
                <w:lang w:val="en-CA"/>
              </w:rPr>
            </w:pPr>
            <w:r w:rsidRPr="00044337">
              <w:rPr>
                <w:rFonts w:cs="Arial"/>
                <w:sz w:val="18"/>
                <w:szCs w:val="18"/>
                <w:lang w:val="en-CA"/>
              </w:rPr>
              <w:t>Department:</w:t>
            </w:r>
          </w:p>
        </w:tc>
        <w:tc>
          <w:tcPr>
            <w:tcW w:w="5670" w:type="dxa"/>
          </w:tcPr>
          <w:p w14:paraId="128B4A3E" w14:textId="2282FC80" w:rsidR="00C83ED5" w:rsidRPr="00044337" w:rsidRDefault="00300840" w:rsidP="00BD5379">
            <w:pPr>
              <w:spacing w:line="312" w:lineRule="auto"/>
              <w:jc w:val="both"/>
              <w:rPr>
                <w:rFonts w:cs="Arial"/>
                <w:sz w:val="18"/>
                <w:szCs w:val="18"/>
                <w:lang w:val="en-CA"/>
              </w:rPr>
            </w:pPr>
            <w:r>
              <w:rPr>
                <w:rFonts w:cs="Arial"/>
                <w:sz w:val="18"/>
                <w:szCs w:val="18"/>
                <w:lang w:val="en-CA"/>
              </w:rPr>
              <w:t>n/a</w:t>
            </w:r>
          </w:p>
        </w:tc>
      </w:tr>
    </w:tbl>
    <w:p w14:paraId="5221A1A2" w14:textId="77777777" w:rsidR="00C83ED5" w:rsidRPr="00044337" w:rsidRDefault="00C83ED5" w:rsidP="00C40F52">
      <w:pPr>
        <w:spacing w:after="120" w:line="276" w:lineRule="auto"/>
        <w:jc w:val="both"/>
        <w:rPr>
          <w:rFonts w:cs="Arial"/>
          <w:sz w:val="20"/>
          <w:szCs w:val="20"/>
          <w:lang w:val="en-CA"/>
        </w:rPr>
      </w:pPr>
    </w:p>
    <w:p w14:paraId="6F42B750" w14:textId="77777777" w:rsidR="00C83ED5" w:rsidRDefault="00C83ED5" w:rsidP="00AC2A4A">
      <w:pPr>
        <w:spacing w:after="120" w:line="276" w:lineRule="auto"/>
        <w:jc w:val="both"/>
        <w:rPr>
          <w:rFonts w:cs="Arial"/>
          <w:sz w:val="20"/>
          <w:szCs w:val="20"/>
          <w:lang w:val="en-CA"/>
        </w:rPr>
      </w:pPr>
      <w:r w:rsidRPr="00044337">
        <w:rPr>
          <w:rFonts w:cs="Arial"/>
          <w:b/>
          <w:sz w:val="20"/>
          <w:szCs w:val="20"/>
          <w:lang w:val="en-CA"/>
        </w:rPr>
        <w:t>For any additional TBD interns, copy and paste Section 4.4. below:</w:t>
      </w:r>
      <w:r w:rsidRPr="00044337">
        <w:rPr>
          <w:rFonts w:cs="Arial"/>
          <w:sz w:val="20"/>
          <w:szCs w:val="20"/>
          <w:lang w:val="en-CA"/>
        </w:rPr>
        <w:t xml:space="preserve"> </w:t>
      </w:r>
    </w:p>
    <w:p w14:paraId="6D7F74BE" w14:textId="77777777" w:rsidR="00E75A02" w:rsidRPr="00044337" w:rsidRDefault="00E75A02" w:rsidP="00F02159">
      <w:pPr>
        <w:spacing w:before="120" w:after="120"/>
        <w:jc w:val="both"/>
        <w:rPr>
          <w:rFonts w:cs="Arial"/>
          <w:sz w:val="20"/>
          <w:szCs w:val="20"/>
          <w:lang w:val="en-CA"/>
        </w:rPr>
      </w:pPr>
    </w:p>
    <w:p w14:paraId="4DAE8074" w14:textId="77777777" w:rsidR="00C83ED5" w:rsidRPr="00D423A7" w:rsidRDefault="0003531A" w:rsidP="00F02159">
      <w:pPr>
        <w:pStyle w:val="Heading3"/>
        <w:numPr>
          <w:ilvl w:val="0"/>
          <w:numId w:val="32"/>
        </w:numPr>
        <w:spacing w:before="0" w:after="0"/>
        <w:ind w:left="647" w:hanging="505"/>
        <w:rPr>
          <w:sz w:val="24"/>
          <w:szCs w:val="24"/>
          <w:lang w:val="en-CA"/>
        </w:rPr>
      </w:pPr>
      <w:r w:rsidRPr="00D423A7">
        <w:rPr>
          <w:sz w:val="24"/>
          <w:szCs w:val="24"/>
          <w:lang w:val="en-CA"/>
        </w:rPr>
        <w:t>Resource Plan</w:t>
      </w:r>
      <w:r w:rsidR="00C83ED5" w:rsidRPr="00D423A7">
        <w:rPr>
          <w:sz w:val="24"/>
          <w:szCs w:val="24"/>
          <w:lang w:val="en-CA"/>
        </w:rPr>
        <w:t xml:space="preserve"> and Invoicing</w:t>
      </w:r>
    </w:p>
    <w:p w14:paraId="3A82BD7B" w14:textId="77777777" w:rsidR="00F618CE" w:rsidRPr="00D06E4B" w:rsidRDefault="0003531A" w:rsidP="00F02159">
      <w:pPr>
        <w:spacing w:before="240" w:after="120" w:line="276" w:lineRule="auto"/>
        <w:jc w:val="both"/>
        <w:rPr>
          <w:rFonts w:cs="Arial"/>
          <w:b/>
          <w:sz w:val="20"/>
          <w:szCs w:val="20"/>
          <w:lang w:val="en-CA"/>
        </w:rPr>
      </w:pPr>
      <w:r w:rsidRPr="00D423A7">
        <w:rPr>
          <w:sz w:val="20"/>
          <w:szCs w:val="20"/>
        </w:rPr>
        <w:t xml:space="preserve">All Accelerate projects are required to complete the Accelerate Resource Plan and confirm the Invoicing schedule on the </w:t>
      </w:r>
      <w:r w:rsidRPr="00BE42E0">
        <w:rPr>
          <w:sz w:val="20"/>
          <w:szCs w:val="20"/>
        </w:rPr>
        <w:t>Excel</w:t>
      </w:r>
      <w:r w:rsidR="00D06E4B" w:rsidRPr="00BE42E0">
        <w:rPr>
          <w:sz w:val="20"/>
          <w:szCs w:val="20"/>
        </w:rPr>
        <w:t xml:space="preserve"> Budget</w:t>
      </w:r>
      <w:r w:rsidRPr="00BE42E0">
        <w:rPr>
          <w:sz w:val="20"/>
          <w:szCs w:val="20"/>
        </w:rPr>
        <w:t xml:space="preserve"> spreadsheet </w:t>
      </w:r>
      <w:r w:rsidRPr="00AB7BFB">
        <w:rPr>
          <w:sz w:val="20"/>
          <w:szCs w:val="20"/>
        </w:rPr>
        <w:t>template</w:t>
      </w:r>
      <w:r w:rsidR="0076707D" w:rsidRPr="00AB7BFB">
        <w:rPr>
          <w:rFonts w:cs="Arial"/>
          <w:sz w:val="20"/>
          <w:szCs w:val="20"/>
          <w:lang w:val="en-CA"/>
        </w:rPr>
        <w:t xml:space="preserve">. </w:t>
      </w:r>
      <w:r w:rsidR="0076707D" w:rsidRPr="00AB7BFB">
        <w:rPr>
          <w:color w:val="808080" w:themeColor="background1" w:themeShade="80"/>
          <w:sz w:val="20"/>
          <w:szCs w:val="20"/>
        </w:rPr>
        <w:t>Please refer to the</w:t>
      </w:r>
      <w:r w:rsidR="0076707D" w:rsidRPr="00D423A7">
        <w:rPr>
          <w:color w:val="808080" w:themeColor="background1" w:themeShade="80"/>
          <w:sz w:val="18"/>
          <w:szCs w:val="18"/>
        </w:rPr>
        <w:t xml:space="preserve"> </w:t>
      </w:r>
      <w:hyperlink r:id="rId35" w:history="1">
        <w:r w:rsidR="0076707D" w:rsidRPr="00BB299E">
          <w:rPr>
            <w:rStyle w:val="Hyperlink"/>
            <w:b/>
            <w:color w:val="00B0F0"/>
            <w:sz w:val="18"/>
            <w:szCs w:val="18"/>
            <w:u w:val="none"/>
          </w:rPr>
          <w:t>Accelerate Guide: Writing your proposal</w:t>
        </w:r>
      </w:hyperlink>
      <w:r w:rsidR="0076707D" w:rsidRPr="00323BDD">
        <w:rPr>
          <w:color w:val="00B0F0"/>
          <w:sz w:val="18"/>
          <w:szCs w:val="18"/>
        </w:rPr>
        <w:t xml:space="preserve"> </w:t>
      </w:r>
      <w:r w:rsidR="0076707D" w:rsidRPr="00AB7BFB">
        <w:rPr>
          <w:color w:val="808080" w:themeColor="background1" w:themeShade="80"/>
          <w:sz w:val="20"/>
          <w:szCs w:val="20"/>
        </w:rPr>
        <w:t>to assist you</w:t>
      </w:r>
    </w:p>
    <w:p w14:paraId="44ABDB45" w14:textId="77777777" w:rsidR="00C83ED5" w:rsidRPr="00854E4A" w:rsidRDefault="00C83ED5" w:rsidP="00F02159">
      <w:pPr>
        <w:pStyle w:val="Heading3"/>
        <w:numPr>
          <w:ilvl w:val="0"/>
          <w:numId w:val="31"/>
        </w:numPr>
        <w:spacing w:before="0" w:after="0"/>
        <w:ind w:left="357" w:hanging="357"/>
        <w:rPr>
          <w:rFonts w:cs="Arial"/>
          <w:sz w:val="24"/>
          <w:szCs w:val="24"/>
          <w:lang w:val="en-CA"/>
        </w:rPr>
      </w:pPr>
      <w:r w:rsidRPr="00854E4A">
        <w:rPr>
          <w:rFonts w:cs="Arial"/>
          <w:sz w:val="24"/>
          <w:szCs w:val="24"/>
          <w:lang w:val="en-CA"/>
        </w:rPr>
        <w:t>Suggested Reviewers</w:t>
      </w:r>
    </w:p>
    <w:p w14:paraId="1007B9C4" w14:textId="77777777" w:rsidR="00B9625E" w:rsidRPr="00D423A7" w:rsidRDefault="00415900" w:rsidP="00F02159">
      <w:pPr>
        <w:pStyle w:val="ListParagraph"/>
        <w:numPr>
          <w:ilvl w:val="1"/>
          <w:numId w:val="31"/>
        </w:numPr>
        <w:spacing w:before="240" w:after="120" w:line="276" w:lineRule="auto"/>
        <w:ind w:left="709" w:hanging="709"/>
        <w:rPr>
          <w:rFonts w:cs="Arial"/>
          <w:color w:val="000000" w:themeColor="text1"/>
          <w:sz w:val="20"/>
          <w:szCs w:val="20"/>
          <w:lang w:val="en-CA"/>
        </w:rPr>
      </w:pPr>
      <w:r w:rsidRPr="00D423A7">
        <w:rPr>
          <w:rFonts w:cs="Arial"/>
          <w:b/>
          <w:sz w:val="20"/>
          <w:szCs w:val="20"/>
          <w:lang w:val="en-CA"/>
        </w:rPr>
        <w:t>Reviewer’s</w:t>
      </w:r>
      <w:r w:rsidR="001F7F34" w:rsidRPr="00D423A7">
        <w:rPr>
          <w:rFonts w:cs="Arial"/>
          <w:b/>
          <w:sz w:val="20"/>
          <w:szCs w:val="20"/>
          <w:lang w:val="en-CA"/>
        </w:rPr>
        <w:t xml:space="preserve"> comments. </w:t>
      </w:r>
      <w:r w:rsidR="00260FFD" w:rsidRPr="00D423A7">
        <w:rPr>
          <w:rFonts w:cs="Arial"/>
          <w:color w:val="000000" w:themeColor="text1"/>
          <w:sz w:val="20"/>
          <w:szCs w:val="20"/>
          <w:lang w:val="en-CA"/>
        </w:rPr>
        <w:t>Please select ONE of the following:</w:t>
      </w:r>
    </w:p>
    <w:p w14:paraId="136E4390" w14:textId="77777777" w:rsidR="00B9625E" w:rsidRPr="00D423A7" w:rsidRDefault="00B9625E" w:rsidP="0070628E">
      <w:pPr>
        <w:spacing w:after="60"/>
        <w:ind w:left="284"/>
        <w:rPr>
          <w:color w:val="000000"/>
          <w:sz w:val="20"/>
          <w:szCs w:val="20"/>
        </w:rPr>
      </w:pPr>
      <w:r w:rsidRPr="00D423A7">
        <w:rPr>
          <w:color w:val="000000"/>
          <w:sz w:val="20"/>
          <w:szCs w:val="20"/>
        </w:rPr>
        <w:t>___ We consent to receive reviewer</w:t>
      </w:r>
      <w:r w:rsidR="00AA23F2" w:rsidRPr="00D423A7">
        <w:rPr>
          <w:color w:val="000000"/>
          <w:sz w:val="20"/>
          <w:szCs w:val="20"/>
        </w:rPr>
        <w:t>’s</w:t>
      </w:r>
      <w:r w:rsidRPr="00D423A7">
        <w:rPr>
          <w:color w:val="000000"/>
          <w:sz w:val="20"/>
          <w:szCs w:val="20"/>
        </w:rPr>
        <w:t xml:space="preserve"> comments in either official language (French or English)</w:t>
      </w:r>
      <w:r w:rsidR="00AA23F2" w:rsidRPr="00D423A7">
        <w:rPr>
          <w:color w:val="000000"/>
          <w:sz w:val="20"/>
          <w:szCs w:val="20"/>
        </w:rPr>
        <w:t>.</w:t>
      </w:r>
    </w:p>
    <w:p w14:paraId="08229700" w14:textId="1FCCE4F1" w:rsidR="00B9625E" w:rsidRPr="00B9625E" w:rsidRDefault="00B9625E" w:rsidP="0070628E">
      <w:pPr>
        <w:ind w:left="284"/>
        <w:rPr>
          <w:color w:val="000000"/>
          <w:sz w:val="20"/>
          <w:szCs w:val="20"/>
        </w:rPr>
      </w:pPr>
      <w:r w:rsidRPr="00D423A7">
        <w:rPr>
          <w:color w:val="000000"/>
          <w:sz w:val="20"/>
          <w:szCs w:val="20"/>
        </w:rPr>
        <w:t>_</w:t>
      </w:r>
      <w:r w:rsidR="007029C6" w:rsidRPr="007029C6">
        <w:rPr>
          <w:color w:val="000000"/>
          <w:sz w:val="20"/>
          <w:szCs w:val="20"/>
          <w:u w:val="single"/>
        </w:rPr>
        <w:t>X</w:t>
      </w:r>
      <w:r w:rsidRPr="00D423A7">
        <w:rPr>
          <w:color w:val="000000"/>
          <w:sz w:val="20"/>
          <w:szCs w:val="20"/>
        </w:rPr>
        <w:t>_ We request to only receive reviewer</w:t>
      </w:r>
      <w:r w:rsidR="00AA23F2" w:rsidRPr="00D423A7">
        <w:rPr>
          <w:color w:val="000000"/>
          <w:sz w:val="20"/>
          <w:szCs w:val="20"/>
        </w:rPr>
        <w:t>’s</w:t>
      </w:r>
      <w:r w:rsidRPr="00D423A7">
        <w:rPr>
          <w:color w:val="000000"/>
          <w:sz w:val="20"/>
          <w:szCs w:val="20"/>
        </w:rPr>
        <w:t xml:space="preserve"> comments in the language of </w:t>
      </w:r>
      <w:r w:rsidR="00AA23F2" w:rsidRPr="00D423A7">
        <w:rPr>
          <w:color w:val="000000"/>
          <w:sz w:val="20"/>
          <w:szCs w:val="20"/>
        </w:rPr>
        <w:t>which this</w:t>
      </w:r>
      <w:r w:rsidRPr="00D423A7">
        <w:rPr>
          <w:color w:val="000000"/>
          <w:sz w:val="20"/>
          <w:szCs w:val="20"/>
        </w:rPr>
        <w:t xml:space="preserve"> proposal</w:t>
      </w:r>
      <w:r w:rsidR="00AA23F2" w:rsidRPr="00D423A7">
        <w:rPr>
          <w:color w:val="000000"/>
          <w:sz w:val="20"/>
          <w:szCs w:val="20"/>
        </w:rPr>
        <w:t xml:space="preserve"> is submitted.</w:t>
      </w:r>
    </w:p>
    <w:p w14:paraId="32078A81" w14:textId="77777777" w:rsidR="00C83ED5" w:rsidRPr="002D7220" w:rsidRDefault="00C83ED5" w:rsidP="008E53FE">
      <w:pPr>
        <w:pStyle w:val="ListParagraph"/>
        <w:numPr>
          <w:ilvl w:val="1"/>
          <w:numId w:val="31"/>
        </w:numPr>
        <w:tabs>
          <w:tab w:val="left" w:pos="567"/>
        </w:tabs>
        <w:spacing w:before="240" w:line="276" w:lineRule="auto"/>
        <w:ind w:left="567" w:hanging="567"/>
        <w:jc w:val="both"/>
        <w:rPr>
          <w:rFonts w:cs="Arial"/>
          <w:b/>
          <w:sz w:val="20"/>
          <w:szCs w:val="20"/>
          <w:lang w:val="en-CA"/>
        </w:rPr>
      </w:pPr>
      <w:r w:rsidRPr="002D7220">
        <w:rPr>
          <w:rFonts w:cs="Arial"/>
          <w:sz w:val="20"/>
          <w:szCs w:val="20"/>
          <w:lang w:val="en-CA"/>
        </w:rPr>
        <w:t xml:space="preserve">Please provide the names and contact information of at least </w:t>
      </w:r>
      <w:r w:rsidRPr="002D7220">
        <w:rPr>
          <w:rFonts w:cs="Arial"/>
          <w:b/>
          <w:sz w:val="20"/>
          <w:szCs w:val="20"/>
          <w:lang w:val="en-CA"/>
        </w:rPr>
        <w:t>SIX (6)</w:t>
      </w:r>
      <w:r w:rsidRPr="002D7220">
        <w:rPr>
          <w:rFonts w:cs="Arial"/>
          <w:sz w:val="20"/>
          <w:szCs w:val="20"/>
          <w:lang w:val="en-CA"/>
        </w:rPr>
        <w:t xml:space="preserve"> </w:t>
      </w:r>
      <w:r w:rsidRPr="002D7220">
        <w:rPr>
          <w:rFonts w:cs="Arial"/>
          <w:b/>
          <w:sz w:val="20"/>
          <w:szCs w:val="20"/>
          <w:lang w:val="en-CA"/>
        </w:rPr>
        <w:t>arms-length</w:t>
      </w:r>
      <w:r w:rsidRPr="002D7220">
        <w:rPr>
          <w:rFonts w:cs="Arial"/>
          <w:sz w:val="20"/>
          <w:szCs w:val="20"/>
          <w:lang w:val="en-CA"/>
        </w:rPr>
        <w:t xml:space="preserve"> reviewers.</w:t>
      </w:r>
    </w:p>
    <w:p w14:paraId="665956D8" w14:textId="77777777" w:rsidR="00C83ED5" w:rsidRPr="0070628E" w:rsidRDefault="00C83ED5" w:rsidP="00353234">
      <w:pPr>
        <w:spacing w:before="60" w:line="276" w:lineRule="auto"/>
        <w:ind w:left="68"/>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An arms-length reviewer must:</w:t>
      </w:r>
    </w:p>
    <w:p w14:paraId="0C659076" w14:textId="77777777" w:rsidR="00C83ED5" w:rsidRPr="0070628E" w:rsidRDefault="00C83ED5" w:rsidP="00A00CBE">
      <w:pPr>
        <w:numPr>
          <w:ilvl w:val="0"/>
          <w:numId w:val="6"/>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Be a recognized expert in the research topics and technical aspects covered by the proposal;</w:t>
      </w:r>
    </w:p>
    <w:p w14:paraId="2F63B93D" w14:textId="29A7E24A" w:rsidR="00C83ED5" w:rsidRPr="0070628E" w:rsidRDefault="00C83ED5" w:rsidP="00A00CBE">
      <w:pPr>
        <w:numPr>
          <w:ilvl w:val="0"/>
          <w:numId w:val="6"/>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 xml:space="preserve">NOT be from the same </w:t>
      </w:r>
      <w:r w:rsidR="00227842">
        <w:rPr>
          <w:rFonts w:cs="Arial"/>
          <w:color w:val="808080" w:themeColor="background1" w:themeShade="80"/>
          <w:sz w:val="18"/>
          <w:szCs w:val="18"/>
          <w:lang w:val="en-CA"/>
        </w:rPr>
        <w:t>academic institution</w:t>
      </w:r>
      <w:r w:rsidR="00227842" w:rsidRPr="0070628E">
        <w:rPr>
          <w:rFonts w:cs="Arial"/>
          <w:color w:val="808080" w:themeColor="background1" w:themeShade="80"/>
          <w:sz w:val="18"/>
          <w:szCs w:val="18"/>
          <w:lang w:val="en-CA"/>
        </w:rPr>
        <w:t xml:space="preserve"> </w:t>
      </w:r>
      <w:r w:rsidRPr="0070628E">
        <w:rPr>
          <w:rFonts w:cs="Arial"/>
          <w:color w:val="808080" w:themeColor="background1" w:themeShade="80"/>
          <w:sz w:val="18"/>
          <w:szCs w:val="18"/>
          <w:lang w:val="en-CA"/>
        </w:rPr>
        <w:t>as the intern(s) or the academic supervisor(s); and</w:t>
      </w:r>
    </w:p>
    <w:p w14:paraId="1FC61FBF" w14:textId="77777777" w:rsidR="00C83ED5" w:rsidRPr="0070628E" w:rsidRDefault="00C83ED5" w:rsidP="00A00CBE">
      <w:pPr>
        <w:pStyle w:val="ListParagraph"/>
        <w:numPr>
          <w:ilvl w:val="0"/>
          <w:numId w:val="6"/>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NOT have had any collaboration with the intern(s) or the academic supervisor(s) or the partner(s) during the past five (5) years or planned for the near future.</w:t>
      </w:r>
    </w:p>
    <w:p w14:paraId="0EBC99E9" w14:textId="77777777" w:rsidR="00C83ED5" w:rsidRPr="00044337" w:rsidRDefault="00C83ED5" w:rsidP="006628C9">
      <w:pPr>
        <w:spacing w:before="60" w:line="276" w:lineRule="auto"/>
        <w:jc w:val="both"/>
        <w:rPr>
          <w:rFonts w:cs="Arial"/>
          <w:color w:val="C00000"/>
          <w:sz w:val="18"/>
          <w:szCs w:val="18"/>
          <w:lang w:val="en-CA"/>
        </w:rPr>
      </w:pPr>
      <w:r w:rsidRPr="00044337">
        <w:rPr>
          <w:rFonts w:cs="Arial"/>
          <w:color w:val="C00000"/>
          <w:sz w:val="18"/>
          <w:szCs w:val="18"/>
          <w:lang w:val="en-CA"/>
        </w:rPr>
        <w:t>Please note that neglecting to suggest reviewers who qualify as arms-length will delay the review of your application.</w:t>
      </w:r>
    </w:p>
    <w:p w14:paraId="746949F8" w14:textId="77777777" w:rsidR="00C83ED5" w:rsidRPr="00044337" w:rsidRDefault="00C83ED5" w:rsidP="008E53FE">
      <w:pPr>
        <w:spacing w:before="120" w:line="276" w:lineRule="auto"/>
        <w:jc w:val="both"/>
        <w:rPr>
          <w:rFonts w:cs="Arial"/>
          <w:sz w:val="20"/>
          <w:szCs w:val="20"/>
          <w:lang w:val="en-CA"/>
        </w:rPr>
      </w:pPr>
      <w:r w:rsidRPr="00044337">
        <w:rPr>
          <w:rFonts w:cs="Arial"/>
          <w:b/>
          <w:sz w:val="20"/>
          <w:szCs w:val="20"/>
          <w:lang w:val="en-CA"/>
        </w:rPr>
        <w:t>Reviewer 1:</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23653" w:rsidRPr="00044337" w14:paraId="50A6E0EB" w14:textId="77777777" w:rsidTr="00823653">
        <w:tc>
          <w:tcPr>
            <w:tcW w:w="1843" w:type="dxa"/>
          </w:tcPr>
          <w:p w14:paraId="0647B67E" w14:textId="77777777"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0830BBF2" w14:textId="77777777" w:rsidR="00823653" w:rsidRPr="00044337" w:rsidRDefault="00823653" w:rsidP="00C83ED5">
            <w:pPr>
              <w:spacing w:line="276" w:lineRule="auto"/>
              <w:jc w:val="both"/>
              <w:rPr>
                <w:rFonts w:cs="Arial"/>
                <w:sz w:val="18"/>
                <w:szCs w:val="18"/>
                <w:lang w:val="en-CA"/>
              </w:rPr>
            </w:pPr>
          </w:p>
        </w:tc>
      </w:tr>
      <w:tr w:rsidR="00823653" w:rsidRPr="00044337" w14:paraId="7116FCC0" w14:textId="77777777" w:rsidTr="00823653">
        <w:tc>
          <w:tcPr>
            <w:tcW w:w="1843" w:type="dxa"/>
          </w:tcPr>
          <w:p w14:paraId="2D0F8571" w14:textId="28A0EBDA" w:rsidR="00823653"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23653" w:rsidRPr="00044337">
              <w:rPr>
                <w:rFonts w:cs="Arial"/>
                <w:sz w:val="18"/>
                <w:szCs w:val="18"/>
                <w:lang w:val="en-CA"/>
              </w:rPr>
              <w:t>:</w:t>
            </w:r>
          </w:p>
        </w:tc>
        <w:tc>
          <w:tcPr>
            <w:tcW w:w="7229" w:type="dxa"/>
          </w:tcPr>
          <w:p w14:paraId="477F135F" w14:textId="77777777" w:rsidR="00823653" w:rsidRPr="00044337" w:rsidRDefault="00823653" w:rsidP="00C83ED5">
            <w:pPr>
              <w:spacing w:line="276" w:lineRule="auto"/>
              <w:jc w:val="both"/>
              <w:rPr>
                <w:rFonts w:cs="Arial"/>
                <w:sz w:val="18"/>
                <w:szCs w:val="18"/>
                <w:lang w:val="en-CA"/>
              </w:rPr>
            </w:pPr>
          </w:p>
        </w:tc>
      </w:tr>
      <w:tr w:rsidR="00823653" w:rsidRPr="00044337" w14:paraId="705FBC79" w14:textId="77777777" w:rsidTr="00823653">
        <w:tc>
          <w:tcPr>
            <w:tcW w:w="1843" w:type="dxa"/>
          </w:tcPr>
          <w:p w14:paraId="19EB3868" w14:textId="77777777"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6FDF9B8F" w14:textId="77777777" w:rsidR="00823653" w:rsidRPr="00044337" w:rsidRDefault="00823653" w:rsidP="00C83ED5">
            <w:pPr>
              <w:spacing w:line="276" w:lineRule="auto"/>
              <w:jc w:val="both"/>
              <w:rPr>
                <w:rFonts w:cs="Arial"/>
                <w:sz w:val="18"/>
                <w:szCs w:val="18"/>
                <w:lang w:val="en-CA"/>
              </w:rPr>
            </w:pPr>
          </w:p>
        </w:tc>
      </w:tr>
      <w:tr w:rsidR="00823653" w:rsidRPr="00044337" w14:paraId="4DD84730" w14:textId="77777777" w:rsidTr="007029C6">
        <w:trPr>
          <w:trHeight w:val="71"/>
        </w:trPr>
        <w:tc>
          <w:tcPr>
            <w:tcW w:w="1843" w:type="dxa"/>
          </w:tcPr>
          <w:p w14:paraId="23CE7428" w14:textId="77777777"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424AE24C" w14:textId="77777777" w:rsidR="00823653" w:rsidRPr="00044337" w:rsidRDefault="00823653" w:rsidP="00C83ED5">
            <w:pPr>
              <w:spacing w:line="276" w:lineRule="auto"/>
              <w:jc w:val="both"/>
              <w:rPr>
                <w:rFonts w:cs="Arial"/>
                <w:sz w:val="18"/>
                <w:szCs w:val="18"/>
                <w:lang w:val="en-CA"/>
              </w:rPr>
            </w:pPr>
          </w:p>
        </w:tc>
      </w:tr>
    </w:tbl>
    <w:p w14:paraId="7D2FE482" w14:textId="77777777"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2:</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0AAC6984" w14:textId="77777777" w:rsidTr="00066080">
        <w:tc>
          <w:tcPr>
            <w:tcW w:w="1843" w:type="dxa"/>
          </w:tcPr>
          <w:p w14:paraId="315E5AE5"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0BD1CCD9" w14:textId="77777777" w:rsidR="00896725" w:rsidRPr="00044337" w:rsidRDefault="00896725" w:rsidP="00066080">
            <w:pPr>
              <w:spacing w:line="276" w:lineRule="auto"/>
              <w:jc w:val="both"/>
              <w:rPr>
                <w:rFonts w:cs="Arial"/>
                <w:sz w:val="18"/>
                <w:szCs w:val="18"/>
                <w:lang w:val="en-CA"/>
              </w:rPr>
            </w:pPr>
          </w:p>
        </w:tc>
      </w:tr>
      <w:tr w:rsidR="00896725" w:rsidRPr="00044337" w14:paraId="03E24288" w14:textId="77777777" w:rsidTr="00066080">
        <w:tc>
          <w:tcPr>
            <w:tcW w:w="1843" w:type="dxa"/>
          </w:tcPr>
          <w:p w14:paraId="1358A7C6" w14:textId="11C09915"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14:paraId="4B2920F5" w14:textId="77777777" w:rsidR="00896725" w:rsidRPr="00044337" w:rsidRDefault="00896725" w:rsidP="00066080">
            <w:pPr>
              <w:spacing w:line="276" w:lineRule="auto"/>
              <w:jc w:val="both"/>
              <w:rPr>
                <w:rFonts w:cs="Arial"/>
                <w:sz w:val="18"/>
                <w:szCs w:val="18"/>
                <w:lang w:val="en-CA"/>
              </w:rPr>
            </w:pPr>
          </w:p>
        </w:tc>
      </w:tr>
      <w:tr w:rsidR="00896725" w:rsidRPr="00044337" w14:paraId="0C22DFAD" w14:textId="77777777" w:rsidTr="00066080">
        <w:tc>
          <w:tcPr>
            <w:tcW w:w="1843" w:type="dxa"/>
          </w:tcPr>
          <w:p w14:paraId="1A1F019F"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328DFCAA" w14:textId="77777777" w:rsidR="00896725" w:rsidRPr="00044337" w:rsidRDefault="00896725" w:rsidP="00066080">
            <w:pPr>
              <w:spacing w:line="276" w:lineRule="auto"/>
              <w:jc w:val="both"/>
              <w:rPr>
                <w:rFonts w:cs="Arial"/>
                <w:sz w:val="18"/>
                <w:szCs w:val="18"/>
                <w:lang w:val="en-CA"/>
              </w:rPr>
            </w:pPr>
          </w:p>
        </w:tc>
      </w:tr>
      <w:tr w:rsidR="00896725" w:rsidRPr="00044337" w14:paraId="4BF271CA" w14:textId="77777777" w:rsidTr="00066080">
        <w:tc>
          <w:tcPr>
            <w:tcW w:w="1843" w:type="dxa"/>
          </w:tcPr>
          <w:p w14:paraId="30EBA220"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5AB77AE4" w14:textId="77777777" w:rsidR="00896725" w:rsidRPr="00044337" w:rsidRDefault="00896725" w:rsidP="00066080">
            <w:pPr>
              <w:spacing w:line="276" w:lineRule="auto"/>
              <w:jc w:val="both"/>
              <w:rPr>
                <w:rFonts w:cs="Arial"/>
                <w:sz w:val="18"/>
                <w:szCs w:val="18"/>
                <w:lang w:val="en-CA"/>
              </w:rPr>
            </w:pPr>
          </w:p>
        </w:tc>
      </w:tr>
    </w:tbl>
    <w:p w14:paraId="2F0440FA" w14:textId="77777777"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3:</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345C68E1" w14:textId="77777777" w:rsidTr="00066080">
        <w:tc>
          <w:tcPr>
            <w:tcW w:w="1843" w:type="dxa"/>
          </w:tcPr>
          <w:p w14:paraId="513D948E"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4278EE57" w14:textId="77777777" w:rsidR="00896725" w:rsidRPr="00044337" w:rsidRDefault="00896725" w:rsidP="00066080">
            <w:pPr>
              <w:spacing w:line="276" w:lineRule="auto"/>
              <w:jc w:val="both"/>
              <w:rPr>
                <w:rFonts w:cs="Arial"/>
                <w:sz w:val="18"/>
                <w:szCs w:val="18"/>
                <w:lang w:val="en-CA"/>
              </w:rPr>
            </w:pPr>
          </w:p>
        </w:tc>
      </w:tr>
      <w:tr w:rsidR="00896725" w:rsidRPr="00044337" w14:paraId="3A3A9499" w14:textId="77777777" w:rsidTr="00066080">
        <w:tc>
          <w:tcPr>
            <w:tcW w:w="1843" w:type="dxa"/>
          </w:tcPr>
          <w:p w14:paraId="58306172" w14:textId="24BD79B8"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14:paraId="531726DB" w14:textId="77777777" w:rsidR="00896725" w:rsidRPr="00044337" w:rsidRDefault="00896725" w:rsidP="00066080">
            <w:pPr>
              <w:spacing w:line="276" w:lineRule="auto"/>
              <w:jc w:val="both"/>
              <w:rPr>
                <w:rFonts w:cs="Arial"/>
                <w:sz w:val="18"/>
                <w:szCs w:val="18"/>
                <w:lang w:val="en-CA"/>
              </w:rPr>
            </w:pPr>
          </w:p>
        </w:tc>
      </w:tr>
      <w:tr w:rsidR="00896725" w:rsidRPr="00044337" w14:paraId="2C710433" w14:textId="77777777" w:rsidTr="00066080">
        <w:tc>
          <w:tcPr>
            <w:tcW w:w="1843" w:type="dxa"/>
          </w:tcPr>
          <w:p w14:paraId="746380C7"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28505246" w14:textId="77777777" w:rsidR="00896725" w:rsidRPr="00044337" w:rsidRDefault="00896725" w:rsidP="00066080">
            <w:pPr>
              <w:spacing w:line="276" w:lineRule="auto"/>
              <w:jc w:val="both"/>
              <w:rPr>
                <w:rFonts w:cs="Arial"/>
                <w:sz w:val="18"/>
                <w:szCs w:val="18"/>
                <w:lang w:val="en-CA"/>
              </w:rPr>
            </w:pPr>
          </w:p>
        </w:tc>
      </w:tr>
      <w:tr w:rsidR="00896725" w:rsidRPr="00044337" w14:paraId="3E963B46" w14:textId="77777777" w:rsidTr="00066080">
        <w:tc>
          <w:tcPr>
            <w:tcW w:w="1843" w:type="dxa"/>
          </w:tcPr>
          <w:p w14:paraId="06BAD7EC"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48FA1F79" w14:textId="77777777" w:rsidR="00896725" w:rsidRPr="00044337" w:rsidRDefault="00896725" w:rsidP="00066080">
            <w:pPr>
              <w:spacing w:line="276" w:lineRule="auto"/>
              <w:jc w:val="both"/>
              <w:rPr>
                <w:rFonts w:cs="Arial"/>
                <w:sz w:val="18"/>
                <w:szCs w:val="18"/>
                <w:lang w:val="en-CA"/>
              </w:rPr>
            </w:pPr>
          </w:p>
        </w:tc>
      </w:tr>
    </w:tbl>
    <w:p w14:paraId="246CCFDD" w14:textId="77777777" w:rsidR="00896725" w:rsidRPr="00044337" w:rsidRDefault="00C83ED5" w:rsidP="0007739F">
      <w:pPr>
        <w:spacing w:before="60" w:line="276" w:lineRule="auto"/>
        <w:jc w:val="both"/>
        <w:rPr>
          <w:rFonts w:cs="Arial"/>
          <w:b/>
          <w:sz w:val="20"/>
          <w:szCs w:val="20"/>
          <w:lang w:val="en-CA"/>
        </w:rPr>
      </w:pPr>
      <w:r w:rsidRPr="00044337">
        <w:rPr>
          <w:rFonts w:cs="Arial"/>
          <w:b/>
          <w:sz w:val="20"/>
          <w:szCs w:val="20"/>
          <w:lang w:val="en-CA"/>
        </w:rPr>
        <w:t>Reviewer 4:</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543A1CFA" w14:textId="77777777" w:rsidTr="00066080">
        <w:tc>
          <w:tcPr>
            <w:tcW w:w="1843" w:type="dxa"/>
          </w:tcPr>
          <w:p w14:paraId="7D6F062E" w14:textId="77777777" w:rsidR="00896725" w:rsidRPr="00044337" w:rsidRDefault="00C83ED5" w:rsidP="006628C9">
            <w:pPr>
              <w:spacing w:line="276" w:lineRule="auto"/>
              <w:jc w:val="right"/>
              <w:rPr>
                <w:rFonts w:cs="Arial"/>
                <w:sz w:val="18"/>
                <w:szCs w:val="18"/>
                <w:lang w:val="en-CA"/>
              </w:rPr>
            </w:pPr>
            <w:r w:rsidRPr="00044337">
              <w:rPr>
                <w:rFonts w:cs="Arial"/>
                <w:sz w:val="18"/>
                <w:szCs w:val="18"/>
                <w:lang w:val="en-CA"/>
              </w:rPr>
              <w:t xml:space="preserve"> </w:t>
            </w:r>
            <w:r w:rsidR="00896725" w:rsidRPr="00044337">
              <w:rPr>
                <w:rFonts w:cs="Arial"/>
                <w:sz w:val="18"/>
                <w:szCs w:val="18"/>
                <w:lang w:val="en-CA"/>
              </w:rPr>
              <w:t>Name:</w:t>
            </w:r>
          </w:p>
        </w:tc>
        <w:tc>
          <w:tcPr>
            <w:tcW w:w="7229" w:type="dxa"/>
          </w:tcPr>
          <w:p w14:paraId="274D1C0E" w14:textId="77777777" w:rsidR="00896725" w:rsidRPr="00044337" w:rsidRDefault="00896725" w:rsidP="00066080">
            <w:pPr>
              <w:spacing w:line="276" w:lineRule="auto"/>
              <w:jc w:val="both"/>
              <w:rPr>
                <w:rFonts w:cs="Arial"/>
                <w:sz w:val="18"/>
                <w:szCs w:val="18"/>
                <w:lang w:val="en-CA"/>
              </w:rPr>
            </w:pPr>
          </w:p>
        </w:tc>
      </w:tr>
      <w:tr w:rsidR="00896725" w:rsidRPr="00044337" w14:paraId="270FD8F5" w14:textId="77777777" w:rsidTr="00066080">
        <w:tc>
          <w:tcPr>
            <w:tcW w:w="1843" w:type="dxa"/>
          </w:tcPr>
          <w:p w14:paraId="54767F22" w14:textId="13F35F70" w:rsidR="00896725" w:rsidRPr="00044337" w:rsidRDefault="00227842" w:rsidP="006628C9">
            <w:pPr>
              <w:spacing w:line="276" w:lineRule="auto"/>
              <w:jc w:val="right"/>
              <w:rPr>
                <w:rFonts w:cs="Arial"/>
                <w:sz w:val="18"/>
                <w:szCs w:val="18"/>
                <w:lang w:val="en-CA"/>
              </w:rPr>
            </w:pPr>
            <w:r>
              <w:rPr>
                <w:rFonts w:cs="Arial"/>
                <w:sz w:val="18"/>
                <w:szCs w:val="18"/>
                <w:lang w:val="en-CA"/>
              </w:rPr>
              <w:lastRenderedPageBreak/>
              <w:t>Academic institution</w:t>
            </w:r>
            <w:r w:rsidR="00896725" w:rsidRPr="00044337">
              <w:rPr>
                <w:rFonts w:cs="Arial"/>
                <w:sz w:val="18"/>
                <w:szCs w:val="18"/>
                <w:lang w:val="en-CA"/>
              </w:rPr>
              <w:t>:</w:t>
            </w:r>
          </w:p>
        </w:tc>
        <w:tc>
          <w:tcPr>
            <w:tcW w:w="7229" w:type="dxa"/>
          </w:tcPr>
          <w:p w14:paraId="60F80CCC" w14:textId="77777777" w:rsidR="00896725" w:rsidRPr="00044337" w:rsidRDefault="00896725" w:rsidP="00066080">
            <w:pPr>
              <w:spacing w:line="276" w:lineRule="auto"/>
              <w:jc w:val="both"/>
              <w:rPr>
                <w:rFonts w:cs="Arial"/>
                <w:sz w:val="18"/>
                <w:szCs w:val="18"/>
                <w:lang w:val="en-CA"/>
              </w:rPr>
            </w:pPr>
          </w:p>
        </w:tc>
      </w:tr>
      <w:tr w:rsidR="00896725" w:rsidRPr="00044337" w14:paraId="0BA61961" w14:textId="77777777" w:rsidTr="00066080">
        <w:tc>
          <w:tcPr>
            <w:tcW w:w="1843" w:type="dxa"/>
          </w:tcPr>
          <w:p w14:paraId="26030998"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5D93D6D9" w14:textId="77777777" w:rsidR="00896725" w:rsidRPr="00044337" w:rsidRDefault="00896725" w:rsidP="00066080">
            <w:pPr>
              <w:spacing w:line="276" w:lineRule="auto"/>
              <w:jc w:val="both"/>
              <w:rPr>
                <w:rFonts w:cs="Arial"/>
                <w:sz w:val="18"/>
                <w:szCs w:val="18"/>
                <w:lang w:val="en-CA"/>
              </w:rPr>
            </w:pPr>
          </w:p>
        </w:tc>
      </w:tr>
      <w:tr w:rsidR="00896725" w:rsidRPr="00044337" w14:paraId="7778621C" w14:textId="77777777" w:rsidTr="00066080">
        <w:tc>
          <w:tcPr>
            <w:tcW w:w="1843" w:type="dxa"/>
          </w:tcPr>
          <w:p w14:paraId="7E2849D8"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6AA5D8BB" w14:textId="77777777" w:rsidR="00896725" w:rsidRPr="00044337" w:rsidRDefault="00896725" w:rsidP="00066080">
            <w:pPr>
              <w:spacing w:line="276" w:lineRule="auto"/>
              <w:jc w:val="both"/>
              <w:rPr>
                <w:rFonts w:cs="Arial"/>
                <w:sz w:val="18"/>
                <w:szCs w:val="18"/>
                <w:lang w:val="en-CA"/>
              </w:rPr>
            </w:pPr>
          </w:p>
        </w:tc>
      </w:tr>
    </w:tbl>
    <w:p w14:paraId="6058C6C1" w14:textId="77777777"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5:</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1358BA45" w14:textId="77777777" w:rsidTr="00066080">
        <w:tc>
          <w:tcPr>
            <w:tcW w:w="1843" w:type="dxa"/>
          </w:tcPr>
          <w:p w14:paraId="48CDBA3F"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176EDE74" w14:textId="77777777" w:rsidR="00896725" w:rsidRPr="00044337" w:rsidRDefault="00896725" w:rsidP="00066080">
            <w:pPr>
              <w:spacing w:line="276" w:lineRule="auto"/>
              <w:jc w:val="both"/>
              <w:rPr>
                <w:rFonts w:cs="Arial"/>
                <w:sz w:val="18"/>
                <w:szCs w:val="18"/>
                <w:lang w:val="en-CA"/>
              </w:rPr>
            </w:pPr>
          </w:p>
        </w:tc>
      </w:tr>
      <w:tr w:rsidR="00896725" w:rsidRPr="00044337" w14:paraId="5958B209" w14:textId="77777777" w:rsidTr="00066080">
        <w:tc>
          <w:tcPr>
            <w:tcW w:w="1843" w:type="dxa"/>
          </w:tcPr>
          <w:p w14:paraId="4DEEB066" w14:textId="7AA10C1F"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14:paraId="58F20FE5" w14:textId="77777777" w:rsidR="00896725" w:rsidRPr="00044337" w:rsidRDefault="00896725" w:rsidP="00066080">
            <w:pPr>
              <w:spacing w:line="276" w:lineRule="auto"/>
              <w:jc w:val="both"/>
              <w:rPr>
                <w:rFonts w:cs="Arial"/>
                <w:sz w:val="18"/>
                <w:szCs w:val="18"/>
                <w:lang w:val="en-CA"/>
              </w:rPr>
            </w:pPr>
          </w:p>
        </w:tc>
      </w:tr>
      <w:tr w:rsidR="00896725" w:rsidRPr="00044337" w14:paraId="618E37E5" w14:textId="77777777" w:rsidTr="00066080">
        <w:tc>
          <w:tcPr>
            <w:tcW w:w="1843" w:type="dxa"/>
          </w:tcPr>
          <w:p w14:paraId="3AB2E80C"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7C7CF9F5" w14:textId="77777777" w:rsidR="00896725" w:rsidRPr="00044337" w:rsidRDefault="00896725" w:rsidP="00066080">
            <w:pPr>
              <w:spacing w:line="276" w:lineRule="auto"/>
              <w:jc w:val="both"/>
              <w:rPr>
                <w:rFonts w:cs="Arial"/>
                <w:sz w:val="18"/>
                <w:szCs w:val="18"/>
                <w:lang w:val="en-CA"/>
              </w:rPr>
            </w:pPr>
          </w:p>
        </w:tc>
      </w:tr>
      <w:tr w:rsidR="00896725" w:rsidRPr="00044337" w14:paraId="2CF3CA29" w14:textId="77777777" w:rsidTr="00066080">
        <w:tc>
          <w:tcPr>
            <w:tcW w:w="1843" w:type="dxa"/>
          </w:tcPr>
          <w:p w14:paraId="28032AD4"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1C8ECA4E" w14:textId="77777777" w:rsidR="00896725" w:rsidRPr="00044337" w:rsidRDefault="00896725" w:rsidP="00066080">
            <w:pPr>
              <w:spacing w:line="276" w:lineRule="auto"/>
              <w:jc w:val="both"/>
              <w:rPr>
                <w:rFonts w:cs="Arial"/>
                <w:sz w:val="18"/>
                <w:szCs w:val="18"/>
                <w:lang w:val="en-CA"/>
              </w:rPr>
            </w:pPr>
          </w:p>
        </w:tc>
      </w:tr>
    </w:tbl>
    <w:p w14:paraId="1F9F46BC" w14:textId="77777777" w:rsidR="008E53FE" w:rsidRDefault="008E53FE" w:rsidP="0007739F">
      <w:pPr>
        <w:spacing w:before="60" w:line="276" w:lineRule="auto"/>
        <w:jc w:val="both"/>
        <w:rPr>
          <w:rFonts w:cs="Arial"/>
          <w:b/>
          <w:sz w:val="20"/>
          <w:szCs w:val="20"/>
          <w:lang w:val="en-CA"/>
        </w:rPr>
      </w:pPr>
    </w:p>
    <w:p w14:paraId="3C696AD8" w14:textId="77777777"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6:</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2AD9FF24" w14:textId="77777777" w:rsidTr="00066080">
        <w:tc>
          <w:tcPr>
            <w:tcW w:w="1843" w:type="dxa"/>
          </w:tcPr>
          <w:p w14:paraId="3334C46D"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0A6048EA" w14:textId="77777777" w:rsidR="00896725" w:rsidRPr="00044337" w:rsidRDefault="00896725" w:rsidP="00066080">
            <w:pPr>
              <w:spacing w:line="276" w:lineRule="auto"/>
              <w:jc w:val="both"/>
              <w:rPr>
                <w:rFonts w:cs="Arial"/>
                <w:sz w:val="18"/>
                <w:szCs w:val="18"/>
                <w:lang w:val="en-CA"/>
              </w:rPr>
            </w:pPr>
          </w:p>
        </w:tc>
      </w:tr>
      <w:tr w:rsidR="00896725" w:rsidRPr="00044337" w14:paraId="5C9DBC82" w14:textId="77777777" w:rsidTr="00066080">
        <w:tc>
          <w:tcPr>
            <w:tcW w:w="1843" w:type="dxa"/>
          </w:tcPr>
          <w:p w14:paraId="081DE285" w14:textId="0F5B098F"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14:paraId="7D87C501" w14:textId="77777777" w:rsidR="00896725" w:rsidRPr="00044337" w:rsidRDefault="00896725" w:rsidP="00066080">
            <w:pPr>
              <w:spacing w:line="276" w:lineRule="auto"/>
              <w:jc w:val="both"/>
              <w:rPr>
                <w:rFonts w:cs="Arial"/>
                <w:sz w:val="18"/>
                <w:szCs w:val="18"/>
                <w:lang w:val="en-CA"/>
              </w:rPr>
            </w:pPr>
          </w:p>
        </w:tc>
      </w:tr>
      <w:tr w:rsidR="00896725" w:rsidRPr="00044337" w14:paraId="3D2130B5" w14:textId="77777777" w:rsidTr="00066080">
        <w:tc>
          <w:tcPr>
            <w:tcW w:w="1843" w:type="dxa"/>
          </w:tcPr>
          <w:p w14:paraId="2A55BEE4"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3688E760" w14:textId="77777777" w:rsidR="00896725" w:rsidRPr="00044337" w:rsidRDefault="00896725" w:rsidP="00066080">
            <w:pPr>
              <w:spacing w:line="276" w:lineRule="auto"/>
              <w:jc w:val="both"/>
              <w:rPr>
                <w:rFonts w:cs="Arial"/>
                <w:sz w:val="18"/>
                <w:szCs w:val="18"/>
                <w:lang w:val="en-CA"/>
              </w:rPr>
            </w:pPr>
          </w:p>
        </w:tc>
      </w:tr>
      <w:tr w:rsidR="00896725" w:rsidRPr="00044337" w14:paraId="4A749282" w14:textId="77777777" w:rsidTr="00066080">
        <w:tc>
          <w:tcPr>
            <w:tcW w:w="1843" w:type="dxa"/>
          </w:tcPr>
          <w:p w14:paraId="3D5659A2"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34B97970" w14:textId="77777777" w:rsidR="00896725" w:rsidRPr="00044337" w:rsidRDefault="00896725" w:rsidP="00066080">
            <w:pPr>
              <w:spacing w:line="276" w:lineRule="auto"/>
              <w:jc w:val="both"/>
              <w:rPr>
                <w:rFonts w:cs="Arial"/>
                <w:sz w:val="18"/>
                <w:szCs w:val="18"/>
                <w:lang w:val="en-CA"/>
              </w:rPr>
            </w:pPr>
          </w:p>
        </w:tc>
      </w:tr>
    </w:tbl>
    <w:p w14:paraId="75255060" w14:textId="77777777" w:rsidR="00D11062" w:rsidRPr="00D06E4B" w:rsidRDefault="00C83ED5" w:rsidP="007204ED">
      <w:pPr>
        <w:spacing w:before="120" w:after="60"/>
        <w:jc w:val="both"/>
        <w:rPr>
          <w:rFonts w:cs="Arial"/>
          <w:b/>
          <w:bCs/>
          <w:sz w:val="20"/>
          <w:szCs w:val="20"/>
          <w:lang w:val="en-CA"/>
        </w:rPr>
      </w:pPr>
      <w:r w:rsidRPr="00D06E4B">
        <w:rPr>
          <w:rFonts w:cs="Arial"/>
          <w:b/>
          <w:bCs/>
          <w:sz w:val="20"/>
          <w:szCs w:val="20"/>
          <w:lang w:val="en-CA"/>
        </w:rPr>
        <w:t xml:space="preserve">Potential </w:t>
      </w:r>
      <w:r w:rsidR="00FB0DE4" w:rsidRPr="00D06E4B">
        <w:rPr>
          <w:rFonts w:cs="Arial"/>
          <w:b/>
          <w:bCs/>
          <w:sz w:val="20"/>
          <w:szCs w:val="20"/>
          <w:lang w:val="en-CA"/>
        </w:rPr>
        <w:t>conflict of</w:t>
      </w:r>
      <w:r w:rsidRPr="00D06E4B">
        <w:rPr>
          <w:rFonts w:cs="Arial"/>
          <w:b/>
          <w:bCs/>
          <w:sz w:val="20"/>
          <w:szCs w:val="20"/>
          <w:lang w:val="en-CA"/>
        </w:rPr>
        <w:t xml:space="preserve"> interest.  </w:t>
      </w:r>
      <w:r w:rsidR="00D11062" w:rsidRPr="00D06E4B">
        <w:rPr>
          <w:rFonts w:cs="Arial"/>
          <w:b/>
          <w:i/>
          <w:color w:val="808080" w:themeColor="background1" w:themeShade="80"/>
          <w:sz w:val="20"/>
          <w:szCs w:val="20"/>
          <w:lang w:val="en-CA"/>
        </w:rPr>
        <w:t>*OPTIONAL*</w:t>
      </w:r>
    </w:p>
    <w:p w14:paraId="33897A32" w14:textId="77777777" w:rsidR="00C83ED5" w:rsidRPr="00FB0DE4" w:rsidRDefault="00FB0DE4" w:rsidP="00FB0DE4">
      <w:pPr>
        <w:spacing w:before="60" w:after="60"/>
        <w:jc w:val="both"/>
        <w:rPr>
          <w:rFonts w:cs="Arial"/>
          <w:bCs/>
          <w:color w:val="808080" w:themeColor="background1" w:themeShade="80"/>
          <w:sz w:val="20"/>
          <w:szCs w:val="20"/>
          <w:lang w:val="en-CA"/>
        </w:rPr>
      </w:pPr>
      <w:r w:rsidRPr="00D06E4B">
        <w:rPr>
          <w:color w:val="808080" w:themeColor="background1" w:themeShade="80"/>
          <w:sz w:val="20"/>
          <w:szCs w:val="20"/>
        </w:rPr>
        <w:t xml:space="preserve">Please list reviewers you would prefer </w:t>
      </w:r>
      <w:proofErr w:type="spellStart"/>
      <w:r w:rsidRPr="00D06E4B">
        <w:rPr>
          <w:color w:val="808080" w:themeColor="background1" w:themeShade="80"/>
          <w:sz w:val="20"/>
          <w:szCs w:val="20"/>
        </w:rPr>
        <w:t>Mitacs</w:t>
      </w:r>
      <w:proofErr w:type="spellEnd"/>
      <w:r w:rsidRPr="00D06E4B">
        <w:rPr>
          <w:color w:val="808080" w:themeColor="background1" w:themeShade="80"/>
          <w:sz w:val="20"/>
          <w:szCs w:val="20"/>
        </w:rPr>
        <w:t xml:space="preserve"> not to contact</w:t>
      </w:r>
      <w:r w:rsidR="00C83ED5" w:rsidRPr="00D06E4B">
        <w:rPr>
          <w:rFonts w:cs="Arial"/>
          <w:bCs/>
          <w:color w:val="808080" w:themeColor="background1" w:themeShade="80"/>
          <w:sz w:val="20"/>
          <w:szCs w:val="20"/>
          <w:lang w:val="en-CA"/>
        </w:rPr>
        <w:t>.</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11"/>
        <w:gridCol w:w="6361"/>
      </w:tblGrid>
      <w:tr w:rsidR="00A7761E" w:rsidRPr="00044337" w14:paraId="191EB20A" w14:textId="77777777" w:rsidTr="00D11062">
        <w:tc>
          <w:tcPr>
            <w:tcW w:w="2711" w:type="dxa"/>
          </w:tcPr>
          <w:p w14:paraId="3C21ABCD" w14:textId="77777777" w:rsidR="00A7761E" w:rsidRPr="00044337" w:rsidRDefault="00A7761E" w:rsidP="006628C9">
            <w:pPr>
              <w:tabs>
                <w:tab w:val="left" w:pos="4198"/>
              </w:tabs>
              <w:spacing w:line="276" w:lineRule="auto"/>
              <w:jc w:val="right"/>
              <w:rPr>
                <w:rFonts w:cs="Arial"/>
                <w:sz w:val="18"/>
                <w:szCs w:val="18"/>
                <w:lang w:val="en-CA"/>
              </w:rPr>
            </w:pPr>
            <w:r w:rsidRPr="00044337">
              <w:rPr>
                <w:rFonts w:cs="Arial"/>
                <w:sz w:val="18"/>
                <w:szCs w:val="18"/>
                <w:lang w:val="en-CA"/>
              </w:rPr>
              <w:t>Name:</w:t>
            </w:r>
          </w:p>
        </w:tc>
        <w:tc>
          <w:tcPr>
            <w:tcW w:w="6361" w:type="dxa"/>
          </w:tcPr>
          <w:p w14:paraId="72C8B6EE" w14:textId="77777777" w:rsidR="00A7761E" w:rsidRPr="00044337" w:rsidRDefault="00A7761E" w:rsidP="00C83ED5">
            <w:pPr>
              <w:tabs>
                <w:tab w:val="left" w:pos="4198"/>
              </w:tabs>
              <w:spacing w:line="276" w:lineRule="auto"/>
              <w:jc w:val="both"/>
              <w:rPr>
                <w:rFonts w:cs="Arial"/>
                <w:sz w:val="18"/>
                <w:szCs w:val="18"/>
                <w:lang w:val="en-CA"/>
              </w:rPr>
            </w:pPr>
          </w:p>
        </w:tc>
      </w:tr>
      <w:tr w:rsidR="00A7761E" w:rsidRPr="00044337" w14:paraId="46E9C393" w14:textId="77777777" w:rsidTr="00D11062">
        <w:tc>
          <w:tcPr>
            <w:tcW w:w="2711" w:type="dxa"/>
          </w:tcPr>
          <w:p w14:paraId="49A0DA90" w14:textId="0C1115D3" w:rsidR="00A7761E" w:rsidRPr="00044337" w:rsidRDefault="00CB50B5" w:rsidP="006628C9">
            <w:pPr>
              <w:tabs>
                <w:tab w:val="left" w:pos="4198"/>
              </w:tabs>
              <w:spacing w:line="276" w:lineRule="auto"/>
              <w:jc w:val="right"/>
              <w:rPr>
                <w:rFonts w:cs="Arial"/>
                <w:sz w:val="18"/>
                <w:szCs w:val="18"/>
                <w:lang w:val="en-CA"/>
              </w:rPr>
            </w:pPr>
            <w:r>
              <w:rPr>
                <w:rFonts w:cs="Arial"/>
                <w:sz w:val="18"/>
                <w:szCs w:val="18"/>
                <w:lang w:val="en-CA"/>
              </w:rPr>
              <w:t>Academic institution</w:t>
            </w:r>
            <w:r w:rsidRPr="00044337">
              <w:rPr>
                <w:rFonts w:cs="Arial"/>
                <w:sz w:val="18"/>
                <w:szCs w:val="18"/>
                <w:lang w:val="en-CA"/>
              </w:rPr>
              <w:t xml:space="preserve"> </w:t>
            </w:r>
            <w:r w:rsidR="00A7761E" w:rsidRPr="00044337">
              <w:rPr>
                <w:rFonts w:cs="Arial"/>
                <w:sz w:val="18"/>
                <w:szCs w:val="18"/>
                <w:lang w:val="en-CA"/>
              </w:rPr>
              <w:t>/ Research Group:</w:t>
            </w:r>
          </w:p>
        </w:tc>
        <w:tc>
          <w:tcPr>
            <w:tcW w:w="6361" w:type="dxa"/>
          </w:tcPr>
          <w:p w14:paraId="3AED913E" w14:textId="77777777" w:rsidR="00A7761E" w:rsidRPr="00044337" w:rsidRDefault="00A7761E" w:rsidP="00C83ED5">
            <w:pPr>
              <w:tabs>
                <w:tab w:val="left" w:pos="4198"/>
              </w:tabs>
              <w:spacing w:line="276" w:lineRule="auto"/>
              <w:jc w:val="both"/>
              <w:rPr>
                <w:rFonts w:cs="Arial"/>
                <w:sz w:val="18"/>
                <w:szCs w:val="18"/>
                <w:lang w:val="en-CA"/>
              </w:rPr>
            </w:pPr>
          </w:p>
        </w:tc>
      </w:tr>
    </w:tbl>
    <w:p w14:paraId="1100C642" w14:textId="77777777" w:rsidR="003973FD" w:rsidRPr="00044337" w:rsidRDefault="003973FD" w:rsidP="006628C9">
      <w:pPr>
        <w:tabs>
          <w:tab w:val="left" w:pos="4198"/>
        </w:tabs>
        <w:jc w:val="both"/>
        <w:rPr>
          <w:rFonts w:cs="Arial"/>
          <w:b/>
          <w:sz w:val="20"/>
          <w:szCs w:val="20"/>
          <w:lang w:val="en-CA"/>
        </w:rPr>
      </w:pP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11"/>
        <w:gridCol w:w="6361"/>
      </w:tblGrid>
      <w:tr w:rsidR="008D540F" w:rsidRPr="00044337" w14:paraId="66F9DABA" w14:textId="77777777" w:rsidTr="00D11062">
        <w:tc>
          <w:tcPr>
            <w:tcW w:w="2711" w:type="dxa"/>
          </w:tcPr>
          <w:p w14:paraId="65C27C02" w14:textId="77777777" w:rsidR="008D540F" w:rsidRPr="00044337" w:rsidRDefault="008D540F" w:rsidP="006628C9">
            <w:pPr>
              <w:tabs>
                <w:tab w:val="left" w:pos="4198"/>
              </w:tabs>
              <w:spacing w:line="276" w:lineRule="auto"/>
              <w:jc w:val="right"/>
              <w:rPr>
                <w:rFonts w:cs="Arial"/>
                <w:sz w:val="18"/>
                <w:szCs w:val="18"/>
                <w:lang w:val="en-CA"/>
              </w:rPr>
            </w:pPr>
            <w:r w:rsidRPr="00044337">
              <w:rPr>
                <w:rFonts w:cs="Arial"/>
                <w:sz w:val="18"/>
                <w:szCs w:val="18"/>
                <w:lang w:val="en-CA"/>
              </w:rPr>
              <w:t>Name:</w:t>
            </w:r>
          </w:p>
        </w:tc>
        <w:tc>
          <w:tcPr>
            <w:tcW w:w="6361" w:type="dxa"/>
          </w:tcPr>
          <w:p w14:paraId="711C551B" w14:textId="77777777" w:rsidR="008D540F" w:rsidRPr="00044337" w:rsidRDefault="008D540F" w:rsidP="00066080">
            <w:pPr>
              <w:tabs>
                <w:tab w:val="left" w:pos="4198"/>
              </w:tabs>
              <w:spacing w:line="276" w:lineRule="auto"/>
              <w:jc w:val="both"/>
              <w:rPr>
                <w:rFonts w:cs="Arial"/>
                <w:sz w:val="18"/>
                <w:szCs w:val="18"/>
                <w:lang w:val="en-CA"/>
              </w:rPr>
            </w:pPr>
          </w:p>
        </w:tc>
      </w:tr>
      <w:tr w:rsidR="008D540F" w:rsidRPr="00044337" w14:paraId="613C2D13" w14:textId="77777777" w:rsidTr="00D11062">
        <w:tc>
          <w:tcPr>
            <w:tcW w:w="2711" w:type="dxa"/>
          </w:tcPr>
          <w:p w14:paraId="1A48FD65" w14:textId="3E5D8350" w:rsidR="008D540F" w:rsidRPr="00044337" w:rsidRDefault="00CB50B5" w:rsidP="006628C9">
            <w:pPr>
              <w:tabs>
                <w:tab w:val="left" w:pos="4198"/>
              </w:tabs>
              <w:spacing w:line="276" w:lineRule="auto"/>
              <w:jc w:val="right"/>
              <w:rPr>
                <w:rFonts w:cs="Arial"/>
                <w:sz w:val="18"/>
                <w:szCs w:val="18"/>
                <w:lang w:val="en-CA"/>
              </w:rPr>
            </w:pPr>
            <w:r>
              <w:rPr>
                <w:rFonts w:cs="Arial"/>
                <w:sz w:val="18"/>
                <w:szCs w:val="18"/>
                <w:lang w:val="en-CA"/>
              </w:rPr>
              <w:t>Academic institution</w:t>
            </w:r>
            <w:r w:rsidRPr="00044337">
              <w:rPr>
                <w:rFonts w:cs="Arial"/>
                <w:sz w:val="18"/>
                <w:szCs w:val="18"/>
                <w:lang w:val="en-CA"/>
              </w:rPr>
              <w:t xml:space="preserve"> </w:t>
            </w:r>
            <w:r w:rsidR="008D540F" w:rsidRPr="00044337">
              <w:rPr>
                <w:rFonts w:cs="Arial"/>
                <w:sz w:val="18"/>
                <w:szCs w:val="18"/>
                <w:lang w:val="en-CA"/>
              </w:rPr>
              <w:t>/ Research Group:</w:t>
            </w:r>
          </w:p>
        </w:tc>
        <w:tc>
          <w:tcPr>
            <w:tcW w:w="6361" w:type="dxa"/>
          </w:tcPr>
          <w:p w14:paraId="7D2DCDC6" w14:textId="77777777" w:rsidR="008D540F" w:rsidRPr="00044337" w:rsidRDefault="008D540F" w:rsidP="00066080">
            <w:pPr>
              <w:tabs>
                <w:tab w:val="left" w:pos="4198"/>
              </w:tabs>
              <w:spacing w:line="276" w:lineRule="auto"/>
              <w:jc w:val="both"/>
              <w:rPr>
                <w:rFonts w:cs="Arial"/>
                <w:sz w:val="18"/>
                <w:szCs w:val="18"/>
                <w:lang w:val="en-CA"/>
              </w:rPr>
            </w:pPr>
          </w:p>
        </w:tc>
      </w:tr>
    </w:tbl>
    <w:p w14:paraId="5C9A0D63" w14:textId="77777777" w:rsidR="001B3B95" w:rsidRDefault="001B3B95">
      <w:pPr>
        <w:spacing w:after="200" w:line="276" w:lineRule="auto"/>
        <w:rPr>
          <w:rFonts w:cs="Arial"/>
          <w:b/>
        </w:rPr>
      </w:pPr>
      <w:r>
        <w:rPr>
          <w:rFonts w:cs="Arial"/>
          <w:b/>
        </w:rPr>
        <w:br w:type="page"/>
      </w:r>
    </w:p>
    <w:p w14:paraId="1D0086DA" w14:textId="77777777" w:rsidR="00860354" w:rsidRPr="00044337" w:rsidRDefault="00860354" w:rsidP="00860354">
      <w:pPr>
        <w:pStyle w:val="Heading3"/>
        <w:numPr>
          <w:ilvl w:val="0"/>
          <w:numId w:val="31"/>
        </w:numPr>
        <w:spacing w:before="0" w:after="0"/>
        <w:rPr>
          <w:rFonts w:cs="Arial"/>
          <w:sz w:val="24"/>
          <w:szCs w:val="24"/>
          <w:lang w:val="en-CA"/>
        </w:rPr>
      </w:pPr>
      <w:r w:rsidRPr="00044337">
        <w:rPr>
          <w:rFonts w:cs="Arial"/>
          <w:sz w:val="24"/>
          <w:szCs w:val="24"/>
          <w:lang w:val="en-CA"/>
        </w:rPr>
        <w:lastRenderedPageBreak/>
        <w:t>Mitacs Accelerate Memorandum</w:t>
      </w:r>
    </w:p>
    <w:p w14:paraId="384224A6" w14:textId="603A7718" w:rsidR="00860354" w:rsidRPr="00677B7B" w:rsidRDefault="00860354" w:rsidP="00860354">
      <w:pPr>
        <w:pStyle w:val="NoSpacing"/>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The participants listed below confirm that the </w:t>
      </w:r>
      <w:r w:rsidRPr="00FE119A">
        <w:rPr>
          <w:rFonts w:ascii="Arial" w:hAnsi="Arial" w:cs="Arial"/>
          <w:sz w:val="20"/>
          <w:szCs w:val="20"/>
          <w:lang w:val="en-CA"/>
        </w:rPr>
        <w:t>information presented accurately reflects their intention to apply to the Mitacs Accelerate program. The participants have also agreed to set in place an internship ba</w:t>
      </w:r>
      <w:r w:rsidR="00FE119A" w:rsidRPr="00FE119A">
        <w:rPr>
          <w:rFonts w:ascii="Arial" w:hAnsi="Arial" w:cs="Arial"/>
          <w:sz w:val="20"/>
          <w:szCs w:val="20"/>
          <w:lang w:val="en-CA"/>
        </w:rPr>
        <w:t xml:space="preserve">sed upon the attached proposal. </w:t>
      </w:r>
      <w:r w:rsidR="00FE119A" w:rsidRPr="000E19F2">
        <w:rPr>
          <w:rFonts w:ascii="Arial" w:hAnsi="Arial" w:cs="Arial"/>
          <w:iCs/>
          <w:sz w:val="20"/>
          <w:szCs w:val="20"/>
        </w:rPr>
        <w:t>T</w:t>
      </w:r>
      <w:r w:rsidR="00FE119A" w:rsidRPr="000E19F2">
        <w:rPr>
          <w:rFonts w:ascii="Arial" w:hAnsi="Arial" w:cs="Arial"/>
          <w:sz w:val="20"/>
          <w:szCs w:val="20"/>
          <w:lang w:val="en-CA"/>
        </w:rPr>
        <w:t xml:space="preserve">he participants </w:t>
      </w:r>
      <w:r w:rsidR="00FE119A" w:rsidRPr="000E19F2">
        <w:rPr>
          <w:rFonts w:ascii="Arial" w:hAnsi="Arial" w:cs="Arial"/>
          <w:iCs/>
          <w:sz w:val="20"/>
          <w:szCs w:val="20"/>
        </w:rPr>
        <w:t xml:space="preserve">acknowledge that they have read, understood and agreed to abide by and uphold the Project Responsibilities applicable to each of them, available for reference at: </w:t>
      </w:r>
      <w:hyperlink r:id="rId36" w:history="1">
        <w:r w:rsidR="00FE119A" w:rsidRPr="000E19F2">
          <w:rPr>
            <w:rStyle w:val="Hyperlink"/>
            <w:rFonts w:ascii="Arial" w:hAnsi="Arial" w:cs="Arial"/>
            <w:iCs/>
            <w:sz w:val="20"/>
            <w:szCs w:val="20"/>
          </w:rPr>
          <w:t>http://www.mitacs.ca/en/programs/accelerate/project-responsibilities</w:t>
        </w:r>
      </w:hyperlink>
      <w:r w:rsidR="00FE119A" w:rsidRPr="000E19F2">
        <w:rPr>
          <w:rFonts w:ascii="Arial" w:hAnsi="Arial" w:cs="Arial"/>
          <w:iCs/>
          <w:sz w:val="20"/>
          <w:szCs w:val="20"/>
        </w:rPr>
        <w:t xml:space="preserve"> </w:t>
      </w:r>
      <w:r w:rsidR="00FE119A" w:rsidRPr="000E19F2">
        <w:rPr>
          <w:rFonts w:ascii="Arial" w:hAnsi="Arial" w:cs="Arial"/>
          <w:sz w:val="20"/>
          <w:szCs w:val="20"/>
          <w:lang w:val="en-CA"/>
        </w:rPr>
        <w:t xml:space="preserve"> which include and are not limited to the following: </w:t>
      </w:r>
      <w:r w:rsidRPr="000E19F2">
        <w:rPr>
          <w:rFonts w:ascii="Arial" w:hAnsi="Arial" w:cs="Arial"/>
          <w:sz w:val="20"/>
          <w:szCs w:val="20"/>
          <w:lang w:val="en-CA"/>
        </w:rPr>
        <w:t>It is understood</w:t>
      </w:r>
      <w:r w:rsidRPr="00FE119A">
        <w:rPr>
          <w:rFonts w:ascii="Arial" w:hAnsi="Arial" w:cs="Arial"/>
          <w:sz w:val="20"/>
          <w:szCs w:val="20"/>
          <w:lang w:val="en-CA"/>
        </w:rPr>
        <w:t xml:space="preserve"> that the partner organization contribution shall be provided to Mitacs Inc. prior to commencement of the internship; in the event that the sponsor organization funds are at the </w:t>
      </w:r>
      <w:r w:rsidR="00C95138">
        <w:rPr>
          <w:rFonts w:ascii="Arial" w:hAnsi="Arial" w:cs="Arial"/>
          <w:sz w:val="20"/>
          <w:szCs w:val="20"/>
          <w:lang w:val="en-CA"/>
        </w:rPr>
        <w:t>academic institution</w:t>
      </w:r>
      <w:r w:rsidRPr="00FE119A">
        <w:rPr>
          <w:rFonts w:ascii="Arial" w:hAnsi="Arial" w:cs="Arial"/>
          <w:sz w:val="20"/>
          <w:szCs w:val="20"/>
          <w:lang w:val="en-CA"/>
        </w:rPr>
        <w:t xml:space="preserve">, the </w:t>
      </w:r>
      <w:r w:rsidR="00C95138">
        <w:rPr>
          <w:rFonts w:ascii="Arial" w:hAnsi="Arial" w:cs="Arial"/>
          <w:sz w:val="20"/>
          <w:szCs w:val="20"/>
          <w:lang w:val="en-CA"/>
        </w:rPr>
        <w:t>academic institution</w:t>
      </w:r>
      <w:r w:rsidR="00C95138" w:rsidRPr="00FE119A">
        <w:rPr>
          <w:rFonts w:ascii="Arial" w:hAnsi="Arial" w:cs="Arial"/>
          <w:sz w:val="20"/>
          <w:szCs w:val="20"/>
          <w:lang w:val="en-CA"/>
        </w:rPr>
        <w:t xml:space="preserve"> </w:t>
      </w:r>
      <w:r w:rsidRPr="00FE119A">
        <w:rPr>
          <w:rFonts w:ascii="Arial" w:hAnsi="Arial" w:cs="Arial"/>
          <w:sz w:val="20"/>
          <w:szCs w:val="20"/>
          <w:lang w:val="en-CA"/>
        </w:rPr>
        <w:t xml:space="preserve">shall forward these funds to Mitacs. Upon </w:t>
      </w:r>
      <w:r w:rsidR="00637AF0" w:rsidRPr="00FE119A">
        <w:rPr>
          <w:rFonts w:ascii="Arial" w:hAnsi="Arial" w:cs="Arial"/>
          <w:sz w:val="20"/>
          <w:szCs w:val="20"/>
          <w:lang w:val="en-CA"/>
        </w:rPr>
        <w:t>research</w:t>
      </w:r>
      <w:r w:rsidRPr="00FE119A">
        <w:rPr>
          <w:rFonts w:ascii="Arial" w:hAnsi="Arial" w:cs="Arial"/>
          <w:sz w:val="20"/>
          <w:szCs w:val="20"/>
          <w:lang w:val="en-CA"/>
        </w:rPr>
        <w:t xml:space="preserve"> approval and the reception of the partner funds at Mitacs, Mitacs shall forward the funds to the </w:t>
      </w:r>
      <w:r w:rsidR="00A92BDC">
        <w:rPr>
          <w:rFonts w:ascii="Arial" w:hAnsi="Arial" w:cs="Arial"/>
          <w:sz w:val="20"/>
          <w:szCs w:val="20"/>
          <w:lang w:val="en-CA"/>
        </w:rPr>
        <w:t>academic institution</w:t>
      </w:r>
      <w:r w:rsidR="00A92BDC" w:rsidRPr="00FE119A">
        <w:rPr>
          <w:rFonts w:ascii="Arial" w:hAnsi="Arial" w:cs="Arial"/>
          <w:sz w:val="20"/>
          <w:szCs w:val="20"/>
          <w:lang w:val="en-CA"/>
        </w:rPr>
        <w:t xml:space="preserve"> </w:t>
      </w:r>
      <w:r w:rsidRPr="00FE119A">
        <w:rPr>
          <w:rFonts w:ascii="Arial" w:hAnsi="Arial" w:cs="Arial"/>
          <w:sz w:val="20"/>
          <w:szCs w:val="20"/>
          <w:lang w:val="en-CA"/>
        </w:rPr>
        <w:t>as a</w:t>
      </w:r>
      <w:r w:rsidRPr="00637AF0">
        <w:rPr>
          <w:rFonts w:ascii="Arial" w:hAnsi="Arial" w:cs="Arial"/>
          <w:sz w:val="20"/>
          <w:szCs w:val="20"/>
          <w:lang w:val="en-CA"/>
        </w:rPr>
        <w:t xml:space="preserve"> research gra</w:t>
      </w:r>
      <w:r w:rsidRPr="00044337">
        <w:rPr>
          <w:rFonts w:ascii="Arial" w:hAnsi="Arial" w:cs="Arial"/>
          <w:sz w:val="20"/>
          <w:szCs w:val="20"/>
          <w:lang w:val="en-CA"/>
        </w:rPr>
        <w:t xml:space="preserve">nt to the supervising </w:t>
      </w:r>
      <w:r w:rsidRPr="00677B7B">
        <w:rPr>
          <w:rFonts w:ascii="Arial" w:hAnsi="Arial" w:cs="Arial"/>
          <w:sz w:val="20"/>
          <w:szCs w:val="20"/>
          <w:lang w:val="en-CA"/>
        </w:rPr>
        <w:t>professor, and the internship stipend</w:t>
      </w:r>
      <w:r>
        <w:rPr>
          <w:rFonts w:ascii="Arial" w:hAnsi="Arial" w:cs="Arial"/>
          <w:sz w:val="20"/>
          <w:szCs w:val="20"/>
          <w:lang w:val="en-CA"/>
        </w:rPr>
        <w:t>/salary</w:t>
      </w:r>
      <w:r w:rsidRPr="00677B7B">
        <w:rPr>
          <w:rFonts w:ascii="Arial" w:hAnsi="Arial" w:cs="Arial"/>
          <w:sz w:val="20"/>
          <w:szCs w:val="20"/>
          <w:lang w:val="en-CA"/>
        </w:rPr>
        <w:t xml:space="preserve"> will be paid to the student by the </w:t>
      </w:r>
      <w:r w:rsidR="00C95138">
        <w:rPr>
          <w:rFonts w:ascii="Arial" w:hAnsi="Arial" w:cs="Arial"/>
          <w:sz w:val="20"/>
          <w:szCs w:val="20"/>
          <w:lang w:val="en-CA"/>
        </w:rPr>
        <w:t>academic institution</w:t>
      </w:r>
      <w:r w:rsidR="00C95138" w:rsidRPr="00677B7B">
        <w:rPr>
          <w:rFonts w:ascii="Arial" w:hAnsi="Arial" w:cs="Arial"/>
          <w:sz w:val="20"/>
          <w:szCs w:val="20"/>
          <w:lang w:val="en-CA"/>
        </w:rPr>
        <w:t xml:space="preserve"> </w:t>
      </w:r>
      <w:r w:rsidRPr="00677B7B">
        <w:rPr>
          <w:rFonts w:ascii="Arial" w:hAnsi="Arial" w:cs="Arial"/>
          <w:sz w:val="20"/>
          <w:szCs w:val="20"/>
          <w:lang w:val="en-CA"/>
        </w:rPr>
        <w:t xml:space="preserve">from the grant. Costs associated with this proposal as outlined in the budget can only be incurred after </w:t>
      </w:r>
      <w:r w:rsidR="00637AF0">
        <w:rPr>
          <w:rFonts w:ascii="Arial" w:hAnsi="Arial" w:cs="Arial"/>
          <w:sz w:val="20"/>
          <w:szCs w:val="20"/>
          <w:lang w:val="en-CA"/>
        </w:rPr>
        <w:t>research</w:t>
      </w:r>
      <w:r w:rsidRPr="00677B7B">
        <w:rPr>
          <w:rFonts w:ascii="Arial" w:hAnsi="Arial" w:cs="Arial"/>
          <w:sz w:val="20"/>
          <w:szCs w:val="20"/>
          <w:lang w:val="en-CA"/>
        </w:rPr>
        <w:t xml:space="preserve"> </w:t>
      </w:r>
      <w:r w:rsidRPr="00637AF0">
        <w:rPr>
          <w:rFonts w:ascii="Arial" w:hAnsi="Arial" w:cs="Arial"/>
          <w:sz w:val="20"/>
          <w:szCs w:val="20"/>
          <w:lang w:val="en-CA"/>
        </w:rPr>
        <w:t>approval of the proposal and the receipt of the partner funds at Mitacs.</w:t>
      </w:r>
      <w:r w:rsidRPr="00677B7B">
        <w:rPr>
          <w:rFonts w:ascii="Arial" w:hAnsi="Arial" w:cs="Arial"/>
          <w:sz w:val="20"/>
          <w:szCs w:val="20"/>
          <w:lang w:val="en-CA"/>
        </w:rPr>
        <w:t xml:space="preserve"> </w:t>
      </w:r>
    </w:p>
    <w:p w14:paraId="5C84CAC5" w14:textId="7FCF00AE" w:rsidR="00860354" w:rsidRPr="00044337" w:rsidRDefault="00860354" w:rsidP="00860354">
      <w:pPr>
        <w:pStyle w:val="NoSpacing"/>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Mitacs is unable to assume liability for any losses including—but not limited to—accidents, illness, travel, or other losses that may occur during the internship period. All undersigned parties agree that they are responsible for ensuring that they have appropriate insurance and meet any </w:t>
      </w:r>
      <w:r w:rsidR="00C95138">
        <w:rPr>
          <w:rFonts w:ascii="Arial" w:hAnsi="Arial" w:cs="Arial"/>
          <w:sz w:val="20"/>
          <w:szCs w:val="20"/>
          <w:lang w:val="en-CA"/>
        </w:rPr>
        <w:t>institutional</w:t>
      </w:r>
      <w:r w:rsidR="00C95138" w:rsidRPr="00044337">
        <w:rPr>
          <w:rFonts w:ascii="Arial" w:hAnsi="Arial" w:cs="Arial"/>
          <w:sz w:val="20"/>
          <w:szCs w:val="20"/>
          <w:lang w:val="en-CA"/>
        </w:rPr>
        <w:t xml:space="preserve"> </w:t>
      </w:r>
      <w:r w:rsidRPr="00044337">
        <w:rPr>
          <w:rFonts w:ascii="Arial" w:hAnsi="Arial" w:cs="Arial"/>
          <w:sz w:val="20"/>
          <w:szCs w:val="20"/>
          <w:lang w:val="en-CA"/>
        </w:rPr>
        <w:t>policies regarding health, safety, and travel preparation requirements. All parties also agree that the intern will provide Mitacs with a final report and that all participants will complete an exit survey within one month of project completion.</w:t>
      </w:r>
    </w:p>
    <w:p w14:paraId="6D63D8EE" w14:textId="597CD0D1" w:rsidR="00860354" w:rsidRPr="00044337" w:rsidRDefault="00860354" w:rsidP="00860354">
      <w:pPr>
        <w:autoSpaceDE w:val="0"/>
        <w:autoSpaceDN w:val="0"/>
        <w:adjustRightInd w:val="0"/>
        <w:spacing w:before="120" w:after="60" w:line="276" w:lineRule="auto"/>
        <w:jc w:val="both"/>
        <w:rPr>
          <w:rFonts w:cs="Arial"/>
          <w:sz w:val="20"/>
          <w:szCs w:val="20"/>
          <w:lang w:val="en-CA"/>
        </w:rPr>
      </w:pPr>
      <w:r w:rsidRPr="00044337">
        <w:rPr>
          <w:rFonts w:cs="Arial"/>
          <w:sz w:val="20"/>
          <w:szCs w:val="20"/>
          <w:lang w:val="en-CA"/>
        </w:rPr>
        <w:t xml:space="preserve">All parties involved with Mitacs Accelerate are bound by the standard intellectual property (IP) terms of the </w:t>
      </w:r>
      <w:r w:rsidR="00C95138">
        <w:rPr>
          <w:rFonts w:cs="Arial"/>
          <w:sz w:val="20"/>
          <w:szCs w:val="20"/>
          <w:lang w:val="en-CA"/>
        </w:rPr>
        <w:t>academic institution</w:t>
      </w:r>
      <w:r w:rsidR="00C95138" w:rsidRPr="00044337">
        <w:rPr>
          <w:rFonts w:cs="Arial"/>
          <w:sz w:val="20"/>
          <w:szCs w:val="20"/>
          <w:lang w:val="en-CA"/>
        </w:rPr>
        <w:t xml:space="preserve"> </w:t>
      </w:r>
      <w:r w:rsidRPr="00044337">
        <w:rPr>
          <w:rFonts w:cs="Arial"/>
          <w:sz w:val="20"/>
          <w:szCs w:val="20"/>
          <w:lang w:val="en-CA"/>
        </w:rPr>
        <w:t xml:space="preserve">where the intern is enrolled; except where </w:t>
      </w:r>
      <w:r w:rsidRPr="00044337">
        <w:rPr>
          <w:rFonts w:eastAsia="Calibri" w:cs="Arial"/>
          <w:sz w:val="20"/>
          <w:szCs w:val="20"/>
          <w:lang w:val="en-CA"/>
        </w:rPr>
        <w:t xml:space="preserve">intellectual property </w:t>
      </w:r>
      <w:r w:rsidRPr="00044337">
        <w:rPr>
          <w:rFonts w:cs="Arial"/>
          <w:sz w:val="20"/>
          <w:szCs w:val="20"/>
          <w:lang w:val="en-CA"/>
        </w:rPr>
        <w:t xml:space="preserve">is </w:t>
      </w:r>
      <w:r w:rsidRPr="00044337">
        <w:rPr>
          <w:rFonts w:eastAsia="Calibri" w:cs="Arial"/>
          <w:sz w:val="20"/>
          <w:szCs w:val="20"/>
          <w:lang w:val="en-CA"/>
        </w:rPr>
        <w:t>covered by</w:t>
      </w:r>
      <w:r w:rsidRPr="00044337">
        <w:rPr>
          <w:rFonts w:cs="Arial"/>
          <w:sz w:val="20"/>
          <w:szCs w:val="20"/>
          <w:lang w:val="en-CA"/>
        </w:rPr>
        <w:t xml:space="preserve"> </w:t>
      </w:r>
      <w:r w:rsidRPr="00044337">
        <w:rPr>
          <w:rFonts w:eastAsia="Calibri" w:cs="Arial"/>
          <w:sz w:val="20"/>
          <w:szCs w:val="20"/>
          <w:lang w:val="en-CA"/>
        </w:rPr>
        <w:t>separate agreements to</w:t>
      </w:r>
      <w:r w:rsidRPr="00044337">
        <w:rPr>
          <w:rFonts w:cs="Arial"/>
          <w:sz w:val="20"/>
          <w:szCs w:val="20"/>
          <w:lang w:val="en-CA"/>
        </w:rPr>
        <w:t xml:space="preserve"> </w:t>
      </w:r>
      <w:r w:rsidRPr="00044337">
        <w:rPr>
          <w:rFonts w:eastAsia="Calibri" w:cs="Arial"/>
          <w:sz w:val="20"/>
          <w:szCs w:val="20"/>
          <w:lang w:val="en-CA"/>
        </w:rPr>
        <w:t xml:space="preserve">which </w:t>
      </w:r>
      <w:r w:rsidRPr="00044337">
        <w:rPr>
          <w:rFonts w:cs="Arial"/>
          <w:sz w:val="20"/>
          <w:szCs w:val="20"/>
          <w:lang w:val="en-CA"/>
        </w:rPr>
        <w:t xml:space="preserve">the </w:t>
      </w:r>
      <w:r w:rsidR="00C95138">
        <w:rPr>
          <w:rFonts w:cs="Arial"/>
          <w:sz w:val="20"/>
          <w:szCs w:val="20"/>
          <w:lang w:val="en-CA"/>
        </w:rPr>
        <w:t>academic institution</w:t>
      </w:r>
      <w:r w:rsidR="00C95138" w:rsidRPr="00044337">
        <w:rPr>
          <w:rFonts w:cs="Arial"/>
          <w:sz w:val="20"/>
          <w:szCs w:val="20"/>
          <w:lang w:val="en-CA"/>
        </w:rPr>
        <w:t xml:space="preserve"> </w:t>
      </w:r>
      <w:r w:rsidRPr="00044337">
        <w:rPr>
          <w:rFonts w:eastAsia="Calibri" w:cs="Arial"/>
          <w:sz w:val="20"/>
          <w:szCs w:val="20"/>
          <w:lang w:val="en-CA"/>
        </w:rPr>
        <w:t>and the</w:t>
      </w:r>
      <w:r w:rsidRPr="00044337">
        <w:rPr>
          <w:rFonts w:cs="Arial"/>
          <w:sz w:val="20"/>
          <w:szCs w:val="20"/>
          <w:lang w:val="en-CA"/>
        </w:rPr>
        <w:t xml:space="preserve"> sponsor</w:t>
      </w:r>
      <w:r w:rsidRPr="00044337">
        <w:rPr>
          <w:rFonts w:eastAsia="Calibri" w:cs="Arial"/>
          <w:sz w:val="20"/>
          <w:szCs w:val="20"/>
          <w:lang w:val="en-CA"/>
        </w:rPr>
        <w:t xml:space="preserve"> organization are parties and </w:t>
      </w:r>
      <w:r w:rsidRPr="00044337">
        <w:rPr>
          <w:rFonts w:cs="Arial"/>
          <w:sz w:val="20"/>
          <w:szCs w:val="20"/>
          <w:lang w:val="en-CA"/>
        </w:rPr>
        <w:t xml:space="preserve">that are </w:t>
      </w:r>
      <w:r w:rsidRPr="00044337">
        <w:rPr>
          <w:rFonts w:eastAsia="Calibri" w:cs="Arial"/>
          <w:sz w:val="20"/>
          <w:szCs w:val="20"/>
          <w:lang w:val="en-CA"/>
        </w:rPr>
        <w:t>active during the dates of the internship</w:t>
      </w:r>
      <w:r w:rsidRPr="00044337">
        <w:rPr>
          <w:rFonts w:cs="Arial"/>
          <w:sz w:val="20"/>
          <w:szCs w:val="20"/>
          <w:lang w:val="en-CA"/>
        </w:rPr>
        <w:t xml:space="preserve">. </w:t>
      </w:r>
      <w:r w:rsidRPr="00044337">
        <w:rPr>
          <w:rFonts w:eastAsia="Calibri" w:cs="Arial"/>
          <w:sz w:val="20"/>
          <w:szCs w:val="20"/>
          <w:lang w:val="en-CA"/>
        </w:rPr>
        <w:t xml:space="preserve">By signing this memorandum, you are acknowledging that you agree to the terms of the </w:t>
      </w:r>
      <w:r w:rsidR="00A92BDC">
        <w:rPr>
          <w:rFonts w:eastAsia="Calibri" w:cs="Arial"/>
          <w:sz w:val="20"/>
          <w:szCs w:val="20"/>
          <w:lang w:val="en-CA"/>
        </w:rPr>
        <w:t>academic institution</w:t>
      </w:r>
      <w:r w:rsidR="00A92BDC" w:rsidRPr="00044337">
        <w:rPr>
          <w:rFonts w:eastAsia="Calibri" w:cs="Arial"/>
          <w:sz w:val="20"/>
          <w:szCs w:val="20"/>
          <w:lang w:val="en-CA"/>
        </w:rPr>
        <w:t xml:space="preserve"> </w:t>
      </w:r>
      <w:r w:rsidRPr="00044337">
        <w:rPr>
          <w:rFonts w:eastAsia="Calibri" w:cs="Arial"/>
          <w:sz w:val="20"/>
          <w:szCs w:val="20"/>
          <w:lang w:val="en-CA"/>
        </w:rPr>
        <w:t>where the intern is enrolled.</w:t>
      </w:r>
      <w:r w:rsidRPr="00044337">
        <w:rPr>
          <w:rFonts w:cs="Arial"/>
          <w:sz w:val="20"/>
          <w:szCs w:val="20"/>
          <w:lang w:val="en-CA"/>
        </w:rPr>
        <w:t xml:space="preserve"> </w:t>
      </w:r>
      <w:r w:rsidR="00C95138">
        <w:rPr>
          <w:rFonts w:cs="Arial"/>
          <w:sz w:val="20"/>
          <w:szCs w:val="20"/>
          <w:lang w:val="en-CA"/>
        </w:rPr>
        <w:t>institution</w:t>
      </w:r>
      <w:r w:rsidRPr="00044337">
        <w:rPr>
          <w:rFonts w:cs="Arial"/>
          <w:sz w:val="20"/>
          <w:szCs w:val="20"/>
          <w:lang w:val="en-CA"/>
        </w:rPr>
        <w:t xml:space="preserve">-specific IP policies regarding Accelerate internships can be found at </w:t>
      </w:r>
      <w:hyperlink r:id="rId37" w:history="1">
        <w:r w:rsidR="0002638E">
          <w:rPr>
            <w:rStyle w:val="Hyperlink"/>
            <w:rFonts w:cs="Arial"/>
            <w:color w:val="1AA3DD"/>
            <w:sz w:val="20"/>
            <w:szCs w:val="20"/>
            <w:lang w:val="en-CA"/>
          </w:rPr>
          <w:t>Frequently Asked Questions (FAQ)</w:t>
        </w:r>
      </w:hyperlink>
      <w:r w:rsidRPr="00044337">
        <w:rPr>
          <w:rFonts w:cs="Arial"/>
          <w:sz w:val="20"/>
          <w:szCs w:val="20"/>
          <w:lang w:val="en-CA"/>
        </w:rPr>
        <w:t>.</w:t>
      </w:r>
    </w:p>
    <w:p w14:paraId="2A861BD9" w14:textId="76038F69" w:rsidR="00860354" w:rsidRPr="0002638E" w:rsidRDefault="00860354" w:rsidP="00860354">
      <w:pPr>
        <w:pStyle w:val="NoSpacing"/>
        <w:pBdr>
          <w:bottom w:val="single" w:sz="12" w:space="2" w:color="auto"/>
        </w:pBdr>
        <w:spacing w:before="120" w:after="60" w:line="276" w:lineRule="auto"/>
        <w:jc w:val="both"/>
        <w:rPr>
          <w:rFonts w:ascii="Arial" w:hAnsi="Arial" w:cs="Arial"/>
          <w:color w:val="00B0F0"/>
          <w:sz w:val="20"/>
          <w:szCs w:val="20"/>
          <w:lang w:val="en-CA"/>
        </w:rPr>
      </w:pPr>
      <w:r w:rsidRPr="00044337">
        <w:rPr>
          <w:rFonts w:ascii="Arial" w:hAnsi="Arial" w:cs="Arial"/>
          <w:sz w:val="20"/>
          <w:szCs w:val="20"/>
          <w:lang w:val="en-CA"/>
        </w:rPr>
        <w:t>The participants listed below agree that Mitacs can disclose the provided personal information included in this proposal (e-mail, LinkedIn, Twitter, Facebook, etc.) to the program’s funding partners</w:t>
      </w:r>
      <w:r>
        <w:rPr>
          <w:rFonts w:ascii="Arial" w:hAnsi="Arial" w:cs="Arial"/>
          <w:sz w:val="20"/>
          <w:szCs w:val="20"/>
          <w:lang w:val="en-CA"/>
        </w:rPr>
        <w:t>.</w:t>
      </w:r>
      <w:r w:rsidRPr="00044337">
        <w:rPr>
          <w:rFonts w:ascii="Arial" w:hAnsi="Arial" w:cs="Arial"/>
          <w:sz w:val="20"/>
          <w:szCs w:val="20"/>
          <w:lang w:val="en-CA"/>
        </w:rPr>
        <w:t xml:space="preserve"> Mitacs can use </w:t>
      </w:r>
      <w:r w:rsidRPr="00637AF0">
        <w:rPr>
          <w:rFonts w:ascii="Arial" w:hAnsi="Arial" w:cs="Arial"/>
          <w:sz w:val="20"/>
          <w:szCs w:val="20"/>
          <w:lang w:val="en-CA"/>
        </w:rPr>
        <w:t>this information for the</w:t>
      </w:r>
      <w:r w:rsidRPr="00044337">
        <w:rPr>
          <w:rFonts w:ascii="Arial" w:hAnsi="Arial" w:cs="Arial"/>
          <w:sz w:val="20"/>
          <w:szCs w:val="20"/>
          <w:lang w:val="en-CA"/>
        </w:rPr>
        <w:t xml:space="preserve"> purpose of communication and to evaluate the program and its outcomes </w:t>
      </w:r>
      <w:r w:rsidRPr="00637AF0">
        <w:rPr>
          <w:rFonts w:ascii="Arial" w:hAnsi="Arial" w:cs="Arial"/>
          <w:sz w:val="20"/>
          <w:szCs w:val="20"/>
          <w:lang w:val="en-CA"/>
        </w:rPr>
        <w:t>during and after participants’ program tenure.  The participants also agree that Mitacs will post the title of the project</w:t>
      </w:r>
      <w:r w:rsidRPr="00044337">
        <w:rPr>
          <w:rFonts w:ascii="Arial" w:hAnsi="Arial" w:cs="Arial"/>
          <w:sz w:val="20"/>
          <w:szCs w:val="20"/>
          <w:lang w:val="en-CA"/>
        </w:rPr>
        <w:t xml:space="preserve">, the public project overview, the name of the partner(s) organization(s), the name of the intern(s), the name of supervisor(s) and the involved </w:t>
      </w:r>
      <w:r w:rsidR="00C95138">
        <w:rPr>
          <w:rFonts w:ascii="Arial" w:hAnsi="Arial" w:cs="Arial"/>
          <w:sz w:val="20"/>
          <w:szCs w:val="20"/>
          <w:lang w:val="en-CA"/>
        </w:rPr>
        <w:t>academic institution</w:t>
      </w:r>
      <w:r w:rsidR="00C95138" w:rsidRPr="00044337">
        <w:rPr>
          <w:rFonts w:ascii="Arial" w:hAnsi="Arial" w:cs="Arial"/>
          <w:sz w:val="20"/>
          <w:szCs w:val="20"/>
          <w:lang w:val="en-CA"/>
        </w:rPr>
        <w:t xml:space="preserve"> </w:t>
      </w:r>
      <w:r w:rsidRPr="00044337">
        <w:rPr>
          <w:rFonts w:ascii="Arial" w:hAnsi="Arial" w:cs="Arial"/>
          <w:sz w:val="20"/>
          <w:szCs w:val="20"/>
          <w:lang w:val="en-CA"/>
        </w:rPr>
        <w:t xml:space="preserve">on </w:t>
      </w:r>
      <w:hyperlink r:id="rId38" w:history="1">
        <w:r w:rsidRPr="00044337">
          <w:rPr>
            <w:rStyle w:val="Hyperlink"/>
            <w:rFonts w:ascii="Arial" w:hAnsi="Arial" w:cs="Arial"/>
            <w:color w:val="1AA3DD"/>
            <w:sz w:val="20"/>
            <w:szCs w:val="20"/>
            <w:lang w:val="en-CA"/>
          </w:rPr>
          <w:t>www.mitacs.ca/en/projects</w:t>
        </w:r>
      </w:hyperlink>
      <w:r w:rsidRPr="00044337">
        <w:rPr>
          <w:rFonts w:ascii="Arial" w:hAnsi="Arial" w:cs="Arial"/>
          <w:sz w:val="20"/>
          <w:szCs w:val="20"/>
          <w:lang w:val="en-CA"/>
        </w:rPr>
        <w:t xml:space="preserve"> and may be used by Mitacs to publicize Mitacs Accelerate. Mitacs Privacy Policy can be found at </w:t>
      </w:r>
      <w:hyperlink r:id="rId39" w:history="1">
        <w:r w:rsidRPr="0002638E">
          <w:rPr>
            <w:rStyle w:val="Hyperlink"/>
            <w:rFonts w:ascii="Arial" w:hAnsi="Arial" w:cs="Arial"/>
            <w:color w:val="00B0F0"/>
            <w:sz w:val="20"/>
            <w:szCs w:val="20"/>
            <w:lang w:val="en-CA"/>
          </w:rPr>
          <w:t>www.mitacs.ca/en/privacy-policy.</w:t>
        </w:r>
      </w:hyperlink>
      <w:r w:rsidRPr="0002638E">
        <w:rPr>
          <w:rFonts w:ascii="Arial" w:hAnsi="Arial" w:cs="Arial"/>
          <w:color w:val="00B0F0"/>
          <w:sz w:val="20"/>
          <w:szCs w:val="20"/>
          <w:lang w:val="en-CA"/>
        </w:rPr>
        <w:t xml:space="preserve"> </w:t>
      </w:r>
    </w:p>
    <w:p w14:paraId="75E71132" w14:textId="77777777" w:rsidR="00860354" w:rsidRPr="00044337" w:rsidRDefault="00860354" w:rsidP="00860354">
      <w:pPr>
        <w:pStyle w:val="NoSpacing"/>
        <w:pBdr>
          <w:bottom w:val="single" w:sz="12" w:space="2" w:color="auto"/>
        </w:pBdr>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Internship participants (intern, supervising professor, and partner) further agree to the following addendum(s): </w:t>
      </w:r>
    </w:p>
    <w:p w14:paraId="3C8BA24D" w14:textId="77777777" w:rsidR="00860354" w:rsidRPr="00044337" w:rsidRDefault="00860354" w:rsidP="00860354">
      <w:pPr>
        <w:pStyle w:val="NoSpacing"/>
        <w:pBdr>
          <w:bottom w:val="single" w:sz="12" w:space="2" w:color="auto"/>
        </w:pBdr>
        <w:spacing w:before="120" w:after="60" w:line="276" w:lineRule="auto"/>
        <w:jc w:val="both"/>
        <w:rPr>
          <w:rFonts w:ascii="Arial" w:hAnsi="Arial" w:cs="Arial"/>
          <w:sz w:val="20"/>
          <w:szCs w:val="20"/>
          <w:lang w:val="en-CA"/>
        </w:rPr>
      </w:pPr>
      <w:r w:rsidRPr="00044337">
        <w:rPr>
          <w:rFonts w:ascii="Arial" w:hAnsi="Arial" w:cs="Arial"/>
          <w:sz w:val="20"/>
          <w:szCs w:val="20"/>
          <w:lang w:val="en-CA"/>
        </w:rPr>
        <w:t>Mitacs does not require, inspect, or enforce any additional terms as outlined by participants in the above addendum.</w:t>
      </w:r>
    </w:p>
    <w:p w14:paraId="53DE369E" w14:textId="77777777" w:rsidR="00860354" w:rsidRPr="00B06CEB" w:rsidRDefault="00860354" w:rsidP="00860354">
      <w:pPr>
        <w:pStyle w:val="NoSpacing"/>
        <w:pBdr>
          <w:bottom w:val="single" w:sz="12" w:space="2" w:color="auto"/>
        </w:pBdr>
        <w:spacing w:before="120" w:after="60" w:line="276" w:lineRule="auto"/>
        <w:jc w:val="both"/>
        <w:rPr>
          <w:rFonts w:ascii="Arial" w:hAnsi="Arial" w:cs="Arial"/>
          <w:sz w:val="20"/>
          <w:szCs w:val="20"/>
        </w:rPr>
      </w:pPr>
    </w:p>
    <w:p w14:paraId="0EE232A7" w14:textId="77777777" w:rsidR="00860354" w:rsidRPr="00044337" w:rsidRDefault="00860354" w:rsidP="00860354">
      <w:pPr>
        <w:spacing w:before="120" w:line="276" w:lineRule="auto"/>
        <w:jc w:val="both"/>
        <w:rPr>
          <w:rFonts w:cs="Arial"/>
          <w:b/>
          <w:sz w:val="20"/>
          <w:szCs w:val="20"/>
          <w:lang w:val="en-CA"/>
        </w:rPr>
      </w:pPr>
      <w:r w:rsidRPr="00044337">
        <w:rPr>
          <w:rFonts w:cs="Arial"/>
          <w:b/>
          <w:sz w:val="20"/>
          <w:szCs w:val="20"/>
          <w:lang w:val="en-CA"/>
        </w:rPr>
        <w:t>7.1. Title of the Project:</w:t>
      </w:r>
    </w:p>
    <w:p w14:paraId="16BDEFAF" w14:textId="6378365B" w:rsidR="00860354" w:rsidRPr="00044337" w:rsidRDefault="00834DF3" w:rsidP="00860354">
      <w:pPr>
        <w:spacing w:before="120" w:line="276" w:lineRule="auto"/>
        <w:jc w:val="both"/>
        <w:rPr>
          <w:rFonts w:cs="Arial"/>
          <w:b/>
          <w:sz w:val="20"/>
          <w:szCs w:val="20"/>
          <w:lang w:val="en-CA"/>
        </w:rPr>
      </w:pPr>
      <w:r>
        <w:rPr>
          <w:rFonts w:cs="Arial"/>
          <w:sz w:val="20"/>
          <w:szCs w:val="20"/>
          <w:lang w:val="en-CA"/>
        </w:rPr>
        <w:t>Updating modern day v</w:t>
      </w:r>
      <w:r w:rsidRPr="009052A2">
        <w:rPr>
          <w:rFonts w:cs="Arial"/>
          <w:sz w:val="20"/>
          <w:szCs w:val="20"/>
          <w:lang w:val="en-CA"/>
        </w:rPr>
        <w:t>inyl press</w:t>
      </w:r>
      <w:r w:rsidR="00425A55">
        <w:rPr>
          <w:rFonts w:cs="Arial"/>
          <w:sz w:val="20"/>
          <w:szCs w:val="20"/>
          <w:lang w:val="en-CA"/>
        </w:rPr>
        <w:t>es</w:t>
      </w:r>
    </w:p>
    <w:p w14:paraId="0FA0DD33" w14:textId="77777777" w:rsidR="00860354" w:rsidRPr="00044337" w:rsidRDefault="00860354" w:rsidP="00860354">
      <w:pPr>
        <w:spacing w:before="120" w:line="276" w:lineRule="auto"/>
        <w:jc w:val="both"/>
        <w:rPr>
          <w:rFonts w:cs="Arial"/>
          <w:b/>
          <w:sz w:val="20"/>
          <w:szCs w:val="20"/>
          <w:lang w:val="en-CA"/>
        </w:rPr>
      </w:pPr>
    </w:p>
    <w:p w14:paraId="2952B217" w14:textId="77777777" w:rsidR="00860354" w:rsidRPr="00044337" w:rsidRDefault="00860354" w:rsidP="00860354">
      <w:pPr>
        <w:jc w:val="both"/>
        <w:rPr>
          <w:rFonts w:cs="Arial"/>
          <w:b/>
          <w:sz w:val="20"/>
          <w:szCs w:val="20"/>
          <w:lang w:val="en-CA"/>
        </w:rPr>
      </w:pPr>
      <w:r w:rsidRPr="00044337">
        <w:rPr>
          <w:rFonts w:cs="Arial"/>
          <w:b/>
          <w:sz w:val="20"/>
          <w:szCs w:val="20"/>
          <w:lang w:val="en-CA"/>
        </w:rPr>
        <w:t xml:space="preserve">7.2. Public Project Overview: </w:t>
      </w:r>
    </w:p>
    <w:p w14:paraId="6486D78C" w14:textId="77777777" w:rsidR="00860354" w:rsidRPr="00044337" w:rsidRDefault="00860354" w:rsidP="00860354">
      <w:pPr>
        <w:jc w:val="both"/>
        <w:rPr>
          <w:rFonts w:cs="Arial"/>
          <w:b/>
          <w:sz w:val="20"/>
          <w:szCs w:val="20"/>
          <w:lang w:val="en-CA"/>
        </w:rPr>
      </w:pPr>
      <w:r w:rsidRPr="00044337">
        <w:rPr>
          <w:rFonts w:cs="Arial"/>
          <w:color w:val="808080" w:themeColor="background1" w:themeShade="80"/>
          <w:sz w:val="18"/>
          <w:szCs w:val="18"/>
          <w:lang w:val="en-CA"/>
        </w:rPr>
        <w:t xml:space="preserve">Using simplified language understandable to a layperson; provide a general, one-paragraph description of the proposed research project to be undertaken by the intern(s) as well as the expected benefit to the partner organization. </w:t>
      </w:r>
      <w:r w:rsidRPr="00044337">
        <w:rPr>
          <w:rFonts w:cs="Arial"/>
          <w:b/>
          <w:color w:val="808080" w:themeColor="background1" w:themeShade="80"/>
          <w:sz w:val="18"/>
          <w:szCs w:val="18"/>
          <w:lang w:val="en-CA"/>
        </w:rPr>
        <w:t>(100 - 150 words)</w:t>
      </w:r>
      <w:r w:rsidRPr="00044337">
        <w:rPr>
          <w:rFonts w:cs="Arial"/>
          <w:b/>
          <w:color w:val="808080" w:themeColor="background1" w:themeShade="80"/>
          <w:sz w:val="20"/>
          <w:szCs w:val="20"/>
          <w:lang w:val="en-CA"/>
        </w:rPr>
        <w:t xml:space="preserve"> </w:t>
      </w:r>
    </w:p>
    <w:p w14:paraId="240802BB" w14:textId="0A0B8CEA" w:rsidR="00F618CE" w:rsidRPr="00B93445" w:rsidRDefault="00B93445" w:rsidP="00471BF7">
      <w:pPr>
        <w:spacing w:before="120" w:after="120"/>
        <w:jc w:val="both"/>
        <w:rPr>
          <w:rFonts w:cs="Arial"/>
          <w:sz w:val="20"/>
          <w:szCs w:val="20"/>
          <w:lang w:val="en-CA"/>
        </w:rPr>
      </w:pPr>
      <w:r>
        <w:rPr>
          <w:rFonts w:cs="Arial"/>
          <w:sz w:val="20"/>
          <w:szCs w:val="20"/>
          <w:lang w:val="en-CA"/>
        </w:rPr>
        <w:t xml:space="preserve">Viryl technologies currently manufactures one of the </w:t>
      </w:r>
      <w:proofErr w:type="spellStart"/>
      <w:r>
        <w:rPr>
          <w:rFonts w:cs="Arial"/>
          <w:sz w:val="20"/>
          <w:szCs w:val="20"/>
          <w:lang w:val="en-CA"/>
        </w:rPr>
        <w:t>worlds</w:t>
      </w:r>
      <w:proofErr w:type="spellEnd"/>
      <w:r>
        <w:rPr>
          <w:rFonts w:cs="Arial"/>
          <w:sz w:val="20"/>
          <w:szCs w:val="20"/>
          <w:lang w:val="en-CA"/>
        </w:rPr>
        <w:t xml:space="preserve"> only modern day vinyl record presses. </w:t>
      </w:r>
      <w:r w:rsidR="00ED01BE">
        <w:rPr>
          <w:rFonts w:cs="Arial"/>
          <w:sz w:val="20"/>
          <w:szCs w:val="20"/>
          <w:lang w:val="en-CA"/>
        </w:rPr>
        <w:t>The recent vinyl</w:t>
      </w:r>
      <w:r w:rsidR="00543685">
        <w:rPr>
          <w:rFonts w:cs="Arial"/>
          <w:sz w:val="20"/>
          <w:szCs w:val="20"/>
          <w:lang w:val="en-CA"/>
        </w:rPr>
        <w:t xml:space="preserve"> renaissance has taken the marketplace by storm.</w:t>
      </w:r>
      <w:r w:rsidR="00ED01BE">
        <w:rPr>
          <w:rFonts w:cs="Arial"/>
          <w:sz w:val="20"/>
          <w:szCs w:val="20"/>
          <w:lang w:val="en-CA"/>
        </w:rPr>
        <w:t xml:space="preserve"> </w:t>
      </w:r>
      <w:r w:rsidR="00543685" w:rsidRPr="00543685">
        <w:rPr>
          <w:rFonts w:cs="Arial"/>
          <w:sz w:val="20"/>
          <w:szCs w:val="20"/>
          <w:lang w:val="en-CA"/>
        </w:rPr>
        <w:t xml:space="preserve">The quality of a record pressing is determined by the characteristic of the vinyl used, its temperature, the force used to stamp the record, the final thickness of the pressing, the cycle time of the press, the efficacy of the flash cooling incorporated in the press, and possibly other factors.  It is the aim of this research to study the effects of such parameters on the final quality of the pressed </w:t>
      </w:r>
      <w:r w:rsidR="00543685" w:rsidRPr="00543685">
        <w:rPr>
          <w:rFonts w:cs="Arial"/>
          <w:sz w:val="20"/>
          <w:szCs w:val="20"/>
          <w:lang w:val="en-CA"/>
        </w:rPr>
        <w:lastRenderedPageBreak/>
        <w:t xml:space="preserve">discs.  </w:t>
      </w:r>
      <w:r w:rsidR="006F3F1D">
        <w:rPr>
          <w:rFonts w:cs="Arial"/>
          <w:sz w:val="20"/>
          <w:szCs w:val="20"/>
          <w:lang w:val="en-CA"/>
        </w:rPr>
        <w:t xml:space="preserve">Using modern day </w:t>
      </w:r>
      <w:r w:rsidR="004F4B07">
        <w:rPr>
          <w:rFonts w:cs="Arial"/>
          <w:sz w:val="20"/>
          <w:szCs w:val="20"/>
          <w:lang w:val="en-CA"/>
        </w:rPr>
        <w:t>digital signal processing analysis on the age-old analog medium in order to bring</w:t>
      </w:r>
      <w:r w:rsidR="0025150F">
        <w:rPr>
          <w:rFonts w:cs="Arial"/>
          <w:sz w:val="20"/>
          <w:szCs w:val="20"/>
          <w:lang w:val="en-CA"/>
        </w:rPr>
        <w:t xml:space="preserve"> the manufacturing of</w:t>
      </w:r>
      <w:r w:rsidR="004F4B07">
        <w:rPr>
          <w:rFonts w:cs="Arial"/>
          <w:sz w:val="20"/>
          <w:szCs w:val="20"/>
          <w:lang w:val="en-CA"/>
        </w:rPr>
        <w:t xml:space="preserve"> vinyl records into the modern age! </w:t>
      </w:r>
    </w:p>
    <w:p w14:paraId="625D96D9" w14:textId="77777777" w:rsidR="00860354" w:rsidRDefault="00860354" w:rsidP="00471BF7">
      <w:pPr>
        <w:spacing w:before="120" w:after="120"/>
        <w:jc w:val="both"/>
        <w:rPr>
          <w:rFonts w:cs="Arial"/>
          <w:b/>
          <w:sz w:val="20"/>
          <w:szCs w:val="20"/>
          <w:lang w:val="en-CA"/>
        </w:rPr>
      </w:pPr>
    </w:p>
    <w:p w14:paraId="3B70F7A5" w14:textId="77777777" w:rsidR="00860354" w:rsidRDefault="00860354" w:rsidP="00471BF7">
      <w:pPr>
        <w:spacing w:before="120" w:after="120"/>
        <w:jc w:val="both"/>
        <w:rPr>
          <w:rFonts w:cs="Arial"/>
          <w:b/>
          <w:sz w:val="20"/>
          <w:szCs w:val="20"/>
          <w:lang w:val="en-CA"/>
        </w:rPr>
      </w:pPr>
    </w:p>
    <w:p w14:paraId="77D95599" w14:textId="77777777" w:rsidR="00860354" w:rsidRPr="00FF4EA0" w:rsidRDefault="00860354" w:rsidP="00471BF7">
      <w:pPr>
        <w:spacing w:before="120" w:after="120"/>
        <w:jc w:val="both"/>
        <w:rPr>
          <w:rFonts w:cs="Arial"/>
          <w:b/>
          <w:sz w:val="20"/>
          <w:szCs w:val="20"/>
          <w:lang w:val="en-CA"/>
        </w:rPr>
      </w:pPr>
    </w:p>
    <w:p w14:paraId="67B5B48F" w14:textId="77777777" w:rsidR="00F618CE" w:rsidRPr="00044337" w:rsidRDefault="00860354" w:rsidP="00F618CE">
      <w:pPr>
        <w:pStyle w:val="Heading3"/>
        <w:spacing w:before="0" w:after="0" w:line="276" w:lineRule="auto"/>
        <w:jc w:val="left"/>
        <w:rPr>
          <w:sz w:val="20"/>
          <w:szCs w:val="20"/>
          <w:lang w:val="en-CA"/>
        </w:rPr>
      </w:pPr>
      <w:r>
        <w:rPr>
          <w:rFonts w:cs="Arial"/>
          <w:sz w:val="20"/>
          <w:szCs w:val="20"/>
          <w:lang w:val="en-CA"/>
        </w:rPr>
        <w:t>7</w:t>
      </w:r>
      <w:r w:rsidR="00F618CE" w:rsidRPr="00044337">
        <w:rPr>
          <w:rFonts w:cs="Arial"/>
          <w:sz w:val="20"/>
          <w:szCs w:val="20"/>
          <w:lang w:val="en-CA"/>
        </w:rPr>
        <w:t>.3. Participant Signatures:</w:t>
      </w:r>
      <w:r w:rsidR="00F618CE" w:rsidRPr="00044337">
        <w:rPr>
          <w:sz w:val="20"/>
          <w:szCs w:val="20"/>
          <w:lang w:val="en-CA"/>
        </w:rPr>
        <w:t xml:space="preserve"> </w:t>
      </w:r>
    </w:p>
    <w:p w14:paraId="40DCB408" w14:textId="77777777" w:rsidR="00F618CE" w:rsidRPr="00044337" w:rsidRDefault="00F618CE" w:rsidP="00F618CE">
      <w:pPr>
        <w:pStyle w:val="Heading3"/>
        <w:spacing w:before="0" w:after="0" w:line="276" w:lineRule="auto"/>
        <w:jc w:val="left"/>
        <w:rPr>
          <w:rFonts w:cs="Arial"/>
          <w:b w:val="0"/>
          <w:color w:val="C00000"/>
          <w:sz w:val="18"/>
          <w:szCs w:val="18"/>
          <w:lang w:val="en-CA"/>
        </w:rPr>
      </w:pPr>
      <w:r w:rsidRPr="00044337">
        <w:rPr>
          <w:rFonts w:cs="Arial"/>
          <w:b w:val="0"/>
          <w:color w:val="C00000"/>
          <w:sz w:val="18"/>
          <w:szCs w:val="18"/>
          <w:lang w:val="en-CA"/>
        </w:rPr>
        <w:t>Please sign, scan and save in PDF format</w:t>
      </w:r>
    </w:p>
    <w:p w14:paraId="6DF367D4" w14:textId="77777777" w:rsidR="00F618CE" w:rsidRPr="00044337" w:rsidRDefault="00F618CE" w:rsidP="00F618CE">
      <w:pPr>
        <w:spacing w:line="276" w:lineRule="auto"/>
        <w:contextualSpacing/>
        <w:rPr>
          <w:sz w:val="20"/>
          <w:szCs w:val="20"/>
          <w:lang w:val="en-CA"/>
        </w:rPr>
      </w:pPr>
    </w:p>
    <w:p w14:paraId="2DE31073" w14:textId="77777777" w:rsidR="00F618CE" w:rsidRPr="00044337" w:rsidRDefault="00860354" w:rsidP="00F618CE">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.3.1. </w:t>
      </w:r>
      <w:r w:rsidR="00F618CE" w:rsidRPr="00044337">
        <w:rPr>
          <w:rFonts w:cs="Arial"/>
          <w:b/>
          <w:sz w:val="20"/>
          <w:szCs w:val="20"/>
          <w:lang w:val="en-CA"/>
        </w:rPr>
        <w:t>Intern:</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4321"/>
        <w:gridCol w:w="3991"/>
      </w:tblGrid>
      <w:tr w:rsidR="00F618CE" w:rsidRPr="00044337" w14:paraId="0F5280C4" w14:textId="77777777" w:rsidTr="002B20B0">
        <w:tc>
          <w:tcPr>
            <w:tcW w:w="814" w:type="pct"/>
            <w:vAlign w:val="center"/>
          </w:tcPr>
          <w:p w14:paraId="7AFADCEC"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04FA3F13" w14:textId="0CDFCAAC" w:rsidR="00F618CE" w:rsidRPr="00044337" w:rsidRDefault="0014735E" w:rsidP="002B20B0">
            <w:pPr>
              <w:spacing w:line="276" w:lineRule="auto"/>
              <w:contextualSpacing/>
              <w:rPr>
                <w:rFonts w:cs="Arial"/>
                <w:sz w:val="18"/>
                <w:szCs w:val="18"/>
                <w:lang w:val="en-CA"/>
              </w:rPr>
            </w:pPr>
            <w:r>
              <w:rPr>
                <w:rFonts w:cs="Arial"/>
                <w:sz w:val="18"/>
                <w:szCs w:val="18"/>
                <w:lang w:val="en-CA"/>
              </w:rPr>
              <w:t>Christopher Zaworski</w:t>
            </w:r>
          </w:p>
        </w:tc>
      </w:tr>
      <w:tr w:rsidR="00F618CE" w:rsidRPr="00044337" w14:paraId="5FE8DF9C" w14:textId="77777777" w:rsidTr="002B20B0">
        <w:tc>
          <w:tcPr>
            <w:tcW w:w="814" w:type="pct"/>
            <w:vAlign w:val="center"/>
          </w:tcPr>
          <w:p w14:paraId="6B228FE7"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14:paraId="27F793AB" w14:textId="10542CE8" w:rsidR="00F618CE" w:rsidRPr="00044337" w:rsidRDefault="0014735E" w:rsidP="002B20B0">
            <w:pPr>
              <w:spacing w:line="276" w:lineRule="auto"/>
              <w:contextualSpacing/>
              <w:rPr>
                <w:rFonts w:cs="Arial"/>
                <w:sz w:val="18"/>
                <w:szCs w:val="18"/>
                <w:lang w:val="en-CA"/>
              </w:rPr>
            </w:pPr>
            <w:r>
              <w:rPr>
                <w:rFonts w:cs="Arial"/>
                <w:sz w:val="18"/>
                <w:szCs w:val="18"/>
                <w:lang w:val="en-CA"/>
              </w:rPr>
              <w:t>Physics and Astronomy</w:t>
            </w:r>
          </w:p>
        </w:tc>
      </w:tr>
      <w:tr w:rsidR="00F618CE" w:rsidRPr="00044337" w14:paraId="5CDE2CC1" w14:textId="77777777" w:rsidTr="002B20B0">
        <w:tc>
          <w:tcPr>
            <w:tcW w:w="814" w:type="pct"/>
            <w:vAlign w:val="center"/>
          </w:tcPr>
          <w:p w14:paraId="03D7515F" w14:textId="01A194E7" w:rsidR="00F618CE" w:rsidRPr="00044337" w:rsidRDefault="00C95138" w:rsidP="002B20B0">
            <w:pPr>
              <w:spacing w:line="276" w:lineRule="auto"/>
              <w:contextualSpacing/>
              <w:jc w:val="right"/>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186" w:type="pct"/>
            <w:gridSpan w:val="2"/>
            <w:vAlign w:val="center"/>
          </w:tcPr>
          <w:p w14:paraId="765959FD" w14:textId="49BEC78B" w:rsidR="00F618CE" w:rsidRPr="00044337" w:rsidRDefault="00404B3C" w:rsidP="002B20B0">
            <w:pPr>
              <w:spacing w:line="276" w:lineRule="auto"/>
              <w:contextualSpacing/>
              <w:rPr>
                <w:rFonts w:cs="Arial"/>
                <w:sz w:val="18"/>
                <w:szCs w:val="18"/>
                <w:lang w:val="en-CA"/>
              </w:rPr>
            </w:pPr>
            <w:r>
              <w:rPr>
                <w:rFonts w:cs="Arial"/>
                <w:sz w:val="18"/>
                <w:szCs w:val="18"/>
                <w:lang w:val="en-CA"/>
              </w:rPr>
              <w:t>University of Waterloo</w:t>
            </w:r>
          </w:p>
        </w:tc>
      </w:tr>
      <w:tr w:rsidR="00F618CE" w:rsidRPr="00044337" w14:paraId="35F50373" w14:textId="77777777" w:rsidTr="002B20B0">
        <w:trPr>
          <w:trHeight w:val="573"/>
        </w:trPr>
        <w:tc>
          <w:tcPr>
            <w:tcW w:w="814" w:type="pct"/>
            <w:vAlign w:val="center"/>
          </w:tcPr>
          <w:p w14:paraId="5267CD0A" w14:textId="77777777"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7331EC2B" w14:textId="77777777" w:rsidR="00F618CE" w:rsidRPr="00044337" w:rsidRDefault="00F618CE" w:rsidP="002B20B0">
            <w:pPr>
              <w:spacing w:line="276" w:lineRule="auto"/>
              <w:contextualSpacing/>
              <w:rPr>
                <w:rFonts w:cs="Arial"/>
                <w:sz w:val="18"/>
                <w:szCs w:val="18"/>
                <w:lang w:val="en-CA"/>
              </w:rPr>
            </w:pPr>
          </w:p>
        </w:tc>
        <w:tc>
          <w:tcPr>
            <w:tcW w:w="2010" w:type="pct"/>
            <w:vAlign w:val="center"/>
          </w:tcPr>
          <w:p w14:paraId="5D3E3145" w14:textId="77777777"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14:paraId="13923563" w14:textId="77777777" w:rsidR="00F618CE" w:rsidRPr="00044337" w:rsidRDefault="00860354" w:rsidP="00F618CE">
      <w:pPr>
        <w:spacing w:line="276" w:lineRule="auto"/>
        <w:contextualSpacing/>
        <w:rPr>
          <w:rFonts w:cs="Arial"/>
          <w:sz w:val="20"/>
          <w:szCs w:val="20"/>
          <w:lang w:val="en-CA"/>
        </w:rPr>
      </w:pPr>
      <w:r>
        <w:rPr>
          <w:rFonts w:cs="Arial"/>
          <w:sz w:val="20"/>
          <w:szCs w:val="20"/>
          <w:lang w:val="en-CA"/>
        </w:rPr>
        <w:t>7</w:t>
      </w:r>
      <w:r w:rsidR="00F618CE">
        <w:rPr>
          <w:rFonts w:cs="Arial"/>
          <w:b/>
          <w:sz w:val="20"/>
          <w:szCs w:val="20"/>
          <w:lang w:val="en-CA"/>
        </w:rPr>
        <w:t xml:space="preserve">.3.2. </w:t>
      </w:r>
      <w:r w:rsidR="00F618CE" w:rsidRPr="00044337">
        <w:rPr>
          <w:rFonts w:cs="Arial"/>
          <w:b/>
          <w:sz w:val="20"/>
          <w:szCs w:val="20"/>
          <w:lang w:val="en-CA"/>
        </w:rPr>
        <w:t>Academic Supervisor:</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4321"/>
        <w:gridCol w:w="3991"/>
      </w:tblGrid>
      <w:tr w:rsidR="00F618CE" w:rsidRPr="00044337" w14:paraId="1AFE3290" w14:textId="77777777" w:rsidTr="002B20B0">
        <w:tc>
          <w:tcPr>
            <w:tcW w:w="814" w:type="pct"/>
            <w:vAlign w:val="center"/>
          </w:tcPr>
          <w:p w14:paraId="6B16CBF0"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649AA022" w14:textId="0598A516" w:rsidR="00F618CE" w:rsidRPr="00044337" w:rsidRDefault="00404B3C" w:rsidP="002B20B0">
            <w:pPr>
              <w:spacing w:line="276" w:lineRule="auto"/>
              <w:contextualSpacing/>
              <w:rPr>
                <w:rFonts w:cs="Arial"/>
                <w:sz w:val="18"/>
                <w:szCs w:val="18"/>
                <w:lang w:val="en-CA"/>
              </w:rPr>
            </w:pPr>
            <w:r>
              <w:rPr>
                <w:rFonts w:cs="Arial"/>
                <w:sz w:val="18"/>
                <w:szCs w:val="18"/>
                <w:lang w:val="en-CA"/>
              </w:rPr>
              <w:t xml:space="preserve">John </w:t>
            </w:r>
            <w:proofErr w:type="spellStart"/>
            <w:r>
              <w:rPr>
                <w:rFonts w:cs="Arial"/>
                <w:sz w:val="18"/>
                <w:szCs w:val="18"/>
                <w:lang w:val="en-CA"/>
              </w:rPr>
              <w:t>Vanderkooy</w:t>
            </w:r>
            <w:proofErr w:type="spellEnd"/>
          </w:p>
        </w:tc>
      </w:tr>
      <w:tr w:rsidR="00F618CE" w:rsidRPr="00044337" w14:paraId="36843627" w14:textId="77777777" w:rsidTr="002B20B0">
        <w:tc>
          <w:tcPr>
            <w:tcW w:w="814" w:type="pct"/>
            <w:vAlign w:val="center"/>
          </w:tcPr>
          <w:p w14:paraId="24E67B9B"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14:paraId="3920B31D" w14:textId="0FAC4435" w:rsidR="00F618CE" w:rsidRPr="00044337" w:rsidRDefault="00404B3C" w:rsidP="002B20B0">
            <w:pPr>
              <w:spacing w:line="276" w:lineRule="auto"/>
              <w:contextualSpacing/>
              <w:rPr>
                <w:rFonts w:cs="Arial"/>
                <w:sz w:val="18"/>
                <w:szCs w:val="18"/>
                <w:lang w:val="en-CA"/>
              </w:rPr>
            </w:pPr>
            <w:r>
              <w:rPr>
                <w:rFonts w:cs="Arial"/>
                <w:sz w:val="18"/>
                <w:szCs w:val="18"/>
                <w:lang w:val="en-CA"/>
              </w:rPr>
              <w:t>Physics and Astronomy</w:t>
            </w:r>
          </w:p>
        </w:tc>
      </w:tr>
      <w:tr w:rsidR="00F618CE" w:rsidRPr="00044337" w14:paraId="6FE3E1C1" w14:textId="77777777" w:rsidTr="002B20B0">
        <w:tc>
          <w:tcPr>
            <w:tcW w:w="814" w:type="pct"/>
            <w:vAlign w:val="center"/>
          </w:tcPr>
          <w:p w14:paraId="091E4F1D" w14:textId="2EDA08CF" w:rsidR="00F618CE" w:rsidRPr="00044337" w:rsidRDefault="00C95138" w:rsidP="002B20B0">
            <w:pPr>
              <w:spacing w:line="276" w:lineRule="auto"/>
              <w:contextualSpacing/>
              <w:jc w:val="right"/>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186" w:type="pct"/>
            <w:gridSpan w:val="2"/>
            <w:vAlign w:val="center"/>
          </w:tcPr>
          <w:p w14:paraId="6ACDAFF3" w14:textId="38315224" w:rsidR="00F618CE" w:rsidRPr="00044337" w:rsidRDefault="00404B3C" w:rsidP="002B20B0">
            <w:pPr>
              <w:spacing w:line="276" w:lineRule="auto"/>
              <w:contextualSpacing/>
              <w:rPr>
                <w:rFonts w:cs="Arial"/>
                <w:sz w:val="18"/>
                <w:szCs w:val="18"/>
                <w:lang w:val="en-CA"/>
              </w:rPr>
            </w:pPr>
            <w:r>
              <w:rPr>
                <w:rFonts w:cs="Arial"/>
                <w:sz w:val="18"/>
                <w:szCs w:val="18"/>
                <w:lang w:val="en-CA"/>
              </w:rPr>
              <w:t>University of Waterloo</w:t>
            </w:r>
          </w:p>
        </w:tc>
      </w:tr>
      <w:tr w:rsidR="00F618CE" w:rsidRPr="00044337" w14:paraId="066E30AF" w14:textId="77777777" w:rsidTr="002B20B0">
        <w:trPr>
          <w:trHeight w:val="621"/>
        </w:trPr>
        <w:tc>
          <w:tcPr>
            <w:tcW w:w="814" w:type="pct"/>
            <w:vAlign w:val="center"/>
          </w:tcPr>
          <w:p w14:paraId="14589949" w14:textId="77777777"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25FD35DA" w14:textId="77777777" w:rsidR="00F618CE" w:rsidRPr="00044337" w:rsidRDefault="00F618CE" w:rsidP="002B20B0">
            <w:pPr>
              <w:spacing w:line="276" w:lineRule="auto"/>
              <w:contextualSpacing/>
              <w:rPr>
                <w:rFonts w:cs="Arial"/>
                <w:sz w:val="18"/>
                <w:szCs w:val="18"/>
                <w:lang w:val="en-CA"/>
              </w:rPr>
            </w:pPr>
          </w:p>
        </w:tc>
        <w:tc>
          <w:tcPr>
            <w:tcW w:w="2010" w:type="pct"/>
            <w:vAlign w:val="center"/>
          </w:tcPr>
          <w:p w14:paraId="7E07A5BD" w14:textId="77777777"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14:paraId="4C4E6824" w14:textId="77777777" w:rsidR="00F618CE" w:rsidRPr="00044337" w:rsidRDefault="00F618CE" w:rsidP="00F618CE">
      <w:pPr>
        <w:spacing w:line="276" w:lineRule="auto"/>
        <w:contextualSpacing/>
        <w:rPr>
          <w:rFonts w:cs="Arial"/>
          <w:sz w:val="20"/>
          <w:szCs w:val="20"/>
          <w:lang w:val="en-CA"/>
        </w:rPr>
      </w:pPr>
    </w:p>
    <w:p w14:paraId="76FDFA40" w14:textId="77777777" w:rsidR="00F618CE" w:rsidRPr="008074AF" w:rsidRDefault="00860354" w:rsidP="00F618CE">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.3.3. </w:t>
      </w:r>
      <w:r w:rsidR="00F618CE" w:rsidRPr="008074AF">
        <w:rPr>
          <w:rFonts w:cs="Arial"/>
          <w:b/>
          <w:sz w:val="20"/>
          <w:szCs w:val="20"/>
          <w:lang w:val="en-CA"/>
        </w:rPr>
        <w:t>Partner Organization:</w:t>
      </w:r>
      <w:r w:rsidR="00F618CE" w:rsidRPr="008074AF">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4321"/>
        <w:gridCol w:w="3991"/>
      </w:tblGrid>
      <w:tr w:rsidR="00F618CE" w:rsidRPr="00044337" w14:paraId="28DDE3CB" w14:textId="77777777" w:rsidTr="002B20B0">
        <w:tc>
          <w:tcPr>
            <w:tcW w:w="814" w:type="pct"/>
            <w:vAlign w:val="center"/>
          </w:tcPr>
          <w:p w14:paraId="08766CE7"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423C92F0" w14:textId="1C4725DE" w:rsidR="00F618CE" w:rsidRPr="00044337" w:rsidRDefault="00CB62AC" w:rsidP="002B20B0">
            <w:pPr>
              <w:spacing w:line="276" w:lineRule="auto"/>
              <w:contextualSpacing/>
              <w:rPr>
                <w:rFonts w:cs="Arial"/>
                <w:sz w:val="18"/>
                <w:szCs w:val="18"/>
                <w:lang w:val="en-CA"/>
              </w:rPr>
            </w:pPr>
            <w:r>
              <w:rPr>
                <w:rFonts w:cs="Arial"/>
                <w:sz w:val="18"/>
                <w:szCs w:val="18"/>
                <w:lang w:val="en-CA"/>
              </w:rPr>
              <w:t>James Hashmi</w:t>
            </w:r>
          </w:p>
        </w:tc>
      </w:tr>
      <w:tr w:rsidR="00F618CE" w:rsidRPr="00044337" w14:paraId="5245A276" w14:textId="77777777" w:rsidTr="002B20B0">
        <w:tc>
          <w:tcPr>
            <w:tcW w:w="814" w:type="pct"/>
            <w:vAlign w:val="center"/>
          </w:tcPr>
          <w:p w14:paraId="6378BE15"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14:paraId="2A211594" w14:textId="727563CF" w:rsidR="00F618CE" w:rsidRPr="00044337" w:rsidRDefault="00CB62AC" w:rsidP="002B20B0">
            <w:pPr>
              <w:spacing w:line="276" w:lineRule="auto"/>
              <w:contextualSpacing/>
              <w:rPr>
                <w:rFonts w:cs="Arial"/>
                <w:sz w:val="18"/>
                <w:szCs w:val="18"/>
                <w:lang w:val="en-CA"/>
              </w:rPr>
            </w:pPr>
            <w:r>
              <w:rPr>
                <w:rFonts w:cs="Arial"/>
                <w:sz w:val="18"/>
                <w:szCs w:val="18"/>
                <w:lang w:val="en-CA"/>
              </w:rPr>
              <w:t>Engineering</w:t>
            </w:r>
          </w:p>
        </w:tc>
      </w:tr>
      <w:tr w:rsidR="00F618CE" w:rsidRPr="00044337" w14:paraId="0A91EE01" w14:textId="77777777" w:rsidTr="002B20B0">
        <w:tc>
          <w:tcPr>
            <w:tcW w:w="814" w:type="pct"/>
            <w:vAlign w:val="center"/>
          </w:tcPr>
          <w:p w14:paraId="54765E96"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Title/Position:</w:t>
            </w:r>
          </w:p>
        </w:tc>
        <w:tc>
          <w:tcPr>
            <w:tcW w:w="4186" w:type="pct"/>
            <w:gridSpan w:val="2"/>
            <w:vAlign w:val="center"/>
          </w:tcPr>
          <w:p w14:paraId="5C17728A" w14:textId="39834E93" w:rsidR="00F618CE" w:rsidRPr="00044337" w:rsidRDefault="00CB62AC" w:rsidP="002B20B0">
            <w:pPr>
              <w:spacing w:line="276" w:lineRule="auto"/>
              <w:contextualSpacing/>
              <w:rPr>
                <w:rFonts w:cs="Arial"/>
                <w:sz w:val="18"/>
                <w:szCs w:val="18"/>
                <w:lang w:val="en-CA"/>
              </w:rPr>
            </w:pPr>
            <w:r>
              <w:rPr>
                <w:rFonts w:cs="Arial"/>
                <w:sz w:val="18"/>
                <w:szCs w:val="18"/>
                <w:lang w:val="en-CA"/>
              </w:rPr>
              <w:t>CTO</w:t>
            </w:r>
          </w:p>
        </w:tc>
      </w:tr>
      <w:tr w:rsidR="00F618CE" w:rsidRPr="00044337" w14:paraId="7D7FE2B7" w14:textId="77777777" w:rsidTr="002B20B0">
        <w:tc>
          <w:tcPr>
            <w:tcW w:w="814" w:type="pct"/>
            <w:vAlign w:val="center"/>
          </w:tcPr>
          <w:p w14:paraId="1B6455FC"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Organization:</w:t>
            </w:r>
          </w:p>
        </w:tc>
        <w:tc>
          <w:tcPr>
            <w:tcW w:w="4186" w:type="pct"/>
            <w:gridSpan w:val="2"/>
            <w:vAlign w:val="center"/>
          </w:tcPr>
          <w:p w14:paraId="7343722B" w14:textId="0AE04B86" w:rsidR="00F618CE" w:rsidRPr="00044337" w:rsidRDefault="00CB62AC" w:rsidP="002B20B0">
            <w:pPr>
              <w:spacing w:line="276" w:lineRule="auto"/>
              <w:contextualSpacing/>
              <w:rPr>
                <w:rFonts w:cs="Arial"/>
                <w:sz w:val="18"/>
                <w:szCs w:val="18"/>
                <w:lang w:val="en-CA"/>
              </w:rPr>
            </w:pPr>
            <w:r>
              <w:rPr>
                <w:rFonts w:cs="Arial"/>
                <w:sz w:val="18"/>
                <w:szCs w:val="18"/>
                <w:lang w:val="en-CA"/>
              </w:rPr>
              <w:t>Viryl Technologies Corp</w:t>
            </w:r>
          </w:p>
        </w:tc>
      </w:tr>
      <w:tr w:rsidR="00FB4DC2" w:rsidRPr="00044337" w14:paraId="5E087B23" w14:textId="77777777" w:rsidTr="002B20B0">
        <w:tc>
          <w:tcPr>
            <w:tcW w:w="814" w:type="pct"/>
            <w:vAlign w:val="center"/>
          </w:tcPr>
          <w:p w14:paraId="2E297381" w14:textId="77777777" w:rsidR="00FB4DC2" w:rsidRPr="000E19F2" w:rsidRDefault="00FB4DC2" w:rsidP="00FE119A">
            <w:pPr>
              <w:spacing w:line="276" w:lineRule="auto"/>
              <w:jc w:val="right"/>
              <w:rPr>
                <w:rFonts w:cs="Arial"/>
                <w:sz w:val="18"/>
                <w:szCs w:val="18"/>
                <w:lang w:val="en-CA"/>
              </w:rPr>
            </w:pPr>
            <w:r w:rsidRPr="000E19F2">
              <w:rPr>
                <w:rFonts w:cs="Arial"/>
                <w:sz w:val="18"/>
                <w:szCs w:val="18"/>
                <w:lang w:val="en-CA"/>
              </w:rPr>
              <w:t>Financial Commitment:</w:t>
            </w:r>
          </w:p>
        </w:tc>
        <w:tc>
          <w:tcPr>
            <w:tcW w:w="4186" w:type="pct"/>
            <w:gridSpan w:val="2"/>
            <w:vAlign w:val="center"/>
          </w:tcPr>
          <w:p w14:paraId="0740DA6F" w14:textId="5026C4FC" w:rsidR="00FB4DC2" w:rsidRPr="000E19F2" w:rsidRDefault="00FB4DC2" w:rsidP="00FE119A">
            <w:pPr>
              <w:spacing w:line="276" w:lineRule="auto"/>
              <w:rPr>
                <w:rFonts w:cs="Arial"/>
                <w:sz w:val="18"/>
                <w:szCs w:val="18"/>
                <w:lang w:val="en-CA"/>
              </w:rPr>
            </w:pPr>
            <w:r w:rsidRPr="000E19F2">
              <w:rPr>
                <w:rFonts w:cs="Arial"/>
                <w:sz w:val="18"/>
                <w:szCs w:val="18"/>
                <w:lang w:val="en-CA"/>
              </w:rPr>
              <w:t>$</w:t>
            </w:r>
            <w:r w:rsidR="00685A39">
              <w:rPr>
                <w:rFonts w:cs="Arial"/>
                <w:sz w:val="18"/>
                <w:szCs w:val="18"/>
                <w:lang w:val="en-CA"/>
              </w:rPr>
              <w:t>18 000</w:t>
            </w:r>
          </w:p>
        </w:tc>
      </w:tr>
      <w:tr w:rsidR="00FB4DC2" w:rsidRPr="00044337" w14:paraId="33061856" w14:textId="77777777" w:rsidTr="00AE5715">
        <w:tc>
          <w:tcPr>
            <w:tcW w:w="814" w:type="pct"/>
            <w:vAlign w:val="center"/>
          </w:tcPr>
          <w:p w14:paraId="0668CB01" w14:textId="77777777" w:rsidR="00FB4DC2" w:rsidRPr="000E19F2" w:rsidRDefault="00FB4DC2" w:rsidP="00FE119A">
            <w:pPr>
              <w:spacing w:line="276" w:lineRule="auto"/>
              <w:jc w:val="right"/>
              <w:rPr>
                <w:rFonts w:cs="Arial"/>
                <w:sz w:val="18"/>
                <w:szCs w:val="18"/>
                <w:lang w:val="en-CA"/>
              </w:rPr>
            </w:pPr>
            <w:r w:rsidRPr="000E19F2">
              <w:rPr>
                <w:rFonts w:cs="Arial"/>
                <w:sz w:val="18"/>
                <w:szCs w:val="18"/>
                <w:lang w:val="en-CA"/>
              </w:rPr>
              <w:t xml:space="preserve"> </w:t>
            </w:r>
          </w:p>
        </w:tc>
        <w:tc>
          <w:tcPr>
            <w:tcW w:w="4186" w:type="pct"/>
            <w:gridSpan w:val="2"/>
            <w:vAlign w:val="center"/>
          </w:tcPr>
          <w:p w14:paraId="7D409E4E" w14:textId="77777777" w:rsidR="00FB4DC2" w:rsidRPr="000E19F2" w:rsidRDefault="00FB4DC2" w:rsidP="00FE119A">
            <w:pPr>
              <w:spacing w:line="276" w:lineRule="auto"/>
              <w:jc w:val="both"/>
              <w:rPr>
                <w:rFonts w:cs="Arial"/>
                <w:sz w:val="18"/>
                <w:szCs w:val="18"/>
                <w:lang w:val="en-CA"/>
              </w:rPr>
            </w:pPr>
            <w:r w:rsidRPr="000E19F2">
              <w:rPr>
                <w:rFonts w:cs="Arial"/>
                <w:sz w:val="20"/>
                <w:szCs w:val="20"/>
                <w:lang w:val="en-CA"/>
              </w:rPr>
              <w:t xml:space="preserve">The partner organization commits to the funding contribution specified directly above and the payment schedules outlined in the attached </w:t>
            </w:r>
            <w:r w:rsidRPr="000E19F2">
              <w:rPr>
                <w:i/>
                <w:sz w:val="20"/>
                <w:szCs w:val="20"/>
              </w:rPr>
              <w:t>Accelerate Resource Plan</w:t>
            </w:r>
            <w:r w:rsidRPr="000E19F2">
              <w:rPr>
                <w:rFonts w:cs="Arial"/>
                <w:i/>
                <w:sz w:val="20"/>
                <w:szCs w:val="20"/>
                <w:lang w:val="en-CA"/>
              </w:rPr>
              <w:t xml:space="preserve"> and Invoicing</w:t>
            </w:r>
            <w:r w:rsidRPr="000E19F2">
              <w:rPr>
                <w:rFonts w:cs="Arial"/>
                <w:sz w:val="20"/>
                <w:szCs w:val="20"/>
                <w:lang w:val="en-CA"/>
              </w:rPr>
              <w:t xml:space="preserve"> schedule.  These are key conditions of the application and by signing below this proposal, the partner organization agrees to these conditions.</w:t>
            </w:r>
          </w:p>
        </w:tc>
      </w:tr>
      <w:tr w:rsidR="00F618CE" w:rsidRPr="00044337" w14:paraId="63FEBC6B" w14:textId="77777777" w:rsidTr="002B20B0">
        <w:trPr>
          <w:trHeight w:val="589"/>
        </w:trPr>
        <w:tc>
          <w:tcPr>
            <w:tcW w:w="814" w:type="pct"/>
            <w:vAlign w:val="center"/>
          </w:tcPr>
          <w:p w14:paraId="0BE07AC7" w14:textId="77777777"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3DD2EE79" w14:textId="77777777" w:rsidR="00F618CE" w:rsidRPr="00044337" w:rsidRDefault="00F618CE" w:rsidP="002B20B0">
            <w:pPr>
              <w:spacing w:line="276" w:lineRule="auto"/>
              <w:contextualSpacing/>
              <w:rPr>
                <w:rFonts w:cs="Arial"/>
                <w:sz w:val="18"/>
                <w:szCs w:val="18"/>
                <w:lang w:val="en-CA"/>
              </w:rPr>
            </w:pPr>
          </w:p>
        </w:tc>
        <w:tc>
          <w:tcPr>
            <w:tcW w:w="2010" w:type="pct"/>
            <w:vAlign w:val="center"/>
          </w:tcPr>
          <w:p w14:paraId="60136B0D" w14:textId="77777777"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14:paraId="3E8F47E3" w14:textId="77777777" w:rsidR="00F618CE" w:rsidRPr="00044337" w:rsidRDefault="00F618CE" w:rsidP="00F618CE">
      <w:pPr>
        <w:spacing w:line="276" w:lineRule="auto"/>
        <w:contextualSpacing/>
        <w:rPr>
          <w:rFonts w:cs="Arial"/>
          <w:sz w:val="20"/>
          <w:szCs w:val="20"/>
          <w:lang w:val="en-CA"/>
        </w:rPr>
      </w:pPr>
    </w:p>
    <w:p w14:paraId="19C5A257" w14:textId="232F6878" w:rsidR="00F618CE" w:rsidRPr="00044337" w:rsidRDefault="00860354" w:rsidP="00F618CE">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.3.4. </w:t>
      </w:r>
      <w:r w:rsidR="00F618CE" w:rsidRPr="00044337">
        <w:rPr>
          <w:rFonts w:cs="Arial"/>
          <w:b/>
          <w:sz w:val="20"/>
          <w:szCs w:val="20"/>
          <w:lang w:val="en-CA"/>
        </w:rPr>
        <w:t>Office of Research Services Representative</w:t>
      </w:r>
      <w:r w:rsidR="00C95138">
        <w:rPr>
          <w:rFonts w:cs="Arial"/>
          <w:b/>
          <w:sz w:val="20"/>
          <w:szCs w:val="20"/>
          <w:lang w:val="en-CA"/>
        </w:rPr>
        <w:t xml:space="preserve"> or equivalent</w:t>
      </w:r>
      <w:r w:rsidR="00F618CE" w:rsidRPr="00044337">
        <w:rPr>
          <w:rFonts w:cs="Arial"/>
          <w:b/>
          <w:sz w:val="20"/>
          <w:szCs w:val="20"/>
          <w:lang w:val="en-CA"/>
        </w:rPr>
        <w:t>:</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4321"/>
        <w:gridCol w:w="3991"/>
      </w:tblGrid>
      <w:tr w:rsidR="00F618CE" w:rsidRPr="00044337" w14:paraId="43DF5744" w14:textId="77777777" w:rsidTr="002B20B0">
        <w:tc>
          <w:tcPr>
            <w:tcW w:w="814" w:type="pct"/>
            <w:vAlign w:val="center"/>
          </w:tcPr>
          <w:p w14:paraId="4DF19309"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47A29949" w14:textId="77777777" w:rsidR="00F618CE" w:rsidRPr="00044337" w:rsidRDefault="00F618CE" w:rsidP="002B20B0">
            <w:pPr>
              <w:spacing w:line="276" w:lineRule="auto"/>
              <w:contextualSpacing/>
              <w:rPr>
                <w:rFonts w:cs="Arial"/>
                <w:sz w:val="18"/>
                <w:szCs w:val="18"/>
                <w:lang w:val="en-CA"/>
              </w:rPr>
            </w:pPr>
          </w:p>
        </w:tc>
      </w:tr>
      <w:tr w:rsidR="00F618CE" w:rsidRPr="00044337" w14:paraId="30AC2280" w14:textId="77777777" w:rsidTr="002B20B0">
        <w:tc>
          <w:tcPr>
            <w:tcW w:w="814" w:type="pct"/>
            <w:vAlign w:val="center"/>
          </w:tcPr>
          <w:p w14:paraId="6A23AC0F"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Title/Position:</w:t>
            </w:r>
          </w:p>
        </w:tc>
        <w:tc>
          <w:tcPr>
            <w:tcW w:w="4186" w:type="pct"/>
            <w:gridSpan w:val="2"/>
            <w:vAlign w:val="center"/>
          </w:tcPr>
          <w:p w14:paraId="758CABEA" w14:textId="77777777" w:rsidR="00F618CE" w:rsidRPr="00044337" w:rsidRDefault="00F618CE" w:rsidP="002B20B0">
            <w:pPr>
              <w:spacing w:line="276" w:lineRule="auto"/>
              <w:contextualSpacing/>
              <w:rPr>
                <w:rFonts w:cs="Arial"/>
                <w:sz w:val="18"/>
                <w:szCs w:val="18"/>
                <w:lang w:val="en-CA"/>
              </w:rPr>
            </w:pPr>
          </w:p>
        </w:tc>
      </w:tr>
      <w:tr w:rsidR="00F618CE" w:rsidRPr="00044337" w14:paraId="3829078D" w14:textId="77777777" w:rsidTr="002B20B0">
        <w:tc>
          <w:tcPr>
            <w:tcW w:w="814" w:type="pct"/>
            <w:vAlign w:val="center"/>
          </w:tcPr>
          <w:p w14:paraId="56B450F4" w14:textId="7D90AB16" w:rsidR="00F618CE" w:rsidRPr="00044337" w:rsidRDefault="00C95138" w:rsidP="002B20B0">
            <w:pPr>
              <w:spacing w:line="276" w:lineRule="auto"/>
              <w:contextualSpacing/>
              <w:jc w:val="right"/>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186" w:type="pct"/>
            <w:gridSpan w:val="2"/>
            <w:vAlign w:val="center"/>
          </w:tcPr>
          <w:p w14:paraId="5E929348" w14:textId="77777777" w:rsidR="00F618CE" w:rsidRPr="00044337" w:rsidRDefault="00F618CE" w:rsidP="002B20B0">
            <w:pPr>
              <w:spacing w:line="276" w:lineRule="auto"/>
              <w:contextualSpacing/>
              <w:rPr>
                <w:rFonts w:cs="Arial"/>
                <w:sz w:val="18"/>
                <w:szCs w:val="18"/>
                <w:lang w:val="en-CA"/>
              </w:rPr>
            </w:pPr>
          </w:p>
        </w:tc>
      </w:tr>
      <w:tr w:rsidR="00F618CE" w:rsidRPr="00044337" w14:paraId="13BC2EE9" w14:textId="77777777" w:rsidTr="002B20B0">
        <w:trPr>
          <w:trHeight w:val="609"/>
        </w:trPr>
        <w:tc>
          <w:tcPr>
            <w:tcW w:w="814" w:type="pct"/>
            <w:vAlign w:val="center"/>
          </w:tcPr>
          <w:p w14:paraId="19137043" w14:textId="77777777"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19C66B1F" w14:textId="77777777" w:rsidR="00F618CE" w:rsidRPr="00044337" w:rsidRDefault="00F618CE" w:rsidP="002B20B0">
            <w:pPr>
              <w:spacing w:line="276" w:lineRule="auto"/>
              <w:contextualSpacing/>
              <w:rPr>
                <w:rFonts w:cs="Arial"/>
                <w:sz w:val="18"/>
                <w:szCs w:val="18"/>
                <w:lang w:val="en-CA"/>
              </w:rPr>
            </w:pPr>
          </w:p>
        </w:tc>
        <w:tc>
          <w:tcPr>
            <w:tcW w:w="2010" w:type="pct"/>
            <w:vAlign w:val="center"/>
          </w:tcPr>
          <w:p w14:paraId="6C084140" w14:textId="77777777"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14:paraId="35606175" w14:textId="77777777" w:rsidR="00F618CE" w:rsidRPr="00044337" w:rsidRDefault="00F618CE" w:rsidP="00F618CE">
      <w:pPr>
        <w:spacing w:line="276" w:lineRule="auto"/>
        <w:contextualSpacing/>
        <w:rPr>
          <w:rFonts w:cs="Arial"/>
          <w:sz w:val="20"/>
          <w:szCs w:val="20"/>
          <w:lang w:val="en-CA"/>
        </w:rPr>
      </w:pPr>
    </w:p>
    <w:p w14:paraId="4D87A3EA" w14:textId="77777777" w:rsidR="00F618CE" w:rsidRPr="00044337" w:rsidRDefault="00F618CE" w:rsidP="00F618CE">
      <w:pPr>
        <w:spacing w:line="276" w:lineRule="auto"/>
        <w:contextualSpacing/>
        <w:rPr>
          <w:rFonts w:cs="Arial"/>
          <w:b/>
          <w:sz w:val="20"/>
          <w:szCs w:val="20"/>
          <w:lang w:val="en-CA"/>
        </w:rPr>
      </w:pPr>
      <w:r w:rsidRPr="00044337">
        <w:rPr>
          <w:rFonts w:cs="Arial"/>
          <w:b/>
          <w:sz w:val="20"/>
          <w:szCs w:val="20"/>
          <w:lang w:val="en-CA"/>
        </w:rPr>
        <w:t>For any additional participants include corresponding details and signature line below:</w:t>
      </w:r>
    </w:p>
    <w:p w14:paraId="67A81CC0" w14:textId="77777777" w:rsidR="00F618CE" w:rsidRPr="00FF4EA0" w:rsidRDefault="00F618CE" w:rsidP="00F618CE">
      <w:pPr>
        <w:jc w:val="both"/>
        <w:rPr>
          <w:rFonts w:cs="Arial"/>
          <w:sz w:val="18"/>
          <w:szCs w:val="18"/>
          <w:lang w:val="en-CA"/>
        </w:rPr>
      </w:pPr>
    </w:p>
    <w:p w14:paraId="3763DC4D" w14:textId="77777777" w:rsidR="00F618CE" w:rsidRDefault="00F618CE">
      <w:pPr>
        <w:spacing w:after="200" w:line="276" w:lineRule="auto"/>
        <w:rPr>
          <w:b/>
          <w:bCs/>
          <w:sz w:val="28"/>
          <w:szCs w:val="26"/>
          <w:u w:val="single"/>
          <w:lang w:val="en-CA"/>
        </w:rPr>
      </w:pPr>
      <w:r>
        <w:rPr>
          <w:u w:val="single"/>
          <w:lang w:val="en-CA"/>
        </w:rPr>
        <w:br w:type="page"/>
      </w:r>
    </w:p>
    <w:p w14:paraId="0D0734B1" w14:textId="77777777" w:rsidR="00731A4C" w:rsidRPr="00F81678" w:rsidRDefault="002B4496" w:rsidP="00D11062">
      <w:pPr>
        <w:pStyle w:val="Heading3"/>
        <w:spacing w:before="0" w:after="0" w:line="276" w:lineRule="auto"/>
        <w:rPr>
          <w:sz w:val="24"/>
          <w:szCs w:val="24"/>
          <w:u w:val="single"/>
          <w:lang w:val="en-CA"/>
        </w:rPr>
      </w:pPr>
      <w:r w:rsidRPr="00F81678">
        <w:rPr>
          <w:sz w:val="24"/>
          <w:szCs w:val="24"/>
          <w:u w:val="single"/>
          <w:lang w:val="en-CA"/>
        </w:rPr>
        <w:lastRenderedPageBreak/>
        <w:t>Appendix A</w:t>
      </w:r>
      <w:r w:rsidR="00D80B82" w:rsidRPr="00F81678">
        <w:rPr>
          <w:sz w:val="24"/>
          <w:szCs w:val="24"/>
          <w:u w:val="single"/>
          <w:lang w:val="en-CA"/>
        </w:rPr>
        <w:t xml:space="preserve"> </w:t>
      </w:r>
      <w:r w:rsidR="0003531A" w:rsidRPr="00F81678">
        <w:rPr>
          <w:sz w:val="24"/>
          <w:szCs w:val="24"/>
          <w:lang w:val="en-CA"/>
        </w:rPr>
        <w:t>–</w:t>
      </w:r>
      <w:r w:rsidR="00D80B82" w:rsidRPr="00F81678">
        <w:rPr>
          <w:sz w:val="24"/>
          <w:szCs w:val="24"/>
          <w:lang w:val="en-CA"/>
        </w:rPr>
        <w:t xml:space="preserve"> </w:t>
      </w:r>
      <w:r w:rsidR="00731A4C" w:rsidRPr="00F81678">
        <w:rPr>
          <w:sz w:val="24"/>
          <w:szCs w:val="24"/>
          <w:lang w:val="en-CA"/>
        </w:rPr>
        <w:t xml:space="preserve">Accelerate </w:t>
      </w:r>
      <w:r w:rsidR="00731A4C" w:rsidRPr="00F81678">
        <w:rPr>
          <w:sz w:val="24"/>
          <w:szCs w:val="24"/>
          <w:u w:val="single"/>
          <w:lang w:val="en-CA"/>
        </w:rPr>
        <w:t>Intern</w:t>
      </w:r>
      <w:r w:rsidR="00731A4C" w:rsidRPr="00F81678">
        <w:rPr>
          <w:sz w:val="24"/>
          <w:szCs w:val="24"/>
          <w:lang w:val="en-CA"/>
        </w:rPr>
        <w:t xml:space="preserve"> Consent Form</w:t>
      </w:r>
    </w:p>
    <w:p w14:paraId="687D1F0C" w14:textId="77777777" w:rsidR="0065111C" w:rsidRDefault="0065111C" w:rsidP="00AC6DC8">
      <w:pPr>
        <w:jc w:val="center"/>
        <w:rPr>
          <w:b/>
          <w:bCs/>
          <w:sz w:val="20"/>
          <w:szCs w:val="20"/>
        </w:rPr>
      </w:pPr>
    </w:p>
    <w:p w14:paraId="231D0AC5" w14:textId="77777777" w:rsidR="00AC6DC8" w:rsidRPr="00AC6DC8" w:rsidRDefault="009771F7" w:rsidP="009771F7">
      <w:pPr>
        <w:jc w:val="center"/>
        <w:rPr>
          <w:b/>
          <w:bCs/>
          <w:sz w:val="20"/>
          <w:szCs w:val="20"/>
        </w:rPr>
      </w:pPr>
      <w:r>
        <w:rPr>
          <w:b/>
          <w:bCs/>
          <w:sz w:val="20"/>
          <w:szCs w:val="20"/>
        </w:rPr>
        <w:t xml:space="preserve">USE AND DISCLOSURE OF </w:t>
      </w:r>
      <w:r w:rsidR="00AC6DC8" w:rsidRPr="00AC6DC8">
        <w:rPr>
          <w:b/>
          <w:bCs/>
          <w:sz w:val="20"/>
          <w:szCs w:val="20"/>
        </w:rPr>
        <w:t>PERSONAL INFORMATION PROVIDED TO MITACS</w:t>
      </w:r>
    </w:p>
    <w:p w14:paraId="2C32E143" w14:textId="77777777" w:rsidR="00AC6DC8" w:rsidRPr="00AC6DC8" w:rsidRDefault="00AC6DC8" w:rsidP="00AC6DC8">
      <w:pPr>
        <w:jc w:val="center"/>
        <w:rPr>
          <w:b/>
          <w:bCs/>
          <w:sz w:val="20"/>
          <w:szCs w:val="20"/>
        </w:rPr>
      </w:pPr>
    </w:p>
    <w:p w14:paraId="36F89BEF" w14:textId="77777777" w:rsidR="00AC6DC8" w:rsidRPr="00AC6DC8" w:rsidRDefault="00AC6DC8" w:rsidP="002C0D4F">
      <w:pPr>
        <w:pStyle w:val="ListParagraph"/>
        <w:numPr>
          <w:ilvl w:val="0"/>
          <w:numId w:val="40"/>
        </w:numPr>
        <w:spacing w:before="120"/>
        <w:ind w:left="426"/>
        <w:jc w:val="both"/>
        <w:rPr>
          <w:sz w:val="20"/>
          <w:szCs w:val="20"/>
        </w:rPr>
      </w:pPr>
      <w:r w:rsidRPr="00AC6DC8">
        <w:rPr>
          <w:sz w:val="20"/>
          <w:szCs w:val="20"/>
        </w:rPr>
        <w:t xml:space="preserve">All personal information collected is subject to privacy legislation and </w:t>
      </w:r>
      <w:proofErr w:type="spellStart"/>
      <w:r w:rsidRPr="00AC6DC8">
        <w:rPr>
          <w:sz w:val="20"/>
          <w:szCs w:val="20"/>
        </w:rPr>
        <w:t>Mitacs</w:t>
      </w:r>
      <w:proofErr w:type="spellEnd"/>
      <w:r w:rsidRPr="00AC6DC8">
        <w:rPr>
          <w:sz w:val="20"/>
          <w:szCs w:val="20"/>
        </w:rPr>
        <w:t xml:space="preserve"> Privacy Policy for Program Participants. For a description of </w:t>
      </w:r>
      <w:proofErr w:type="spellStart"/>
      <w:r w:rsidRPr="00AC6DC8">
        <w:rPr>
          <w:sz w:val="20"/>
          <w:szCs w:val="20"/>
        </w:rPr>
        <w:t>Mitacs</w:t>
      </w:r>
      <w:proofErr w:type="spellEnd"/>
      <w:r w:rsidRPr="00AC6DC8">
        <w:rPr>
          <w:sz w:val="20"/>
          <w:szCs w:val="20"/>
        </w:rPr>
        <w:t xml:space="preserve">’ commitment to protect the personal information provided by program applicants, please see </w:t>
      </w:r>
      <w:hyperlink r:id="rId40" w:history="1">
        <w:r w:rsidRPr="002C0D4F">
          <w:rPr>
            <w:rStyle w:val="Hyperlink"/>
            <w:color w:val="00B0F0"/>
            <w:sz w:val="20"/>
            <w:szCs w:val="20"/>
          </w:rPr>
          <w:t>http://www.mitacs.ca/en/privacy-policy</w:t>
        </w:r>
      </w:hyperlink>
      <w:r w:rsidRPr="00AC6DC8">
        <w:rPr>
          <w:sz w:val="20"/>
          <w:szCs w:val="20"/>
        </w:rPr>
        <w:t>.</w:t>
      </w:r>
    </w:p>
    <w:p w14:paraId="7A82FC6F" w14:textId="77777777" w:rsidR="00AC6DC8" w:rsidRPr="00AC6DC8" w:rsidRDefault="00AC6DC8" w:rsidP="002C0D4F">
      <w:pPr>
        <w:pStyle w:val="ListParagraph"/>
        <w:numPr>
          <w:ilvl w:val="0"/>
          <w:numId w:val="40"/>
        </w:numPr>
        <w:autoSpaceDE w:val="0"/>
        <w:autoSpaceDN w:val="0"/>
        <w:adjustRightInd w:val="0"/>
        <w:spacing w:before="120"/>
        <w:ind w:left="426"/>
        <w:jc w:val="both"/>
        <w:rPr>
          <w:sz w:val="20"/>
          <w:szCs w:val="20"/>
        </w:rPr>
      </w:pPr>
      <w:r w:rsidRPr="00AC6DC8">
        <w:rPr>
          <w:sz w:val="20"/>
          <w:szCs w:val="20"/>
        </w:rPr>
        <w:t xml:space="preserve">All the information supplied in this application will be made available to </w:t>
      </w:r>
      <w:proofErr w:type="spellStart"/>
      <w:r w:rsidRPr="00AC6DC8">
        <w:rPr>
          <w:sz w:val="20"/>
          <w:szCs w:val="20"/>
        </w:rPr>
        <w:t>Mitacs</w:t>
      </w:r>
      <w:proofErr w:type="spellEnd"/>
      <w:r w:rsidRPr="00AC6DC8">
        <w:rPr>
          <w:sz w:val="20"/>
          <w:szCs w:val="20"/>
        </w:rPr>
        <w:t xml:space="preserve"> staff responsible for</w:t>
      </w:r>
      <w:r w:rsidRPr="00AC6DC8">
        <w:rPr>
          <w:rFonts w:cs="Arial"/>
          <w:sz w:val="20"/>
          <w:szCs w:val="20"/>
        </w:rPr>
        <w:t xml:space="preserve"> managing the application, for activities including identifying appropriate peer reviewers, administering and monitoring awards, compiling statistics, and evaluating the program</w:t>
      </w:r>
      <w:r w:rsidRPr="00AC6DC8">
        <w:rPr>
          <w:sz w:val="20"/>
          <w:szCs w:val="20"/>
        </w:rPr>
        <w:t>.</w:t>
      </w:r>
    </w:p>
    <w:p w14:paraId="0E1B1BA6" w14:textId="77777777" w:rsidR="00AC6DC8" w:rsidRPr="00AC6DC8" w:rsidRDefault="00AC6DC8" w:rsidP="002C0D4F">
      <w:pPr>
        <w:pStyle w:val="ListParagraph"/>
        <w:numPr>
          <w:ilvl w:val="0"/>
          <w:numId w:val="40"/>
        </w:numPr>
        <w:spacing w:before="120"/>
        <w:ind w:left="426"/>
        <w:jc w:val="both"/>
        <w:rPr>
          <w:sz w:val="20"/>
          <w:szCs w:val="20"/>
        </w:rPr>
      </w:pPr>
      <w:r w:rsidRPr="00AC6DC8">
        <w:rPr>
          <w:sz w:val="20"/>
          <w:szCs w:val="20"/>
        </w:rPr>
        <w:t>Information supplied in this application will be made available to internal and/or external reviewers, being composed of experts recruited from the academic, public and private sectors. All reviewers are required to commit to keep the application information confidential.</w:t>
      </w:r>
    </w:p>
    <w:p w14:paraId="41006361" w14:textId="77777777" w:rsidR="00AC6DC8" w:rsidRPr="00AC6DC8" w:rsidRDefault="00AC6DC8" w:rsidP="002C0D4F">
      <w:pPr>
        <w:pStyle w:val="ListParagraph"/>
        <w:numPr>
          <w:ilvl w:val="0"/>
          <w:numId w:val="40"/>
        </w:numPr>
        <w:spacing w:before="120"/>
        <w:ind w:left="425" w:hanging="357"/>
        <w:jc w:val="both"/>
        <w:rPr>
          <w:sz w:val="20"/>
          <w:szCs w:val="20"/>
        </w:rPr>
      </w:pPr>
      <w:r w:rsidRPr="00AC6DC8">
        <w:rPr>
          <w:sz w:val="20"/>
          <w:szCs w:val="20"/>
        </w:rPr>
        <w:t xml:space="preserve">Contact information in this application may be used by </w:t>
      </w:r>
      <w:proofErr w:type="spellStart"/>
      <w:r w:rsidRPr="00AC6DC8">
        <w:rPr>
          <w:sz w:val="20"/>
          <w:szCs w:val="20"/>
        </w:rPr>
        <w:t>Mitacs</w:t>
      </w:r>
      <w:proofErr w:type="spellEnd"/>
      <w:r w:rsidRPr="00AC6DC8">
        <w:rPr>
          <w:sz w:val="20"/>
          <w:szCs w:val="20"/>
        </w:rPr>
        <w:t xml:space="preserve"> staff to contact you in future for:</w:t>
      </w:r>
    </w:p>
    <w:p w14:paraId="46F1634B" w14:textId="77777777" w:rsidR="00AC6DC8" w:rsidRPr="00AC6DC8" w:rsidRDefault="00AC6DC8" w:rsidP="002C0D4F">
      <w:pPr>
        <w:numPr>
          <w:ilvl w:val="1"/>
          <w:numId w:val="27"/>
        </w:numPr>
        <w:spacing w:before="120"/>
        <w:ind w:hanging="295"/>
        <w:jc w:val="both"/>
        <w:rPr>
          <w:sz w:val="20"/>
          <w:szCs w:val="20"/>
        </w:rPr>
      </w:pPr>
      <w:r w:rsidRPr="00AC6DC8">
        <w:rPr>
          <w:sz w:val="20"/>
          <w:szCs w:val="20"/>
        </w:rPr>
        <w:t>Invitations to be profiled in stories or news items, to speak at or attend events, to provide a spotlight story and/or blog post;</w:t>
      </w:r>
    </w:p>
    <w:p w14:paraId="357B1308" w14:textId="77777777" w:rsidR="00AC6DC8" w:rsidRPr="00AC6DC8" w:rsidRDefault="00AC6DC8" w:rsidP="002C0D4F">
      <w:pPr>
        <w:numPr>
          <w:ilvl w:val="1"/>
          <w:numId w:val="27"/>
        </w:numPr>
        <w:spacing w:before="120"/>
        <w:ind w:hanging="294"/>
        <w:jc w:val="both"/>
        <w:rPr>
          <w:sz w:val="20"/>
          <w:szCs w:val="20"/>
        </w:rPr>
      </w:pPr>
      <w:r w:rsidRPr="00AC6DC8">
        <w:rPr>
          <w:sz w:val="20"/>
          <w:szCs w:val="20"/>
        </w:rPr>
        <w:t xml:space="preserve">Communications about opportunities for </w:t>
      </w:r>
      <w:proofErr w:type="spellStart"/>
      <w:r w:rsidRPr="00AC6DC8">
        <w:rPr>
          <w:sz w:val="20"/>
          <w:szCs w:val="20"/>
        </w:rPr>
        <w:t>Mitacs</w:t>
      </w:r>
      <w:proofErr w:type="spellEnd"/>
      <w:r w:rsidRPr="00AC6DC8">
        <w:rPr>
          <w:sz w:val="20"/>
          <w:szCs w:val="20"/>
        </w:rPr>
        <w:t xml:space="preserve"> alumni; and</w:t>
      </w:r>
    </w:p>
    <w:p w14:paraId="4D95EB21" w14:textId="77777777" w:rsidR="00AC6DC8" w:rsidRPr="00AC6DC8" w:rsidRDefault="00AC6DC8" w:rsidP="002C0D4F">
      <w:pPr>
        <w:numPr>
          <w:ilvl w:val="1"/>
          <w:numId w:val="27"/>
        </w:numPr>
        <w:spacing w:before="120"/>
        <w:ind w:hanging="294"/>
        <w:jc w:val="both"/>
        <w:rPr>
          <w:sz w:val="20"/>
          <w:szCs w:val="20"/>
        </w:rPr>
      </w:pPr>
      <w:r w:rsidRPr="00AC6DC8">
        <w:rPr>
          <w:sz w:val="20"/>
          <w:szCs w:val="20"/>
        </w:rPr>
        <w:t xml:space="preserve">Research surveys for </w:t>
      </w:r>
      <w:proofErr w:type="spellStart"/>
      <w:r w:rsidRPr="00AC6DC8">
        <w:rPr>
          <w:sz w:val="20"/>
          <w:szCs w:val="20"/>
        </w:rPr>
        <w:t>Mitacs</w:t>
      </w:r>
      <w:proofErr w:type="spellEnd"/>
      <w:r w:rsidRPr="00AC6DC8">
        <w:rPr>
          <w:sz w:val="20"/>
          <w:szCs w:val="20"/>
        </w:rPr>
        <w:t xml:space="preserve"> alumni.</w:t>
      </w:r>
    </w:p>
    <w:p w14:paraId="0B6A26EF" w14:textId="77777777" w:rsidR="00AC6DC8" w:rsidRPr="00AC6DC8" w:rsidRDefault="00AC6DC8" w:rsidP="002C0D4F">
      <w:pPr>
        <w:spacing w:before="120"/>
        <w:ind w:left="360"/>
        <w:jc w:val="both"/>
        <w:rPr>
          <w:sz w:val="20"/>
          <w:szCs w:val="20"/>
        </w:rPr>
      </w:pPr>
      <w:r w:rsidRPr="00AC6DC8">
        <w:rPr>
          <w:sz w:val="20"/>
          <w:szCs w:val="20"/>
        </w:rPr>
        <w:t>You will have the opportunity to unsubscribe from emails sent to you, once all commitments regarding the internship that is the subject of this application are complete.</w:t>
      </w:r>
    </w:p>
    <w:p w14:paraId="02645F6B" w14:textId="570A28C5" w:rsidR="00AC6DC8" w:rsidRDefault="00AC6DC8" w:rsidP="002C0D4F">
      <w:pPr>
        <w:pStyle w:val="ListParagraph"/>
        <w:numPr>
          <w:ilvl w:val="0"/>
          <w:numId w:val="40"/>
        </w:numPr>
        <w:spacing w:before="120"/>
        <w:ind w:left="425" w:hanging="357"/>
        <w:jc w:val="both"/>
        <w:rPr>
          <w:sz w:val="20"/>
          <w:szCs w:val="20"/>
        </w:rPr>
      </w:pPr>
      <w:r w:rsidRPr="00AC6DC8">
        <w:rPr>
          <w:sz w:val="20"/>
          <w:szCs w:val="20"/>
        </w:rPr>
        <w:t xml:space="preserve">Your name, </w:t>
      </w:r>
      <w:r w:rsidR="00035A2E">
        <w:rPr>
          <w:sz w:val="20"/>
          <w:szCs w:val="20"/>
        </w:rPr>
        <w:t>academic institution</w:t>
      </w:r>
      <w:r w:rsidR="00035A2E" w:rsidRPr="00AC6DC8">
        <w:rPr>
          <w:sz w:val="20"/>
          <w:szCs w:val="20"/>
        </w:rPr>
        <w:t xml:space="preserve"> </w:t>
      </w:r>
      <w:r w:rsidRPr="00AC6DC8">
        <w:rPr>
          <w:sz w:val="20"/>
          <w:szCs w:val="20"/>
        </w:rPr>
        <w:t xml:space="preserve">and department, and the title of your project may be provided to the federal, provincial and </w:t>
      </w:r>
      <w:r w:rsidR="00035A2E">
        <w:rPr>
          <w:sz w:val="20"/>
          <w:szCs w:val="20"/>
        </w:rPr>
        <w:t>academic institution</w:t>
      </w:r>
      <w:r w:rsidR="00035A2E" w:rsidRPr="00AC6DC8">
        <w:rPr>
          <w:sz w:val="20"/>
          <w:szCs w:val="20"/>
        </w:rPr>
        <w:t xml:space="preserve"> </w:t>
      </w:r>
      <w:r w:rsidRPr="00AC6DC8">
        <w:rPr>
          <w:sz w:val="20"/>
          <w:szCs w:val="20"/>
        </w:rPr>
        <w:t>funders of the Accelerate program, to:</w:t>
      </w:r>
    </w:p>
    <w:p w14:paraId="5FAD2F03" w14:textId="77777777" w:rsidR="00AC6DC8" w:rsidRPr="00AC6DC8" w:rsidRDefault="00AC6DC8" w:rsidP="002C0D4F">
      <w:pPr>
        <w:pStyle w:val="ListParagraph"/>
        <w:numPr>
          <w:ilvl w:val="1"/>
          <w:numId w:val="40"/>
        </w:numPr>
        <w:spacing w:before="120"/>
        <w:ind w:left="709" w:hanging="284"/>
        <w:jc w:val="both"/>
        <w:rPr>
          <w:sz w:val="20"/>
          <w:szCs w:val="20"/>
        </w:rPr>
      </w:pPr>
      <w:r w:rsidRPr="00AC6DC8">
        <w:rPr>
          <w:sz w:val="20"/>
          <w:szCs w:val="20"/>
        </w:rPr>
        <w:t xml:space="preserve">Enable </w:t>
      </w:r>
      <w:proofErr w:type="spellStart"/>
      <w:r w:rsidRPr="00AC6DC8">
        <w:rPr>
          <w:sz w:val="20"/>
          <w:szCs w:val="20"/>
        </w:rPr>
        <w:t>Mitacs</w:t>
      </w:r>
      <w:proofErr w:type="spellEnd"/>
      <w:r w:rsidRPr="00AC6DC8">
        <w:rPr>
          <w:sz w:val="20"/>
          <w:szCs w:val="20"/>
        </w:rPr>
        <w:t xml:space="preserve"> to report on funding contract commitments; and</w:t>
      </w:r>
    </w:p>
    <w:p w14:paraId="11F16734" w14:textId="77777777" w:rsidR="00AC6DC8" w:rsidRPr="00AC6DC8" w:rsidRDefault="00AC6DC8" w:rsidP="002C0D4F">
      <w:pPr>
        <w:pStyle w:val="ListParagraph"/>
        <w:numPr>
          <w:ilvl w:val="1"/>
          <w:numId w:val="40"/>
        </w:numPr>
        <w:spacing w:before="120"/>
        <w:ind w:left="709" w:hanging="283"/>
        <w:jc w:val="both"/>
        <w:rPr>
          <w:sz w:val="20"/>
          <w:szCs w:val="20"/>
        </w:rPr>
      </w:pPr>
      <w:r w:rsidRPr="00AC6DC8">
        <w:rPr>
          <w:sz w:val="20"/>
          <w:szCs w:val="20"/>
        </w:rPr>
        <w:t>Allow the funders to evaluate the program.</w:t>
      </w:r>
    </w:p>
    <w:p w14:paraId="7510E997" w14:textId="3BCAE130" w:rsidR="00AC6DC8" w:rsidRPr="00AC6DC8" w:rsidRDefault="00AC6DC8" w:rsidP="002C0D4F">
      <w:pPr>
        <w:spacing w:before="120"/>
        <w:ind w:left="360"/>
        <w:jc w:val="both"/>
        <w:rPr>
          <w:sz w:val="20"/>
          <w:szCs w:val="20"/>
        </w:rPr>
      </w:pPr>
      <w:r w:rsidRPr="00AC6DC8">
        <w:rPr>
          <w:sz w:val="20"/>
          <w:szCs w:val="20"/>
        </w:rPr>
        <w:t xml:space="preserve">Note that all Canadian provincial and federal governments, and </w:t>
      </w:r>
      <w:r w:rsidR="00035A2E">
        <w:rPr>
          <w:sz w:val="20"/>
          <w:szCs w:val="20"/>
        </w:rPr>
        <w:t>academic institutions</w:t>
      </w:r>
      <w:r w:rsidRPr="00AC6DC8">
        <w:rPr>
          <w:sz w:val="20"/>
          <w:szCs w:val="20"/>
        </w:rPr>
        <w:t>, are bound by privacy legislation and are therefore bound to keep your personal information confidential.</w:t>
      </w:r>
    </w:p>
    <w:p w14:paraId="24DE2C6F" w14:textId="430A1CAC" w:rsidR="00AC6DC8" w:rsidRPr="00AC6DC8" w:rsidRDefault="00AC6DC8" w:rsidP="002C0D4F">
      <w:pPr>
        <w:pStyle w:val="ListParagraph"/>
        <w:numPr>
          <w:ilvl w:val="0"/>
          <w:numId w:val="40"/>
        </w:numPr>
        <w:spacing w:before="120"/>
        <w:ind w:left="426"/>
        <w:contextualSpacing/>
        <w:jc w:val="both"/>
        <w:rPr>
          <w:sz w:val="20"/>
          <w:szCs w:val="20"/>
        </w:rPr>
      </w:pPr>
      <w:r w:rsidRPr="00AC6DC8">
        <w:rPr>
          <w:sz w:val="20"/>
          <w:szCs w:val="20"/>
        </w:rPr>
        <w:t xml:space="preserve">Your name and contact information may be provided to the </w:t>
      </w:r>
      <w:r w:rsidR="00A92BDC">
        <w:rPr>
          <w:sz w:val="20"/>
          <w:szCs w:val="20"/>
        </w:rPr>
        <w:t>academic institution</w:t>
      </w:r>
      <w:r w:rsidR="00A92BDC" w:rsidRPr="00AC6DC8">
        <w:rPr>
          <w:sz w:val="20"/>
          <w:szCs w:val="20"/>
        </w:rPr>
        <w:t xml:space="preserve"> </w:t>
      </w:r>
      <w:r w:rsidRPr="00AC6DC8">
        <w:rPr>
          <w:sz w:val="20"/>
          <w:szCs w:val="20"/>
        </w:rPr>
        <w:t xml:space="preserve">at which this internship takes place to enable the </w:t>
      </w:r>
      <w:r w:rsidR="00035A2E">
        <w:rPr>
          <w:sz w:val="20"/>
          <w:szCs w:val="20"/>
        </w:rPr>
        <w:t>academic institution</w:t>
      </w:r>
      <w:r w:rsidR="00035A2E" w:rsidRPr="00AC6DC8">
        <w:rPr>
          <w:sz w:val="20"/>
          <w:szCs w:val="20"/>
        </w:rPr>
        <w:t xml:space="preserve"> </w:t>
      </w:r>
      <w:r w:rsidRPr="00AC6DC8">
        <w:rPr>
          <w:sz w:val="20"/>
          <w:szCs w:val="20"/>
        </w:rPr>
        <w:t>to manage the award and for reporting purposes.</w:t>
      </w:r>
    </w:p>
    <w:p w14:paraId="7A5B6B6C" w14:textId="77777777" w:rsidR="00AC6DC8" w:rsidRPr="00AC6DC8" w:rsidRDefault="00AC6DC8" w:rsidP="002C0D4F">
      <w:pPr>
        <w:autoSpaceDE w:val="0"/>
        <w:autoSpaceDN w:val="0"/>
        <w:adjustRightInd w:val="0"/>
        <w:spacing w:before="120"/>
        <w:jc w:val="both"/>
        <w:rPr>
          <w:rFonts w:cs="Arial"/>
          <w:sz w:val="20"/>
          <w:szCs w:val="20"/>
        </w:rPr>
      </w:pPr>
    </w:p>
    <w:p w14:paraId="20350AEB" w14:textId="77777777" w:rsidR="00AC6DC8" w:rsidRPr="00AC6DC8" w:rsidRDefault="00AC6DC8" w:rsidP="002C0D4F">
      <w:pPr>
        <w:autoSpaceDE w:val="0"/>
        <w:autoSpaceDN w:val="0"/>
        <w:adjustRightInd w:val="0"/>
        <w:spacing w:before="120"/>
        <w:jc w:val="both"/>
        <w:rPr>
          <w:rFonts w:cs="Arial"/>
          <w:sz w:val="20"/>
          <w:szCs w:val="20"/>
        </w:rPr>
      </w:pPr>
      <w:r w:rsidRPr="00AC6DC8">
        <w:rPr>
          <w:rFonts w:cs="Arial"/>
          <w:sz w:val="20"/>
          <w:szCs w:val="20"/>
        </w:rPr>
        <w:t>I, the undersigned, do hereby give CONSENT to the use and disclosure of the information contained in my application for the purposes as described above.</w:t>
      </w:r>
    </w:p>
    <w:p w14:paraId="2DF09670" w14:textId="77777777" w:rsidR="00AC6DC8" w:rsidRPr="00AC6DC8" w:rsidRDefault="00AC6DC8" w:rsidP="00AC6DC8">
      <w:pPr>
        <w:autoSpaceDE w:val="0"/>
        <w:autoSpaceDN w:val="0"/>
        <w:adjustRightInd w:val="0"/>
        <w:rPr>
          <w:rFonts w:cs="Arial"/>
          <w:sz w:val="20"/>
          <w:szCs w:val="20"/>
        </w:rPr>
      </w:pPr>
    </w:p>
    <w:p w14:paraId="01C821F4" w14:textId="77777777" w:rsidR="00AC6DC8" w:rsidRPr="00AC6DC8" w:rsidRDefault="00AC6DC8" w:rsidP="00AC6DC8">
      <w:pPr>
        <w:autoSpaceDE w:val="0"/>
        <w:autoSpaceDN w:val="0"/>
        <w:adjustRightInd w:val="0"/>
        <w:rPr>
          <w:rFonts w:cs="Arial"/>
          <w:sz w:val="20"/>
          <w:szCs w:val="20"/>
        </w:rPr>
      </w:pPr>
    </w:p>
    <w:p w14:paraId="75CB4A41" w14:textId="77777777" w:rsidR="00AC6DC8" w:rsidRPr="00AC6DC8" w:rsidRDefault="00AC6DC8" w:rsidP="00AC6DC8">
      <w:pPr>
        <w:autoSpaceDE w:val="0"/>
        <w:autoSpaceDN w:val="0"/>
        <w:adjustRightInd w:val="0"/>
        <w:rPr>
          <w:sz w:val="20"/>
          <w:szCs w:val="20"/>
        </w:rPr>
      </w:pPr>
      <w:r w:rsidRPr="00AC6DC8">
        <w:rPr>
          <w:rFonts w:cs="Arial"/>
          <w:sz w:val="20"/>
          <w:szCs w:val="20"/>
        </w:rPr>
        <w:t>___________________________</w:t>
      </w:r>
      <w:r w:rsidR="0070628E">
        <w:rPr>
          <w:rFonts w:cs="Arial"/>
          <w:sz w:val="20"/>
          <w:szCs w:val="20"/>
        </w:rPr>
        <w:t>_</w:t>
      </w:r>
      <w:r w:rsidR="0070628E">
        <w:rPr>
          <w:rFonts w:cs="Arial"/>
          <w:sz w:val="20"/>
          <w:szCs w:val="20"/>
        </w:rPr>
        <w:tab/>
        <w:t>_____________________________</w:t>
      </w:r>
      <w:r w:rsidRPr="00AC6DC8">
        <w:rPr>
          <w:rFonts w:cs="Arial"/>
          <w:sz w:val="20"/>
          <w:szCs w:val="20"/>
        </w:rPr>
        <w:tab/>
        <w:t>_______________</w:t>
      </w:r>
    </w:p>
    <w:p w14:paraId="12EC9DCC" w14:textId="77777777" w:rsidR="00AC6DC8" w:rsidRPr="00AC6DC8" w:rsidRDefault="0070628E" w:rsidP="0070628E">
      <w:pPr>
        <w:tabs>
          <w:tab w:val="left" w:pos="567"/>
          <w:tab w:val="left" w:pos="4253"/>
          <w:tab w:val="left" w:pos="7797"/>
        </w:tabs>
        <w:rPr>
          <w:sz w:val="20"/>
          <w:szCs w:val="20"/>
        </w:rPr>
      </w:pPr>
      <w:r>
        <w:rPr>
          <w:sz w:val="20"/>
          <w:szCs w:val="20"/>
        </w:rPr>
        <w:tab/>
      </w:r>
      <w:r w:rsidR="0003531A">
        <w:rPr>
          <w:sz w:val="20"/>
          <w:szCs w:val="20"/>
        </w:rPr>
        <w:t xml:space="preserve">Intern </w:t>
      </w:r>
      <w:r>
        <w:rPr>
          <w:sz w:val="20"/>
          <w:szCs w:val="20"/>
        </w:rPr>
        <w:t>Name</w:t>
      </w:r>
      <w:r>
        <w:rPr>
          <w:sz w:val="20"/>
          <w:szCs w:val="20"/>
        </w:rPr>
        <w:tab/>
        <w:t>Signature</w:t>
      </w:r>
      <w:r>
        <w:rPr>
          <w:sz w:val="20"/>
          <w:szCs w:val="20"/>
        </w:rPr>
        <w:tab/>
      </w:r>
      <w:r w:rsidR="00AC6DC8" w:rsidRPr="00AC6DC8">
        <w:rPr>
          <w:sz w:val="20"/>
          <w:szCs w:val="20"/>
        </w:rPr>
        <w:t>Date</w:t>
      </w:r>
    </w:p>
    <w:p w14:paraId="1A6E612C" w14:textId="77777777" w:rsidR="002B4496" w:rsidRPr="00AC6DC8" w:rsidRDefault="002B4496" w:rsidP="002B4496">
      <w:pPr>
        <w:rPr>
          <w:sz w:val="22"/>
          <w:szCs w:val="22"/>
          <w:lang w:val="en-CA"/>
        </w:rPr>
      </w:pPr>
    </w:p>
    <w:p w14:paraId="17928218" w14:textId="77777777" w:rsidR="002B4496" w:rsidRPr="00AC6DC8" w:rsidRDefault="002B4496">
      <w:pPr>
        <w:spacing w:after="200" w:line="276" w:lineRule="auto"/>
        <w:rPr>
          <w:sz w:val="22"/>
          <w:szCs w:val="22"/>
          <w:lang w:val="en-CA"/>
        </w:rPr>
      </w:pPr>
      <w:r w:rsidRPr="00AC6DC8">
        <w:rPr>
          <w:sz w:val="22"/>
          <w:szCs w:val="22"/>
          <w:lang w:val="en-CA"/>
        </w:rPr>
        <w:br w:type="page"/>
      </w:r>
    </w:p>
    <w:p w14:paraId="6A959388" w14:textId="77777777" w:rsidR="005D09C6" w:rsidRPr="00F81678" w:rsidRDefault="00D11062" w:rsidP="005D09C6">
      <w:pPr>
        <w:pStyle w:val="NormalWeb"/>
        <w:spacing w:before="120" w:beforeAutospacing="0" w:after="0" w:afterAutospacing="0"/>
        <w:jc w:val="center"/>
        <w:rPr>
          <w:b/>
          <w:lang w:val="en-CA"/>
        </w:rPr>
      </w:pPr>
      <w:r w:rsidRPr="00F81678">
        <w:rPr>
          <w:b/>
          <w:u w:val="single"/>
          <w:lang w:val="en-CA"/>
        </w:rPr>
        <w:lastRenderedPageBreak/>
        <w:t xml:space="preserve">Appendix </w:t>
      </w:r>
      <w:r w:rsidR="002B4496" w:rsidRPr="00F81678">
        <w:rPr>
          <w:b/>
          <w:u w:val="single"/>
          <w:lang w:val="en-CA"/>
        </w:rPr>
        <w:t>B</w:t>
      </w:r>
      <w:r w:rsidRPr="00F81678">
        <w:rPr>
          <w:u w:val="single"/>
          <w:lang w:val="en-CA"/>
        </w:rPr>
        <w:t xml:space="preserve"> </w:t>
      </w:r>
      <w:r w:rsidR="005D09C6" w:rsidRPr="00F81678">
        <w:rPr>
          <w:b/>
          <w:lang w:val="en-CA"/>
        </w:rPr>
        <w:t>- Drop Down - Options</w:t>
      </w:r>
    </w:p>
    <w:p w14:paraId="0749A6D2" w14:textId="77777777" w:rsidR="00D11062" w:rsidRPr="00044337" w:rsidRDefault="00D11062" w:rsidP="00D11062">
      <w:pPr>
        <w:pStyle w:val="Heading3"/>
        <w:spacing w:before="0" w:after="0" w:line="276" w:lineRule="auto"/>
        <w:rPr>
          <w:color w:val="808080" w:themeColor="background1" w:themeShade="80"/>
          <w:sz w:val="20"/>
          <w:szCs w:val="20"/>
          <w:u w:val="single"/>
          <w:lang w:val="en-CA"/>
        </w:rPr>
      </w:pPr>
      <w:r w:rsidRPr="00044337">
        <w:rPr>
          <w:color w:val="808080" w:themeColor="background1" w:themeShade="80"/>
          <w:sz w:val="20"/>
          <w:szCs w:val="20"/>
          <w:lang w:val="en-CA"/>
        </w:rPr>
        <w:t>Please delete if not applicable</w:t>
      </w:r>
    </w:p>
    <w:p w14:paraId="2F9174AC" w14:textId="77777777" w:rsidR="00C500AF" w:rsidRPr="002B4496" w:rsidRDefault="00C500AF" w:rsidP="00C500AF">
      <w:pPr>
        <w:spacing w:line="276" w:lineRule="auto"/>
        <w:jc w:val="both"/>
        <w:rPr>
          <w:rFonts w:cs="Arial"/>
          <w:sz w:val="18"/>
          <w:szCs w:val="18"/>
          <w:lang w:val="en-CA"/>
        </w:rPr>
      </w:pPr>
      <w:r w:rsidRPr="002B4496">
        <w:rPr>
          <w:rFonts w:cs="Arial"/>
          <w:sz w:val="18"/>
          <w:szCs w:val="18"/>
          <w:lang w:val="en-CA"/>
        </w:rPr>
        <w:t>Please refer to the drop down of the section, and type the corresponding answer on the space provided.</w:t>
      </w:r>
    </w:p>
    <w:p w14:paraId="7A35AEAA" w14:textId="77777777" w:rsidR="00523AC4" w:rsidRPr="002B4496" w:rsidRDefault="00523AC4" w:rsidP="002B4496">
      <w:pPr>
        <w:spacing w:before="120"/>
        <w:rPr>
          <w:rFonts w:cs="Arial"/>
          <w:b/>
          <w:sz w:val="18"/>
          <w:szCs w:val="18"/>
          <w:lang w:val="en-CA"/>
        </w:rPr>
      </w:pPr>
      <w:r w:rsidRPr="002B4496">
        <w:rPr>
          <w:rFonts w:cs="Arial"/>
          <w:b/>
          <w:sz w:val="18"/>
          <w:szCs w:val="18"/>
          <w:lang w:val="en-CA"/>
        </w:rPr>
        <w:t xml:space="preserve">1.5. Academic discipline: </w:t>
      </w:r>
    </w:p>
    <w:p w14:paraId="787ABB32" w14:textId="77777777"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Business</w:t>
      </w:r>
    </w:p>
    <w:p w14:paraId="176C6EB8" w14:textId="77777777" w:rsidR="00523AC4" w:rsidRPr="002B4496" w:rsidRDefault="00523AC4" w:rsidP="00A00CBE">
      <w:pPr>
        <w:pStyle w:val="ListParagraph"/>
        <w:numPr>
          <w:ilvl w:val="0"/>
          <w:numId w:val="11"/>
        </w:numPr>
        <w:tabs>
          <w:tab w:val="left" w:pos="851"/>
        </w:tabs>
        <w:ind w:left="851" w:right="-108"/>
        <w:rPr>
          <w:rFonts w:cs="Arial"/>
          <w:color w:val="000000"/>
          <w:sz w:val="18"/>
          <w:szCs w:val="18"/>
          <w:lang w:val="en-CA"/>
        </w:rPr>
      </w:pPr>
      <w:r w:rsidRPr="002B4496">
        <w:rPr>
          <w:rFonts w:cs="Arial"/>
          <w:color w:val="000000"/>
          <w:sz w:val="18"/>
          <w:szCs w:val="18"/>
          <w:lang w:val="en-CA"/>
        </w:rPr>
        <w:t>Computer Science</w:t>
      </w:r>
    </w:p>
    <w:p w14:paraId="35E03E91" w14:textId="77777777"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Earth Sciences</w:t>
      </w:r>
      <w:r w:rsidRPr="002B4496">
        <w:rPr>
          <w:rFonts w:cs="Arial"/>
          <w:color w:val="000000"/>
          <w:sz w:val="18"/>
          <w:szCs w:val="18"/>
          <w:lang w:val="en-CA"/>
        </w:rPr>
        <w:tab/>
      </w:r>
    </w:p>
    <w:p w14:paraId="76CD2394" w14:textId="77777777"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Engineering</w:t>
      </w:r>
    </w:p>
    <w:p w14:paraId="36DADBFA" w14:textId="77777777" w:rsidR="00523AC4" w:rsidRPr="002B4496" w:rsidRDefault="00523AC4" w:rsidP="00A00CBE">
      <w:pPr>
        <w:pStyle w:val="ListParagraph"/>
        <w:numPr>
          <w:ilvl w:val="0"/>
          <w:numId w:val="11"/>
        </w:numPr>
        <w:tabs>
          <w:tab w:val="left" w:pos="851"/>
        </w:tabs>
        <w:ind w:left="851"/>
        <w:rPr>
          <w:rFonts w:cs="Arial"/>
          <w:sz w:val="18"/>
          <w:szCs w:val="18"/>
          <w:lang w:val="en-CA"/>
        </w:rPr>
      </w:pPr>
      <w:r w:rsidRPr="002B4496">
        <w:rPr>
          <w:rFonts w:cs="Arial"/>
          <w:color w:val="000000"/>
          <w:sz w:val="18"/>
          <w:szCs w:val="18"/>
          <w:lang w:val="en-CA"/>
        </w:rPr>
        <w:t>Life Sciences</w:t>
      </w:r>
    </w:p>
    <w:p w14:paraId="0535DF5D" w14:textId="77777777"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 xml:space="preserve">Mathematical </w:t>
      </w:r>
    </w:p>
    <w:p w14:paraId="7EC6A895" w14:textId="77777777"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 xml:space="preserve">Sciences Social Sciences, Arts &amp; Humanities </w:t>
      </w:r>
    </w:p>
    <w:p w14:paraId="263E4601" w14:textId="77777777" w:rsidR="00523AC4" w:rsidRPr="002B4496" w:rsidRDefault="00523AC4" w:rsidP="00A00CBE">
      <w:pPr>
        <w:pStyle w:val="ListParagraph"/>
        <w:numPr>
          <w:ilvl w:val="0"/>
          <w:numId w:val="11"/>
        </w:numPr>
        <w:tabs>
          <w:tab w:val="left" w:pos="851"/>
        </w:tabs>
        <w:ind w:left="851"/>
        <w:rPr>
          <w:rFonts w:cs="Arial"/>
          <w:b/>
          <w:sz w:val="18"/>
          <w:szCs w:val="18"/>
          <w:lang w:val="en-CA"/>
        </w:rPr>
      </w:pPr>
      <w:r w:rsidRPr="002B4496">
        <w:rPr>
          <w:rFonts w:cs="Arial"/>
          <w:color w:val="000000"/>
          <w:sz w:val="18"/>
          <w:szCs w:val="18"/>
          <w:lang w:val="en-CA"/>
        </w:rPr>
        <w:t>Physical Sciences</w:t>
      </w:r>
    </w:p>
    <w:p w14:paraId="3E10612A" w14:textId="77777777" w:rsidR="00523AC4" w:rsidRPr="002B4496" w:rsidRDefault="00523AC4" w:rsidP="002B4496">
      <w:pPr>
        <w:spacing w:before="120"/>
        <w:rPr>
          <w:rFonts w:cs="Arial"/>
          <w:i/>
          <w:sz w:val="18"/>
          <w:szCs w:val="18"/>
          <w:lang w:val="en-CA"/>
        </w:rPr>
      </w:pPr>
      <w:r w:rsidRPr="002B4496">
        <w:rPr>
          <w:rFonts w:cs="Arial"/>
          <w:b/>
          <w:sz w:val="18"/>
          <w:szCs w:val="18"/>
          <w:lang w:val="en-CA"/>
        </w:rPr>
        <w:t xml:space="preserve">1.6. Project priority sectors: </w:t>
      </w:r>
    </w:p>
    <w:tbl>
      <w:tblPr>
        <w:tblStyle w:val="TableGrid"/>
        <w:tblW w:w="9384"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3866"/>
        <w:gridCol w:w="3005"/>
      </w:tblGrid>
      <w:tr w:rsidR="00523AC4" w:rsidRPr="002B4496" w14:paraId="2742D119" w14:textId="77777777" w:rsidTr="005D09C6">
        <w:trPr>
          <w:trHeight w:val="283"/>
        </w:trPr>
        <w:tc>
          <w:tcPr>
            <w:tcW w:w="2513" w:type="dxa"/>
            <w:vAlign w:val="center"/>
          </w:tcPr>
          <w:p w14:paraId="156C6911" w14:textId="77777777" w:rsidR="00523AC4" w:rsidRPr="002B4496" w:rsidRDefault="007F6ABB" w:rsidP="00A00CBE">
            <w:pPr>
              <w:pStyle w:val="ListParagraph"/>
              <w:numPr>
                <w:ilvl w:val="0"/>
                <w:numId w:val="10"/>
              </w:numPr>
              <w:ind w:left="317"/>
              <w:rPr>
                <w:rFonts w:cs="Arial"/>
                <w:sz w:val="18"/>
                <w:szCs w:val="18"/>
                <w:lang w:val="en-CA"/>
              </w:rPr>
            </w:pPr>
            <w:r>
              <w:rPr>
                <w:rFonts w:cs="Arial"/>
                <w:sz w:val="18"/>
                <w:szCs w:val="18"/>
                <w:lang w:val="en-CA"/>
              </w:rPr>
              <w:t>Indigenous</w:t>
            </w:r>
            <w:r w:rsidR="00523AC4" w:rsidRPr="002B4496">
              <w:rPr>
                <w:rFonts w:cs="Arial"/>
                <w:sz w:val="18"/>
                <w:szCs w:val="18"/>
                <w:lang w:val="en-CA"/>
              </w:rPr>
              <w:t xml:space="preserve"> Affairs</w:t>
            </w:r>
          </w:p>
        </w:tc>
        <w:tc>
          <w:tcPr>
            <w:tcW w:w="3866" w:type="dxa"/>
            <w:vAlign w:val="center"/>
          </w:tcPr>
          <w:p w14:paraId="7B077EB9"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Entertainment &amp; Media</w:t>
            </w:r>
          </w:p>
        </w:tc>
        <w:tc>
          <w:tcPr>
            <w:tcW w:w="3005" w:type="dxa"/>
            <w:vAlign w:val="center"/>
          </w:tcPr>
          <w:p w14:paraId="69957F55"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Natural Resources</w:t>
            </w:r>
          </w:p>
        </w:tc>
      </w:tr>
      <w:tr w:rsidR="00523AC4" w:rsidRPr="002B4496" w14:paraId="6D8D710A" w14:textId="77777777" w:rsidTr="005D09C6">
        <w:trPr>
          <w:trHeight w:val="283"/>
        </w:trPr>
        <w:tc>
          <w:tcPr>
            <w:tcW w:w="2513" w:type="dxa"/>
            <w:vAlign w:val="center"/>
          </w:tcPr>
          <w:p w14:paraId="495C712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Advanced Manufacturing</w:t>
            </w:r>
          </w:p>
        </w:tc>
        <w:tc>
          <w:tcPr>
            <w:tcW w:w="3866" w:type="dxa"/>
            <w:vAlign w:val="center"/>
          </w:tcPr>
          <w:p w14:paraId="7A6E443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Environmental Science &amp; Technology</w:t>
            </w:r>
          </w:p>
        </w:tc>
        <w:tc>
          <w:tcPr>
            <w:tcW w:w="3005" w:type="dxa"/>
            <w:vAlign w:val="center"/>
          </w:tcPr>
          <w:p w14:paraId="733C5B74"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New &amp; Digital Media</w:t>
            </w:r>
          </w:p>
        </w:tc>
      </w:tr>
      <w:tr w:rsidR="00523AC4" w:rsidRPr="002B4496" w14:paraId="67779C28" w14:textId="77777777" w:rsidTr="005D09C6">
        <w:trPr>
          <w:trHeight w:val="283"/>
        </w:trPr>
        <w:tc>
          <w:tcPr>
            <w:tcW w:w="2513" w:type="dxa"/>
            <w:vAlign w:val="center"/>
          </w:tcPr>
          <w:p w14:paraId="66368F3B"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Aerospace</w:t>
            </w:r>
          </w:p>
        </w:tc>
        <w:tc>
          <w:tcPr>
            <w:tcW w:w="3866" w:type="dxa"/>
            <w:vAlign w:val="center"/>
          </w:tcPr>
          <w:p w14:paraId="5621BB59"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Finance &amp; Insurance </w:t>
            </w:r>
          </w:p>
        </w:tc>
        <w:tc>
          <w:tcPr>
            <w:tcW w:w="3005" w:type="dxa"/>
            <w:vAlign w:val="center"/>
          </w:tcPr>
          <w:p w14:paraId="671D3B44"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Ocean Tech</w:t>
            </w:r>
          </w:p>
        </w:tc>
      </w:tr>
      <w:tr w:rsidR="00523AC4" w:rsidRPr="002B4496" w14:paraId="1FED0287" w14:textId="77777777" w:rsidTr="005D09C6">
        <w:trPr>
          <w:trHeight w:val="283"/>
        </w:trPr>
        <w:tc>
          <w:tcPr>
            <w:tcW w:w="2513" w:type="dxa"/>
            <w:vAlign w:val="center"/>
          </w:tcPr>
          <w:p w14:paraId="72AE9F6B"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Agriculture &amp; Food</w:t>
            </w:r>
          </w:p>
        </w:tc>
        <w:tc>
          <w:tcPr>
            <w:tcW w:w="3866" w:type="dxa"/>
            <w:vAlign w:val="center"/>
          </w:tcPr>
          <w:p w14:paraId="3026B380"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Forestry</w:t>
            </w:r>
          </w:p>
        </w:tc>
        <w:tc>
          <w:tcPr>
            <w:tcW w:w="3005" w:type="dxa"/>
            <w:vAlign w:val="center"/>
          </w:tcPr>
          <w:p w14:paraId="57C0F111"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Oil &amp; Gas</w:t>
            </w:r>
          </w:p>
        </w:tc>
      </w:tr>
      <w:tr w:rsidR="00523AC4" w:rsidRPr="002B4496" w14:paraId="251B7659" w14:textId="77777777" w:rsidTr="005D09C6">
        <w:trPr>
          <w:trHeight w:val="283"/>
        </w:trPr>
        <w:tc>
          <w:tcPr>
            <w:tcW w:w="2513" w:type="dxa"/>
            <w:vAlign w:val="center"/>
          </w:tcPr>
          <w:p w14:paraId="6286B75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Aquaculture &amp; Fishing</w:t>
            </w:r>
          </w:p>
        </w:tc>
        <w:tc>
          <w:tcPr>
            <w:tcW w:w="3866" w:type="dxa"/>
            <w:vAlign w:val="center"/>
          </w:tcPr>
          <w:p w14:paraId="6534EE61"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Green/Alternative Energy</w:t>
            </w:r>
          </w:p>
        </w:tc>
        <w:tc>
          <w:tcPr>
            <w:tcW w:w="3005" w:type="dxa"/>
            <w:vAlign w:val="center"/>
          </w:tcPr>
          <w:p w14:paraId="3AA9F4A7"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Pharmaceuticals</w:t>
            </w:r>
          </w:p>
        </w:tc>
      </w:tr>
      <w:tr w:rsidR="00523AC4" w:rsidRPr="002B4496" w14:paraId="1A9CCA18" w14:textId="77777777" w:rsidTr="005D09C6">
        <w:trPr>
          <w:trHeight w:val="283"/>
        </w:trPr>
        <w:tc>
          <w:tcPr>
            <w:tcW w:w="2513" w:type="dxa"/>
            <w:vAlign w:val="center"/>
          </w:tcPr>
          <w:p w14:paraId="2997F958"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Automotive</w:t>
            </w:r>
          </w:p>
        </w:tc>
        <w:tc>
          <w:tcPr>
            <w:tcW w:w="3866" w:type="dxa"/>
            <w:vAlign w:val="center"/>
          </w:tcPr>
          <w:p w14:paraId="4645639C"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Health and Related Sciences &amp; Technology</w:t>
            </w:r>
          </w:p>
        </w:tc>
        <w:tc>
          <w:tcPr>
            <w:tcW w:w="3005" w:type="dxa"/>
            <w:vAlign w:val="center"/>
          </w:tcPr>
          <w:p w14:paraId="6F0B2BD0"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Public Service, Policy, &amp; Governance</w:t>
            </w:r>
          </w:p>
        </w:tc>
      </w:tr>
      <w:tr w:rsidR="00523AC4" w:rsidRPr="002B4496" w14:paraId="555BC2CC" w14:textId="77777777" w:rsidTr="005D09C6">
        <w:trPr>
          <w:trHeight w:val="283"/>
        </w:trPr>
        <w:tc>
          <w:tcPr>
            <w:tcW w:w="2513" w:type="dxa"/>
            <w:vAlign w:val="center"/>
          </w:tcPr>
          <w:p w14:paraId="0C01B431"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Biotechnology</w:t>
            </w:r>
          </w:p>
        </w:tc>
        <w:tc>
          <w:tcPr>
            <w:tcW w:w="3866" w:type="dxa"/>
            <w:vAlign w:val="center"/>
          </w:tcPr>
          <w:p w14:paraId="386A7B7E"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Information &amp; Communications Technology</w:t>
            </w:r>
          </w:p>
        </w:tc>
        <w:tc>
          <w:tcPr>
            <w:tcW w:w="3005" w:type="dxa"/>
            <w:vAlign w:val="center"/>
          </w:tcPr>
          <w:p w14:paraId="68105362"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Sustainability &amp; the Environment </w:t>
            </w:r>
          </w:p>
        </w:tc>
      </w:tr>
      <w:tr w:rsidR="00523AC4" w:rsidRPr="002B4496" w14:paraId="6ABAEF6E" w14:textId="77777777" w:rsidTr="005D09C6">
        <w:trPr>
          <w:trHeight w:val="283"/>
        </w:trPr>
        <w:tc>
          <w:tcPr>
            <w:tcW w:w="2513" w:type="dxa"/>
            <w:vAlign w:val="center"/>
          </w:tcPr>
          <w:p w14:paraId="3C4CF10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Clean Technology</w:t>
            </w:r>
          </w:p>
        </w:tc>
        <w:tc>
          <w:tcPr>
            <w:tcW w:w="3866" w:type="dxa"/>
            <w:vAlign w:val="center"/>
          </w:tcPr>
          <w:p w14:paraId="6EC7D9CE"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Life Sciences (not health) </w:t>
            </w:r>
          </w:p>
        </w:tc>
        <w:tc>
          <w:tcPr>
            <w:tcW w:w="3005" w:type="dxa"/>
            <w:vAlign w:val="center"/>
          </w:tcPr>
          <w:p w14:paraId="03FBB77D"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Technology</w:t>
            </w:r>
          </w:p>
        </w:tc>
      </w:tr>
      <w:tr w:rsidR="00523AC4" w:rsidRPr="002B4496" w14:paraId="5765D77A" w14:textId="77777777" w:rsidTr="005D09C6">
        <w:trPr>
          <w:trHeight w:val="283"/>
        </w:trPr>
        <w:tc>
          <w:tcPr>
            <w:tcW w:w="2513" w:type="dxa"/>
            <w:vAlign w:val="center"/>
          </w:tcPr>
          <w:p w14:paraId="20803192"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Commercial Services </w:t>
            </w:r>
          </w:p>
        </w:tc>
        <w:tc>
          <w:tcPr>
            <w:tcW w:w="3866" w:type="dxa"/>
            <w:vAlign w:val="center"/>
          </w:tcPr>
          <w:p w14:paraId="70FA6303"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Manufacturing &amp; Construction </w:t>
            </w:r>
          </w:p>
        </w:tc>
        <w:tc>
          <w:tcPr>
            <w:tcW w:w="3005" w:type="dxa"/>
            <w:vAlign w:val="center"/>
          </w:tcPr>
          <w:p w14:paraId="50B5540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Tourism</w:t>
            </w:r>
          </w:p>
        </w:tc>
      </w:tr>
      <w:tr w:rsidR="00523AC4" w:rsidRPr="002B4496" w14:paraId="27F95FD6" w14:textId="77777777" w:rsidTr="005D09C6">
        <w:trPr>
          <w:trHeight w:val="283"/>
        </w:trPr>
        <w:tc>
          <w:tcPr>
            <w:tcW w:w="2513" w:type="dxa"/>
            <w:vAlign w:val="center"/>
          </w:tcPr>
          <w:p w14:paraId="790846F9"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Construction</w:t>
            </w:r>
          </w:p>
        </w:tc>
        <w:tc>
          <w:tcPr>
            <w:tcW w:w="3866" w:type="dxa"/>
            <w:vAlign w:val="center"/>
          </w:tcPr>
          <w:p w14:paraId="4D97AEA0"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Mining</w:t>
            </w:r>
          </w:p>
        </w:tc>
        <w:tc>
          <w:tcPr>
            <w:tcW w:w="3005" w:type="dxa"/>
            <w:vAlign w:val="center"/>
          </w:tcPr>
          <w:p w14:paraId="4F1306D1"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Transportation</w:t>
            </w:r>
          </w:p>
        </w:tc>
      </w:tr>
      <w:tr w:rsidR="00523AC4" w:rsidRPr="002B4496" w14:paraId="2968989B" w14:textId="77777777" w:rsidTr="005D09C6">
        <w:trPr>
          <w:trHeight w:val="283"/>
        </w:trPr>
        <w:tc>
          <w:tcPr>
            <w:tcW w:w="2513" w:type="dxa"/>
            <w:vAlign w:val="center"/>
          </w:tcPr>
          <w:p w14:paraId="24DE5B67"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Education</w:t>
            </w:r>
          </w:p>
        </w:tc>
        <w:tc>
          <w:tcPr>
            <w:tcW w:w="3866" w:type="dxa"/>
            <w:vAlign w:val="center"/>
          </w:tcPr>
          <w:p w14:paraId="01653CE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Nanotechnology</w:t>
            </w:r>
          </w:p>
        </w:tc>
        <w:tc>
          <w:tcPr>
            <w:tcW w:w="3005" w:type="dxa"/>
            <w:vAlign w:val="center"/>
          </w:tcPr>
          <w:p w14:paraId="23DE7CDB"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Water</w:t>
            </w:r>
          </w:p>
        </w:tc>
      </w:tr>
      <w:tr w:rsidR="00523AC4" w:rsidRPr="002B4496" w14:paraId="5664658D" w14:textId="77777777" w:rsidTr="005D09C6">
        <w:trPr>
          <w:trHeight w:val="283"/>
        </w:trPr>
        <w:tc>
          <w:tcPr>
            <w:tcW w:w="2513" w:type="dxa"/>
            <w:vAlign w:val="center"/>
          </w:tcPr>
          <w:p w14:paraId="2CB33662"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Energy &amp; Utilities</w:t>
            </w:r>
          </w:p>
        </w:tc>
        <w:tc>
          <w:tcPr>
            <w:tcW w:w="3866" w:type="dxa"/>
            <w:vAlign w:val="center"/>
          </w:tcPr>
          <w:p w14:paraId="723A150B"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Natural Gas</w:t>
            </w:r>
          </w:p>
        </w:tc>
        <w:tc>
          <w:tcPr>
            <w:tcW w:w="3005" w:type="dxa"/>
            <w:vAlign w:val="center"/>
          </w:tcPr>
          <w:p w14:paraId="39463B79"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 xml:space="preserve">Other (please </w:t>
            </w:r>
            <w:r w:rsidR="00B376CB" w:rsidRPr="002B4496">
              <w:rPr>
                <w:rFonts w:cs="Arial"/>
                <w:sz w:val="18"/>
                <w:szCs w:val="18"/>
                <w:lang w:val="en-CA"/>
              </w:rPr>
              <w:t>describe</w:t>
            </w:r>
            <w:r w:rsidRPr="002B4496">
              <w:rPr>
                <w:rFonts w:cs="Arial"/>
                <w:sz w:val="18"/>
                <w:szCs w:val="18"/>
                <w:lang w:val="en-CA"/>
              </w:rPr>
              <w:t>)</w:t>
            </w:r>
          </w:p>
        </w:tc>
      </w:tr>
    </w:tbl>
    <w:p w14:paraId="6498AED5" w14:textId="77777777" w:rsidR="00523AC4" w:rsidRPr="002B4496" w:rsidRDefault="00523AC4" w:rsidP="002B4496">
      <w:pPr>
        <w:spacing w:before="120"/>
        <w:rPr>
          <w:rFonts w:cs="Arial"/>
          <w:b/>
          <w:sz w:val="18"/>
          <w:szCs w:val="18"/>
          <w:lang w:val="en-CA"/>
        </w:rPr>
      </w:pPr>
      <w:r w:rsidRPr="002B4496">
        <w:rPr>
          <w:rFonts w:cs="Arial"/>
          <w:b/>
          <w:sz w:val="18"/>
          <w:szCs w:val="18"/>
          <w:lang w:val="en-CA"/>
        </w:rPr>
        <w:t xml:space="preserve">1.8. List of Participants: </w:t>
      </w:r>
    </w:p>
    <w:p w14:paraId="50780EB3" w14:textId="77777777" w:rsidR="00523AC4" w:rsidRPr="002B4496" w:rsidRDefault="00523AC4" w:rsidP="00B376CB">
      <w:pPr>
        <w:spacing w:before="120"/>
        <w:ind w:left="491"/>
        <w:rPr>
          <w:rFonts w:cs="Arial"/>
          <w:b/>
          <w:sz w:val="18"/>
          <w:szCs w:val="18"/>
          <w:lang w:val="en-CA"/>
        </w:rPr>
      </w:pPr>
      <w:r w:rsidRPr="002B4496">
        <w:rPr>
          <w:rFonts w:cs="Arial"/>
          <w:b/>
          <w:sz w:val="18"/>
          <w:szCs w:val="18"/>
          <w:lang w:val="en-CA"/>
        </w:rPr>
        <w:t>Partner Legal Status:</w:t>
      </w:r>
    </w:p>
    <w:p w14:paraId="28D8C365" w14:textId="77777777" w:rsidR="00523AC4" w:rsidRPr="002B4496" w:rsidRDefault="00523AC4" w:rsidP="00A00CBE">
      <w:pPr>
        <w:pStyle w:val="ListParagraph"/>
        <w:numPr>
          <w:ilvl w:val="0"/>
          <w:numId w:val="12"/>
        </w:numPr>
        <w:ind w:left="851"/>
        <w:rPr>
          <w:rFonts w:cs="Arial"/>
          <w:sz w:val="18"/>
          <w:szCs w:val="18"/>
          <w:lang w:val="en-CA"/>
        </w:rPr>
      </w:pPr>
      <w:r w:rsidRPr="002B4496">
        <w:rPr>
          <w:rFonts w:cs="Arial"/>
          <w:sz w:val="18"/>
          <w:szCs w:val="18"/>
          <w:lang w:val="en-CA"/>
        </w:rPr>
        <w:t>For Profit Canadian Private Corporatio</w:t>
      </w:r>
      <w:r w:rsidR="001C0C27" w:rsidRPr="002B4496">
        <w:rPr>
          <w:rFonts w:cs="Arial"/>
          <w:sz w:val="18"/>
          <w:szCs w:val="18"/>
          <w:lang w:val="en-CA"/>
        </w:rPr>
        <w:t>n</w:t>
      </w:r>
    </w:p>
    <w:p w14:paraId="1ECCAF6B" w14:textId="77777777" w:rsidR="00523AC4" w:rsidRPr="002B4496" w:rsidRDefault="00523AC4" w:rsidP="00A00CBE">
      <w:pPr>
        <w:pStyle w:val="ListParagraph"/>
        <w:numPr>
          <w:ilvl w:val="0"/>
          <w:numId w:val="12"/>
        </w:numPr>
        <w:ind w:left="851"/>
        <w:rPr>
          <w:rFonts w:cs="Arial"/>
          <w:sz w:val="18"/>
          <w:szCs w:val="18"/>
          <w:lang w:val="en-CA"/>
        </w:rPr>
      </w:pPr>
      <w:r w:rsidRPr="002B4496">
        <w:rPr>
          <w:rFonts w:cs="Arial"/>
          <w:sz w:val="18"/>
          <w:szCs w:val="18"/>
          <w:lang w:val="en-CA"/>
        </w:rPr>
        <w:t>Crown Corporation</w:t>
      </w:r>
    </w:p>
    <w:p w14:paraId="2D72586A" w14:textId="77777777" w:rsidR="00523AC4" w:rsidRPr="002B4496" w:rsidRDefault="00523AC4" w:rsidP="00A00CBE">
      <w:pPr>
        <w:pStyle w:val="ListParagraph"/>
        <w:numPr>
          <w:ilvl w:val="0"/>
          <w:numId w:val="12"/>
        </w:numPr>
        <w:ind w:left="851"/>
        <w:rPr>
          <w:rFonts w:cs="Arial"/>
          <w:sz w:val="18"/>
          <w:szCs w:val="18"/>
          <w:lang w:val="en-CA"/>
        </w:rPr>
      </w:pPr>
      <w:r w:rsidRPr="002B4496">
        <w:rPr>
          <w:rFonts w:cs="Arial"/>
          <w:sz w:val="18"/>
          <w:szCs w:val="18"/>
          <w:lang w:val="en-CA"/>
        </w:rPr>
        <w:t>Not for Profit Canadian Corporation</w:t>
      </w:r>
    </w:p>
    <w:p w14:paraId="16B6AB5C" w14:textId="77777777" w:rsidR="00523AC4" w:rsidRPr="002B4496" w:rsidRDefault="00523AC4" w:rsidP="002B4496">
      <w:pPr>
        <w:spacing w:before="120"/>
        <w:rPr>
          <w:rFonts w:cs="Arial"/>
          <w:b/>
          <w:sz w:val="18"/>
          <w:szCs w:val="18"/>
          <w:lang w:val="en-CA"/>
        </w:rPr>
      </w:pPr>
      <w:r w:rsidRPr="002B4496">
        <w:rPr>
          <w:rFonts w:cs="Arial"/>
          <w:b/>
          <w:sz w:val="18"/>
          <w:szCs w:val="18"/>
          <w:lang w:val="en-CA"/>
        </w:rPr>
        <w:t xml:space="preserve">4.2. Partner organization:  </w:t>
      </w:r>
    </w:p>
    <w:p w14:paraId="78D89B85" w14:textId="77777777" w:rsidR="00523AC4" w:rsidRPr="002B4496" w:rsidRDefault="00523AC4" w:rsidP="00B376CB">
      <w:pPr>
        <w:spacing w:before="120"/>
        <w:ind w:left="491"/>
        <w:rPr>
          <w:rFonts w:cs="Arial"/>
          <w:b/>
          <w:sz w:val="18"/>
          <w:szCs w:val="18"/>
          <w:lang w:val="en-CA"/>
        </w:rPr>
      </w:pPr>
      <w:r w:rsidRPr="002B4496">
        <w:rPr>
          <w:rFonts w:cs="Arial"/>
          <w:b/>
          <w:sz w:val="18"/>
          <w:szCs w:val="18"/>
          <w:lang w:val="en-CA"/>
        </w:rPr>
        <w:t>Partner size (No. employees):</w:t>
      </w:r>
    </w:p>
    <w:p w14:paraId="28D338E0" w14:textId="77777777" w:rsidR="00523AC4" w:rsidRPr="002B4496" w:rsidRDefault="00523AC4" w:rsidP="00A00CBE">
      <w:pPr>
        <w:pStyle w:val="ListParagraph"/>
        <w:numPr>
          <w:ilvl w:val="0"/>
          <w:numId w:val="13"/>
        </w:numPr>
        <w:ind w:left="851"/>
        <w:outlineLvl w:val="0"/>
        <w:rPr>
          <w:rFonts w:cs="Arial"/>
          <w:color w:val="000000"/>
          <w:sz w:val="18"/>
          <w:szCs w:val="18"/>
          <w:lang w:val="en-CA"/>
        </w:rPr>
      </w:pPr>
      <w:r w:rsidRPr="002B4496">
        <w:rPr>
          <w:rFonts w:cs="Arial"/>
          <w:color w:val="000000"/>
          <w:sz w:val="18"/>
          <w:szCs w:val="18"/>
          <w:lang w:val="en-CA"/>
        </w:rPr>
        <w:t xml:space="preserve">1 to 49 </w:t>
      </w:r>
    </w:p>
    <w:p w14:paraId="4A39B115" w14:textId="77777777" w:rsidR="00523AC4" w:rsidRPr="002B4496" w:rsidRDefault="00523AC4" w:rsidP="00A00CBE">
      <w:pPr>
        <w:pStyle w:val="ListParagraph"/>
        <w:numPr>
          <w:ilvl w:val="0"/>
          <w:numId w:val="13"/>
        </w:numPr>
        <w:ind w:left="851"/>
        <w:outlineLvl w:val="0"/>
        <w:rPr>
          <w:rFonts w:cs="Arial"/>
          <w:color w:val="000000"/>
          <w:sz w:val="18"/>
          <w:szCs w:val="18"/>
          <w:lang w:val="en-CA"/>
        </w:rPr>
      </w:pPr>
      <w:r w:rsidRPr="002B4496">
        <w:rPr>
          <w:rFonts w:cs="Arial"/>
          <w:color w:val="000000"/>
          <w:sz w:val="18"/>
          <w:szCs w:val="18"/>
          <w:lang w:val="en-CA"/>
        </w:rPr>
        <w:t xml:space="preserve">50 to 99 </w:t>
      </w:r>
    </w:p>
    <w:p w14:paraId="224B45F4" w14:textId="77777777" w:rsidR="00523AC4" w:rsidRPr="002B4496" w:rsidRDefault="00523AC4" w:rsidP="00A00CBE">
      <w:pPr>
        <w:pStyle w:val="ListParagraph"/>
        <w:numPr>
          <w:ilvl w:val="0"/>
          <w:numId w:val="13"/>
        </w:numPr>
        <w:ind w:left="851"/>
        <w:outlineLvl w:val="0"/>
        <w:rPr>
          <w:rFonts w:cs="Arial"/>
          <w:color w:val="000000"/>
          <w:sz w:val="18"/>
          <w:szCs w:val="18"/>
          <w:lang w:val="en-CA"/>
        </w:rPr>
      </w:pPr>
      <w:r w:rsidRPr="002B4496">
        <w:rPr>
          <w:rFonts w:cs="Arial"/>
          <w:color w:val="000000"/>
          <w:sz w:val="18"/>
          <w:szCs w:val="18"/>
          <w:lang w:val="en-CA"/>
        </w:rPr>
        <w:t xml:space="preserve">100 to 499 </w:t>
      </w:r>
    </w:p>
    <w:p w14:paraId="3CC75484" w14:textId="77777777" w:rsidR="006664D3" w:rsidRDefault="00523AC4" w:rsidP="006664D3">
      <w:pPr>
        <w:pStyle w:val="ListParagraph"/>
        <w:numPr>
          <w:ilvl w:val="0"/>
          <w:numId w:val="41"/>
        </w:numPr>
        <w:ind w:left="851"/>
        <w:outlineLvl w:val="0"/>
        <w:rPr>
          <w:rFonts w:cs="Arial"/>
          <w:color w:val="000000"/>
          <w:sz w:val="18"/>
          <w:szCs w:val="18"/>
          <w:lang w:val="en-CA"/>
        </w:rPr>
      </w:pPr>
      <w:r w:rsidRPr="002B4496">
        <w:rPr>
          <w:rFonts w:cs="Arial"/>
          <w:color w:val="000000"/>
          <w:sz w:val="18"/>
          <w:szCs w:val="18"/>
          <w:lang w:val="en-CA"/>
        </w:rPr>
        <w:t>500 and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218"/>
      </w:tblGrid>
      <w:tr w:rsidR="006664D3" w14:paraId="35E8D391" w14:textId="77777777" w:rsidTr="006664D3">
        <w:tc>
          <w:tcPr>
            <w:tcW w:w="5358" w:type="dxa"/>
            <w:hideMark/>
          </w:tcPr>
          <w:p w14:paraId="4602329B" w14:textId="77777777" w:rsidR="006664D3" w:rsidRDefault="006664D3">
            <w:pPr>
              <w:spacing w:before="120"/>
              <w:rPr>
                <w:rFonts w:cs="Arial"/>
                <w:b/>
                <w:sz w:val="18"/>
                <w:szCs w:val="18"/>
                <w:lang w:val="en-CA"/>
              </w:rPr>
            </w:pPr>
            <w:r>
              <w:rPr>
                <w:rFonts w:cs="Arial"/>
                <w:b/>
                <w:sz w:val="18"/>
                <w:szCs w:val="18"/>
                <w:lang w:val="en-CA"/>
              </w:rPr>
              <w:t>Legal status:</w:t>
            </w:r>
          </w:p>
        </w:tc>
        <w:tc>
          <w:tcPr>
            <w:tcW w:w="4305" w:type="dxa"/>
            <w:hideMark/>
          </w:tcPr>
          <w:p w14:paraId="5D5C384D" w14:textId="77777777" w:rsidR="006664D3" w:rsidRDefault="006664D3">
            <w:pPr>
              <w:spacing w:before="120"/>
              <w:rPr>
                <w:rFonts w:cs="Arial"/>
                <w:b/>
                <w:sz w:val="18"/>
                <w:szCs w:val="18"/>
                <w:lang w:val="en-CA"/>
              </w:rPr>
            </w:pPr>
            <w:r>
              <w:rPr>
                <w:rFonts w:cs="Arial"/>
                <w:b/>
                <w:sz w:val="18"/>
                <w:szCs w:val="18"/>
                <w:lang w:val="en-CA"/>
              </w:rPr>
              <w:t>If NFP:</w:t>
            </w:r>
          </w:p>
        </w:tc>
      </w:tr>
      <w:tr w:rsidR="006664D3" w14:paraId="5862B6F0" w14:textId="77777777" w:rsidTr="006664D3">
        <w:tc>
          <w:tcPr>
            <w:tcW w:w="5358" w:type="dxa"/>
            <w:hideMark/>
          </w:tcPr>
          <w:p w14:paraId="4009233D" w14:textId="77777777" w:rsidR="006664D3" w:rsidRDefault="006664D3" w:rsidP="006664D3">
            <w:pPr>
              <w:pStyle w:val="ListParagraph"/>
              <w:numPr>
                <w:ilvl w:val="0"/>
                <w:numId w:val="42"/>
              </w:numPr>
              <w:ind w:left="851"/>
              <w:rPr>
                <w:rFonts w:cs="Arial"/>
                <w:sz w:val="18"/>
                <w:szCs w:val="18"/>
                <w:lang w:val="en-CA"/>
              </w:rPr>
            </w:pPr>
            <w:r>
              <w:rPr>
                <w:rFonts w:cs="Arial"/>
                <w:sz w:val="18"/>
                <w:szCs w:val="18"/>
                <w:lang w:val="en-CA"/>
              </w:rPr>
              <w:t>For Profit Canadian Private Corporation</w:t>
            </w:r>
          </w:p>
        </w:tc>
        <w:tc>
          <w:tcPr>
            <w:tcW w:w="4305" w:type="dxa"/>
            <w:hideMark/>
          </w:tcPr>
          <w:p w14:paraId="3999B287" w14:textId="77777777" w:rsidR="006664D3" w:rsidRDefault="006664D3" w:rsidP="006664D3">
            <w:pPr>
              <w:pStyle w:val="ListParagraph"/>
              <w:numPr>
                <w:ilvl w:val="0"/>
                <w:numId w:val="43"/>
              </w:numPr>
              <w:spacing w:line="276" w:lineRule="auto"/>
              <w:jc w:val="both"/>
              <w:rPr>
                <w:rFonts w:cs="Arial"/>
                <w:sz w:val="18"/>
                <w:szCs w:val="18"/>
              </w:rPr>
            </w:pPr>
            <w:r>
              <w:rPr>
                <w:rFonts w:cs="Arial"/>
                <w:sz w:val="18"/>
                <w:szCs w:val="18"/>
              </w:rPr>
              <w:t xml:space="preserve">Charitable Organizations </w:t>
            </w:r>
          </w:p>
        </w:tc>
      </w:tr>
      <w:tr w:rsidR="006664D3" w14:paraId="43E85085" w14:textId="77777777" w:rsidTr="006664D3">
        <w:tc>
          <w:tcPr>
            <w:tcW w:w="5358" w:type="dxa"/>
            <w:hideMark/>
          </w:tcPr>
          <w:p w14:paraId="5E11037B" w14:textId="77777777" w:rsidR="006664D3" w:rsidRDefault="006664D3" w:rsidP="006664D3">
            <w:pPr>
              <w:pStyle w:val="ListParagraph"/>
              <w:numPr>
                <w:ilvl w:val="0"/>
                <w:numId w:val="42"/>
              </w:numPr>
              <w:ind w:left="851"/>
              <w:rPr>
                <w:rFonts w:cs="Arial"/>
                <w:sz w:val="18"/>
                <w:szCs w:val="18"/>
                <w:lang w:val="en-CA"/>
              </w:rPr>
            </w:pPr>
            <w:r>
              <w:rPr>
                <w:rFonts w:cs="Arial"/>
                <w:sz w:val="18"/>
                <w:szCs w:val="18"/>
                <w:lang w:val="en-CA"/>
              </w:rPr>
              <w:t>Crown Corporation</w:t>
            </w:r>
          </w:p>
        </w:tc>
        <w:tc>
          <w:tcPr>
            <w:tcW w:w="4305" w:type="dxa"/>
            <w:hideMark/>
          </w:tcPr>
          <w:p w14:paraId="4DBF6DE9" w14:textId="77777777" w:rsidR="006664D3" w:rsidRDefault="006664D3" w:rsidP="006664D3">
            <w:pPr>
              <w:pStyle w:val="ListParagraph"/>
              <w:numPr>
                <w:ilvl w:val="0"/>
                <w:numId w:val="43"/>
              </w:numPr>
              <w:rPr>
                <w:rFonts w:cs="Arial"/>
                <w:sz w:val="18"/>
                <w:szCs w:val="18"/>
                <w:lang w:val="en-CA"/>
              </w:rPr>
            </w:pPr>
            <w:r>
              <w:rPr>
                <w:rFonts w:cs="Arial"/>
                <w:sz w:val="18"/>
                <w:szCs w:val="18"/>
              </w:rPr>
              <w:t>Economic Development Organizations</w:t>
            </w:r>
          </w:p>
        </w:tc>
      </w:tr>
      <w:tr w:rsidR="006664D3" w14:paraId="5561BBF1" w14:textId="77777777" w:rsidTr="006664D3">
        <w:tc>
          <w:tcPr>
            <w:tcW w:w="5358" w:type="dxa"/>
            <w:hideMark/>
          </w:tcPr>
          <w:p w14:paraId="4265E618" w14:textId="77777777" w:rsidR="006664D3" w:rsidRDefault="006664D3" w:rsidP="006664D3">
            <w:pPr>
              <w:pStyle w:val="ListParagraph"/>
              <w:numPr>
                <w:ilvl w:val="0"/>
                <w:numId w:val="42"/>
              </w:numPr>
              <w:ind w:left="851"/>
              <w:rPr>
                <w:rFonts w:cs="Arial"/>
                <w:sz w:val="18"/>
                <w:szCs w:val="18"/>
                <w:lang w:val="en-CA"/>
              </w:rPr>
            </w:pPr>
            <w:r>
              <w:rPr>
                <w:rFonts w:cs="Arial"/>
                <w:sz w:val="18"/>
                <w:szCs w:val="18"/>
                <w:lang w:val="en-CA"/>
              </w:rPr>
              <w:t>Not for Profit Canadian Corporation</w:t>
            </w:r>
          </w:p>
        </w:tc>
        <w:tc>
          <w:tcPr>
            <w:tcW w:w="4305" w:type="dxa"/>
            <w:hideMark/>
          </w:tcPr>
          <w:p w14:paraId="5A38F026" w14:textId="77777777" w:rsidR="006664D3" w:rsidRDefault="006664D3" w:rsidP="006664D3">
            <w:pPr>
              <w:pStyle w:val="ListParagraph"/>
              <w:numPr>
                <w:ilvl w:val="0"/>
                <w:numId w:val="43"/>
              </w:numPr>
              <w:rPr>
                <w:rFonts w:cs="Arial"/>
                <w:sz w:val="18"/>
                <w:szCs w:val="18"/>
                <w:lang w:val="en-CA"/>
              </w:rPr>
            </w:pPr>
            <w:r>
              <w:rPr>
                <w:rFonts w:cs="Arial"/>
                <w:sz w:val="18"/>
                <w:szCs w:val="18"/>
              </w:rPr>
              <w:t>Health Organizations</w:t>
            </w:r>
          </w:p>
        </w:tc>
      </w:tr>
      <w:tr w:rsidR="006664D3" w14:paraId="4DDF0EA2" w14:textId="77777777" w:rsidTr="006664D3">
        <w:tc>
          <w:tcPr>
            <w:tcW w:w="5358" w:type="dxa"/>
          </w:tcPr>
          <w:p w14:paraId="2173FA19" w14:textId="77777777" w:rsidR="006664D3" w:rsidRDefault="006664D3">
            <w:pPr>
              <w:ind w:left="491"/>
              <w:rPr>
                <w:rFonts w:cs="Arial"/>
                <w:sz w:val="18"/>
                <w:szCs w:val="18"/>
                <w:lang w:val="en-CA"/>
              </w:rPr>
            </w:pPr>
          </w:p>
        </w:tc>
        <w:tc>
          <w:tcPr>
            <w:tcW w:w="4305" w:type="dxa"/>
            <w:hideMark/>
          </w:tcPr>
          <w:p w14:paraId="794E59FC" w14:textId="77777777" w:rsidR="006664D3" w:rsidRDefault="006664D3" w:rsidP="006664D3">
            <w:pPr>
              <w:pStyle w:val="ListParagraph"/>
              <w:numPr>
                <w:ilvl w:val="0"/>
                <w:numId w:val="43"/>
              </w:numPr>
              <w:rPr>
                <w:rFonts w:cs="Arial"/>
                <w:sz w:val="18"/>
                <w:szCs w:val="18"/>
                <w:lang w:val="en-CA"/>
              </w:rPr>
            </w:pPr>
            <w:r>
              <w:rPr>
                <w:rFonts w:cs="Arial"/>
                <w:sz w:val="18"/>
                <w:szCs w:val="18"/>
              </w:rPr>
              <w:t>Industry Associations</w:t>
            </w:r>
          </w:p>
        </w:tc>
      </w:tr>
      <w:tr w:rsidR="006664D3" w14:paraId="6F9B3C18" w14:textId="77777777" w:rsidTr="006664D3">
        <w:tc>
          <w:tcPr>
            <w:tcW w:w="5358" w:type="dxa"/>
          </w:tcPr>
          <w:p w14:paraId="014140E3" w14:textId="77777777" w:rsidR="006664D3" w:rsidRDefault="006664D3">
            <w:pPr>
              <w:ind w:left="491"/>
              <w:rPr>
                <w:rFonts w:cs="Arial"/>
                <w:sz w:val="18"/>
                <w:szCs w:val="18"/>
                <w:lang w:val="en-CA"/>
              </w:rPr>
            </w:pPr>
          </w:p>
        </w:tc>
        <w:tc>
          <w:tcPr>
            <w:tcW w:w="4305" w:type="dxa"/>
            <w:hideMark/>
          </w:tcPr>
          <w:p w14:paraId="3F62E462" w14:textId="77777777" w:rsidR="006664D3" w:rsidRDefault="006664D3" w:rsidP="006664D3">
            <w:pPr>
              <w:pStyle w:val="ListParagraph"/>
              <w:numPr>
                <w:ilvl w:val="0"/>
                <w:numId w:val="43"/>
              </w:numPr>
              <w:rPr>
                <w:rFonts w:cs="Arial"/>
                <w:sz w:val="18"/>
                <w:szCs w:val="18"/>
                <w:lang w:val="en-CA"/>
              </w:rPr>
            </w:pPr>
            <w:r>
              <w:rPr>
                <w:rFonts w:cs="Arial"/>
                <w:sz w:val="18"/>
                <w:szCs w:val="18"/>
              </w:rPr>
              <w:t>Social Welfare Organizations</w:t>
            </w:r>
          </w:p>
          <w:p w14:paraId="4FE06BFA" w14:textId="77777777" w:rsidR="006664D3" w:rsidRDefault="006664D3" w:rsidP="006664D3">
            <w:pPr>
              <w:pStyle w:val="ListParagraph"/>
              <w:numPr>
                <w:ilvl w:val="0"/>
                <w:numId w:val="43"/>
              </w:numPr>
              <w:rPr>
                <w:rFonts w:cs="Arial"/>
                <w:sz w:val="18"/>
                <w:szCs w:val="18"/>
                <w:lang w:val="en-CA"/>
              </w:rPr>
            </w:pPr>
            <w:r>
              <w:rPr>
                <w:rFonts w:cs="Arial"/>
                <w:sz w:val="18"/>
                <w:szCs w:val="18"/>
              </w:rPr>
              <w:t>Other</w:t>
            </w:r>
          </w:p>
        </w:tc>
      </w:tr>
    </w:tbl>
    <w:p w14:paraId="315D6299" w14:textId="77777777" w:rsidR="00523AC4" w:rsidRPr="002B4496" w:rsidRDefault="00523AC4" w:rsidP="006664D3">
      <w:pPr>
        <w:pStyle w:val="ListParagraph"/>
        <w:ind w:left="0"/>
        <w:outlineLvl w:val="0"/>
        <w:rPr>
          <w:rFonts w:cs="Arial"/>
          <w:b/>
          <w:sz w:val="18"/>
          <w:szCs w:val="18"/>
          <w:lang w:val="en-CA"/>
        </w:rPr>
      </w:pPr>
      <w:r w:rsidRPr="002B4496">
        <w:rPr>
          <w:rFonts w:cs="Arial"/>
          <w:b/>
          <w:sz w:val="18"/>
          <w:szCs w:val="18"/>
          <w:lang w:val="en-CA"/>
        </w:rPr>
        <w:t>4.3.</w:t>
      </w:r>
      <w:r w:rsidRPr="002B4496">
        <w:rPr>
          <w:rFonts w:cs="Arial"/>
          <w:sz w:val="18"/>
          <w:szCs w:val="18"/>
          <w:lang w:val="en-CA"/>
        </w:rPr>
        <w:t xml:space="preserve"> </w:t>
      </w:r>
      <w:r w:rsidRPr="002B4496">
        <w:rPr>
          <w:rFonts w:cs="Arial"/>
          <w:b/>
          <w:sz w:val="18"/>
          <w:szCs w:val="18"/>
          <w:lang w:val="en-CA"/>
        </w:rPr>
        <w:t>Intern(s) identified:</w:t>
      </w:r>
    </w:p>
    <w:p w14:paraId="669C676A" w14:textId="77777777" w:rsidR="00523AC4" w:rsidRPr="002B4496" w:rsidRDefault="00523AC4" w:rsidP="002B4496">
      <w:pPr>
        <w:spacing w:before="120"/>
        <w:rPr>
          <w:rFonts w:cs="Arial"/>
          <w:sz w:val="18"/>
          <w:szCs w:val="18"/>
          <w:lang w:val="en-CA"/>
        </w:rPr>
      </w:pPr>
      <w:r w:rsidRPr="002B4496">
        <w:rPr>
          <w:rFonts w:cs="Arial"/>
          <w:b/>
          <w:sz w:val="18"/>
          <w:szCs w:val="18"/>
          <w:lang w:val="en-CA"/>
        </w:rPr>
        <w:t>4.3.1. Citizenship</w:t>
      </w:r>
      <w:r w:rsidRPr="002B4496">
        <w:rPr>
          <w:rFonts w:cs="Arial"/>
          <w:sz w:val="18"/>
          <w:szCs w:val="18"/>
          <w:lang w:val="en-CA"/>
        </w:rPr>
        <w:t>:</w:t>
      </w:r>
    </w:p>
    <w:p w14:paraId="19383390" w14:textId="77777777" w:rsidR="00523AC4" w:rsidRPr="002B4496" w:rsidRDefault="00523AC4" w:rsidP="00A00CBE">
      <w:pPr>
        <w:pStyle w:val="ListParagraph"/>
        <w:numPr>
          <w:ilvl w:val="0"/>
          <w:numId w:val="15"/>
        </w:numPr>
        <w:ind w:left="851"/>
        <w:rPr>
          <w:rFonts w:cs="Arial"/>
          <w:sz w:val="18"/>
          <w:szCs w:val="18"/>
          <w:lang w:val="en-CA"/>
        </w:rPr>
      </w:pPr>
      <w:r w:rsidRPr="002B4496">
        <w:rPr>
          <w:rFonts w:cs="Arial"/>
          <w:sz w:val="18"/>
          <w:szCs w:val="18"/>
          <w:lang w:val="en-CA"/>
        </w:rPr>
        <w:t>Canadian:</w:t>
      </w:r>
    </w:p>
    <w:p w14:paraId="1C1EDDED" w14:textId="77777777" w:rsidR="00523AC4" w:rsidRPr="002B4496" w:rsidRDefault="00523AC4" w:rsidP="00A00CBE">
      <w:pPr>
        <w:pStyle w:val="ListParagraph"/>
        <w:numPr>
          <w:ilvl w:val="0"/>
          <w:numId w:val="15"/>
        </w:numPr>
        <w:ind w:left="851"/>
        <w:rPr>
          <w:rFonts w:cs="Arial"/>
          <w:sz w:val="18"/>
          <w:szCs w:val="18"/>
          <w:lang w:val="en-CA"/>
        </w:rPr>
      </w:pPr>
      <w:r w:rsidRPr="002B4496">
        <w:rPr>
          <w:rFonts w:cs="Arial"/>
          <w:sz w:val="18"/>
          <w:szCs w:val="18"/>
          <w:lang w:val="en-CA"/>
        </w:rPr>
        <w:t>Permanent Resident:</w:t>
      </w:r>
    </w:p>
    <w:p w14:paraId="673492EE" w14:textId="77777777" w:rsidR="00523AC4" w:rsidRPr="002B4496" w:rsidRDefault="00523AC4" w:rsidP="00A00CBE">
      <w:pPr>
        <w:pStyle w:val="ListParagraph"/>
        <w:numPr>
          <w:ilvl w:val="0"/>
          <w:numId w:val="15"/>
        </w:numPr>
        <w:ind w:left="851"/>
        <w:rPr>
          <w:rFonts w:cs="Arial"/>
          <w:sz w:val="18"/>
          <w:szCs w:val="18"/>
          <w:lang w:val="en-CA"/>
        </w:rPr>
      </w:pPr>
      <w:r w:rsidRPr="002B4496">
        <w:rPr>
          <w:rFonts w:cs="Arial"/>
          <w:sz w:val="18"/>
          <w:szCs w:val="18"/>
          <w:lang w:val="en-CA"/>
        </w:rPr>
        <w:t>Foreign:</w:t>
      </w:r>
    </w:p>
    <w:p w14:paraId="66F59963" w14:textId="77777777" w:rsidR="00523AC4" w:rsidRPr="002B4496" w:rsidRDefault="00523AC4" w:rsidP="00D7398A">
      <w:pPr>
        <w:spacing w:before="120"/>
        <w:ind w:firstLine="491"/>
        <w:rPr>
          <w:rFonts w:cs="Arial"/>
          <w:b/>
          <w:sz w:val="18"/>
          <w:szCs w:val="18"/>
          <w:lang w:val="en-CA"/>
        </w:rPr>
      </w:pPr>
      <w:r w:rsidRPr="002B4496">
        <w:rPr>
          <w:rFonts w:cs="Arial"/>
          <w:b/>
          <w:sz w:val="18"/>
          <w:szCs w:val="18"/>
          <w:lang w:val="en-CA"/>
        </w:rPr>
        <w:t>Gender</w:t>
      </w:r>
    </w:p>
    <w:p w14:paraId="770A5E80" w14:textId="77777777" w:rsidR="00523AC4" w:rsidRPr="002B4496" w:rsidRDefault="00523AC4" w:rsidP="00A00CBE">
      <w:pPr>
        <w:pStyle w:val="ListParagraph"/>
        <w:numPr>
          <w:ilvl w:val="0"/>
          <w:numId w:val="16"/>
        </w:numPr>
        <w:ind w:left="851"/>
        <w:rPr>
          <w:rFonts w:cs="Arial"/>
          <w:sz w:val="18"/>
          <w:szCs w:val="18"/>
          <w:lang w:val="en-CA"/>
        </w:rPr>
      </w:pPr>
      <w:r w:rsidRPr="002B4496">
        <w:rPr>
          <w:rFonts w:cs="Arial"/>
          <w:sz w:val="18"/>
          <w:szCs w:val="18"/>
          <w:lang w:val="en-CA"/>
        </w:rPr>
        <w:t>Female</w:t>
      </w:r>
    </w:p>
    <w:p w14:paraId="63D85826" w14:textId="77777777" w:rsidR="00523AC4" w:rsidRDefault="00523AC4" w:rsidP="00A00CBE">
      <w:pPr>
        <w:pStyle w:val="ListParagraph"/>
        <w:numPr>
          <w:ilvl w:val="0"/>
          <w:numId w:val="16"/>
        </w:numPr>
        <w:ind w:left="851"/>
        <w:rPr>
          <w:rFonts w:cs="Arial"/>
          <w:sz w:val="18"/>
          <w:szCs w:val="18"/>
          <w:lang w:val="en-CA"/>
        </w:rPr>
      </w:pPr>
      <w:r w:rsidRPr="002B4496">
        <w:rPr>
          <w:rFonts w:cs="Arial"/>
          <w:sz w:val="18"/>
          <w:szCs w:val="18"/>
          <w:lang w:val="en-CA"/>
        </w:rPr>
        <w:t>Male</w:t>
      </w:r>
    </w:p>
    <w:p w14:paraId="7DBA892F" w14:textId="77777777" w:rsidR="00BC4557" w:rsidRPr="002B4496" w:rsidRDefault="00BC4557" w:rsidP="00A00CBE">
      <w:pPr>
        <w:pStyle w:val="ListParagraph"/>
        <w:numPr>
          <w:ilvl w:val="0"/>
          <w:numId w:val="16"/>
        </w:numPr>
        <w:ind w:left="851"/>
        <w:rPr>
          <w:rFonts w:cs="Arial"/>
          <w:sz w:val="18"/>
          <w:szCs w:val="18"/>
          <w:lang w:val="en-CA"/>
        </w:rPr>
      </w:pPr>
      <w:r>
        <w:rPr>
          <w:rFonts w:cs="Arial"/>
          <w:sz w:val="18"/>
          <w:szCs w:val="18"/>
          <w:lang w:val="en-CA"/>
        </w:rPr>
        <w:t>Other gender identity</w:t>
      </w:r>
    </w:p>
    <w:sectPr w:rsidR="00BC4557" w:rsidRPr="002B4496" w:rsidSect="00B72B65">
      <w:headerReference w:type="default" r:id="rId41"/>
      <w:footerReference w:type="default" r:id="rId42"/>
      <w:headerReference w:type="first" r:id="rId43"/>
      <w:pgSz w:w="12240" w:h="15840"/>
      <w:pgMar w:top="794" w:right="1151" w:bottom="578" w:left="1151" w:header="431" w:footer="28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7777B" w14:textId="77777777" w:rsidR="00B064D4" w:rsidRDefault="00B064D4" w:rsidP="00F86671">
      <w:r>
        <w:separator/>
      </w:r>
    </w:p>
  </w:endnote>
  <w:endnote w:type="continuationSeparator" w:id="0">
    <w:p w14:paraId="24A2C8FE" w14:textId="77777777" w:rsidR="00B064D4" w:rsidRDefault="00B064D4" w:rsidP="00F8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firstRow="1" w:lastRow="0" w:firstColumn="1" w:lastColumn="0" w:noHBand="0" w:noVBand="1"/>
        </w:tblPr>
        <w:tblGrid>
          <w:gridCol w:w="6353"/>
          <w:gridCol w:w="4717"/>
        </w:tblGrid>
        <w:tr w:rsidR="008F0DF2" w:rsidRPr="00196FE9" w14:paraId="7AABBC3C" w14:textId="77777777" w:rsidTr="00541FF5">
          <w:trPr>
            <w:trHeight w:val="458"/>
          </w:trPr>
          <w:tc>
            <w:tcPr>
              <w:tcW w:w="6353" w:type="dxa"/>
              <w:tcMar>
                <w:bottom w:w="29" w:type="dxa"/>
              </w:tcMar>
              <w:vAlign w:val="bottom"/>
            </w:tcPr>
            <w:p w14:paraId="199E4F93" w14:textId="4CC64A0B" w:rsidR="008F0DF2" w:rsidRPr="00196FE9" w:rsidRDefault="008F0DF2" w:rsidP="00E85070">
              <w:pPr>
                <w:tabs>
                  <w:tab w:val="center" w:pos="4680"/>
                  <w:tab w:val="right" w:pos="9360"/>
                </w:tabs>
              </w:pPr>
              <w:r w:rsidRPr="00504E4A">
                <w:rPr>
                  <w:rFonts w:cs="Arial"/>
                  <w:noProof/>
                  <w:sz w:val="22"/>
                  <w:szCs w:val="22"/>
                </w:rPr>
                <w:drawing>
                  <wp:inline distT="0" distB="0" distL="0" distR="0" wp14:anchorId="0BBE2196" wp14:editId="181B3888">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4708" cy="253004"/>
                            </a:xfrm>
                            <a:prstGeom prst="rect">
                              <a:avLst/>
                            </a:prstGeom>
                            <a:noFill/>
                          </pic:spPr>
                        </pic:pic>
                      </a:graphicData>
                    </a:graphic>
                  </wp:inline>
                </w:drawing>
              </w:r>
              <w:r>
                <w:rPr>
                  <w:sz w:val="16"/>
                  <w:szCs w:val="16"/>
                </w:rPr>
                <w:t xml:space="preserve"> </w:t>
              </w:r>
              <w:proofErr w:type="spellStart"/>
              <w:r w:rsidRPr="0068375C">
                <w:rPr>
                  <w:color w:val="00B0F0"/>
                  <w:sz w:val="16"/>
                  <w:szCs w:val="16"/>
                </w:rPr>
                <w:t>Mitacs</w:t>
              </w:r>
              <w:proofErr w:type="spellEnd"/>
              <w:r w:rsidRPr="0068375C">
                <w:rPr>
                  <w:color w:val="00B0F0"/>
                  <w:sz w:val="16"/>
                  <w:szCs w:val="16"/>
                </w:rPr>
                <w:t xml:space="preserve"> Accele</w:t>
              </w:r>
              <w:r>
                <w:rPr>
                  <w:color w:val="00B0F0"/>
                  <w:sz w:val="16"/>
                  <w:szCs w:val="16"/>
                </w:rPr>
                <w:t>rate Proposal Application  - V01_2018</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14:paraId="695F8B8C" w14:textId="63080918" w:rsidR="008F0DF2" w:rsidRPr="00196FE9" w:rsidRDefault="008F0DF2" w:rsidP="00A20D1A">
                  <w:pPr>
                    <w:tabs>
                      <w:tab w:val="center" w:pos="4680"/>
                      <w:tab w:val="right" w:pos="9360"/>
                    </w:tabs>
                    <w:jc w:val="right"/>
                    <w:rPr>
                      <w:rFonts w:cs="Arial"/>
                      <w:szCs w:val="18"/>
                    </w:rPr>
                  </w:pPr>
                  <w:r w:rsidRPr="00344F0E">
                    <w:rPr>
                      <w:rFonts w:cs="Arial"/>
                      <w:color w:val="00AFEF"/>
                      <w:sz w:val="16"/>
                      <w:szCs w:val="16"/>
                    </w:rPr>
                    <w:t xml:space="preserve"> </w:t>
                  </w:r>
                  <w:r w:rsidRPr="00344F0E">
                    <w:rPr>
                      <w:rFonts w:cs="Arial"/>
                      <w:b/>
                      <w:bCs/>
                      <w:color w:val="00AFEF"/>
                      <w:sz w:val="16"/>
                      <w:szCs w:val="16"/>
                    </w:rPr>
                    <w:fldChar w:fldCharType="begin"/>
                  </w:r>
                  <w:r w:rsidRPr="00344F0E">
                    <w:rPr>
                      <w:rFonts w:cs="Arial"/>
                      <w:b/>
                      <w:bCs/>
                      <w:color w:val="00AFEF"/>
                      <w:sz w:val="16"/>
                      <w:szCs w:val="16"/>
                    </w:rPr>
                    <w:instrText xml:space="preserve"> PAGE </w:instrText>
                  </w:r>
                  <w:r w:rsidRPr="00344F0E">
                    <w:rPr>
                      <w:rFonts w:cs="Arial"/>
                      <w:b/>
                      <w:bCs/>
                      <w:color w:val="00AFEF"/>
                      <w:sz w:val="16"/>
                      <w:szCs w:val="16"/>
                    </w:rPr>
                    <w:fldChar w:fldCharType="separate"/>
                  </w:r>
                  <w:r>
                    <w:rPr>
                      <w:rFonts w:cs="Arial"/>
                      <w:b/>
                      <w:bCs/>
                      <w:noProof/>
                      <w:color w:val="00AFEF"/>
                      <w:sz w:val="16"/>
                      <w:szCs w:val="16"/>
                    </w:rPr>
                    <w:t>4</w:t>
                  </w:r>
                  <w:r w:rsidRPr="00344F0E">
                    <w:rPr>
                      <w:rFonts w:cs="Arial"/>
                      <w:b/>
                      <w:bCs/>
                      <w:color w:val="00AFEF"/>
                      <w:sz w:val="16"/>
                      <w:szCs w:val="16"/>
                    </w:rPr>
                    <w:fldChar w:fldCharType="end"/>
                  </w:r>
                  <w:r w:rsidRPr="00344F0E">
                    <w:rPr>
                      <w:rFonts w:cs="Arial"/>
                      <w:color w:val="00AFEF"/>
                      <w:sz w:val="16"/>
                      <w:szCs w:val="16"/>
                    </w:rPr>
                    <w:t xml:space="preserve"> of </w:t>
                  </w:r>
                  <w:r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Pr="00344F0E">
                    <w:rPr>
                      <w:rFonts w:cs="Arial"/>
                      <w:b/>
                      <w:bCs/>
                      <w:color w:val="00AFEF"/>
                      <w:sz w:val="16"/>
                      <w:szCs w:val="16"/>
                    </w:rPr>
                    <w:fldChar w:fldCharType="separate"/>
                  </w:r>
                  <w:r>
                    <w:rPr>
                      <w:rFonts w:cs="Arial"/>
                      <w:b/>
                      <w:bCs/>
                      <w:noProof/>
                      <w:color w:val="00AFEF"/>
                      <w:sz w:val="16"/>
                      <w:szCs w:val="16"/>
                    </w:rPr>
                    <w:t>14</w:t>
                  </w:r>
                  <w:r w:rsidRPr="00344F0E">
                    <w:rPr>
                      <w:rFonts w:cs="Arial"/>
                      <w:b/>
                      <w:bCs/>
                      <w:color w:val="00AFEF"/>
                      <w:sz w:val="16"/>
                      <w:szCs w:val="16"/>
                    </w:rPr>
                    <w:fldChar w:fldCharType="end"/>
                  </w:r>
                </w:p>
              </w:sdtContent>
            </w:sdt>
            <w:p w14:paraId="11796F33" w14:textId="77777777" w:rsidR="008F0DF2" w:rsidRPr="00F34A98" w:rsidRDefault="008F0DF2" w:rsidP="00A20D1A">
              <w:pPr>
                <w:tabs>
                  <w:tab w:val="center" w:pos="4680"/>
                  <w:tab w:val="right" w:pos="9360"/>
                </w:tabs>
                <w:ind w:left="720"/>
                <w:jc w:val="right"/>
                <w:rPr>
                  <w:rFonts w:cs="Arial"/>
                  <w:color w:val="00B0F0"/>
                  <w:sz w:val="16"/>
                  <w:szCs w:val="16"/>
                </w:rPr>
              </w:pPr>
              <w:hyperlink r:id="rId2" w:history="1">
                <w:r w:rsidRPr="00F34A98">
                  <w:rPr>
                    <w:rStyle w:val="Hyperlink"/>
                    <w:noProof/>
                    <w:color w:val="00AFEF"/>
                    <w:sz w:val="16"/>
                    <w:szCs w:val="16"/>
                  </w:rPr>
                  <w:t>www.mitacs.ca</w:t>
                </w:r>
              </w:hyperlink>
            </w:p>
          </w:tc>
        </w:tr>
      </w:tbl>
      <w:p w14:paraId="2961394B" w14:textId="77777777" w:rsidR="008F0DF2" w:rsidRPr="0068375C" w:rsidRDefault="008F0DF2" w:rsidP="00E546AB">
        <w:pPr>
          <w:tabs>
            <w:tab w:val="center" w:pos="4680"/>
            <w:tab w:val="right" w:pos="9360"/>
          </w:tabs>
          <w:rPr>
            <w:color w:val="00B0F0"/>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9B22F" w14:textId="77777777" w:rsidR="00B064D4" w:rsidRDefault="00B064D4" w:rsidP="00F86671">
      <w:r>
        <w:separator/>
      </w:r>
    </w:p>
  </w:footnote>
  <w:footnote w:type="continuationSeparator" w:id="0">
    <w:p w14:paraId="19B924D3" w14:textId="77777777" w:rsidR="00B064D4" w:rsidRDefault="00B064D4" w:rsidP="00F86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FF122" w14:textId="77777777" w:rsidR="008F0DF2" w:rsidRDefault="008F0DF2" w:rsidP="00BA32D0">
    <w:pPr>
      <w:pStyle w:val="Header-titlefirstpage"/>
      <w:tabs>
        <w:tab w:val="left" w:pos="4716"/>
        <w:tab w:val="right" w:pos="10426"/>
      </w:tabs>
      <w:spacing w:line="240" w:lineRule="auto"/>
      <w:jc w:val="left"/>
      <w:rPr>
        <w:sz w:val="28"/>
      </w:rPr>
    </w:pPr>
  </w:p>
  <w:p w14:paraId="2C32979E" w14:textId="77777777" w:rsidR="008F0DF2" w:rsidRPr="00BA32D0" w:rsidRDefault="008F0DF2" w:rsidP="00BA32D0">
    <w:pPr>
      <w:pStyle w:val="Header"/>
      <w:jc w:val="right"/>
      <w:rPr>
        <w:rFonts w:ascii="Century Gothic" w:hAnsi="Century Gothic"/>
        <w:b/>
        <w:color w:val="FFFFFF" w:themeColor="background1"/>
      </w:rPr>
    </w:pPr>
    <w:r w:rsidRPr="00BA32D0">
      <w:rPr>
        <w:rFonts w:ascii="Century Gothic" w:hAnsi="Century Gothic"/>
        <w:b/>
        <w:color w:val="FFFFFF" w:themeColor="background1"/>
        <w:sz w:val="28"/>
        <w:lang w:val="fr-CA"/>
      </w:rPr>
      <w:t xml:space="preserve">Formulaire de demande </w:t>
    </w:r>
    <w:proofErr w:type="spellStart"/>
    <w:r w:rsidRPr="00BA32D0">
      <w:rPr>
        <w:rFonts w:ascii="Century Gothic" w:hAnsi="Century Gothic"/>
        <w:b/>
        <w:color w:val="FFFFFF" w:themeColor="background1"/>
        <w:sz w:val="28"/>
        <w:lang w:val="fr-CA"/>
      </w:rPr>
      <w:t>Mitacs</w:t>
    </w:r>
    <w:proofErr w:type="spellEnd"/>
    <w:r w:rsidRPr="00BA32D0">
      <w:rPr>
        <w:rFonts w:ascii="Century Gothic" w:hAnsi="Century Gothic"/>
        <w:b/>
        <w:color w:val="FFFFFF" w:themeColor="background1"/>
        <w:sz w:val="28"/>
        <w:lang w:val="fr-CA"/>
      </w:rPr>
      <w:t xml:space="preserve"> Accélération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36941" w14:textId="77777777" w:rsidR="008F0DF2" w:rsidRDefault="008F0DF2" w:rsidP="00736D71">
    <w:pPr>
      <w:pStyle w:val="Header-titlefirstpage"/>
    </w:pPr>
    <w:r>
      <w:rPr>
        <w:b w:val="0"/>
        <w:noProof/>
        <w:sz w:val="28"/>
        <w:szCs w:val="28"/>
        <w:lang w:val="en-US"/>
      </w:rPr>
      <w:drawing>
        <wp:anchor distT="0" distB="0" distL="114300" distR="114300" simplePos="0" relativeHeight="251659264" behindDoc="1" locked="0" layoutInCell="1" allowOverlap="1" wp14:anchorId="6754865B" wp14:editId="30B33FCE">
          <wp:simplePos x="0" y="0"/>
          <wp:positionH relativeFrom="column">
            <wp:posOffset>87822</wp:posOffset>
          </wp:positionH>
          <wp:positionV relativeFrom="paragraph">
            <wp:posOffset>-7871</wp:posOffset>
          </wp:positionV>
          <wp:extent cx="6453963" cy="105262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453963" cy="1052623"/>
                  </a:xfrm>
                  <a:prstGeom prst="rect">
                    <a:avLst/>
                  </a:prstGeom>
                </pic:spPr>
              </pic:pic>
            </a:graphicData>
          </a:graphic>
          <wp14:sizeRelH relativeFrom="margin">
            <wp14:pctWidth>0</wp14:pctWidth>
          </wp14:sizeRelH>
          <wp14:sizeRelV relativeFrom="margin">
            <wp14:pctHeight>0</wp14:pctHeight>
          </wp14:sizeRelV>
        </wp:anchor>
      </w:drawing>
    </w:r>
  </w:p>
  <w:p w14:paraId="4569D062" w14:textId="77777777" w:rsidR="008F0DF2" w:rsidRPr="009A32E2" w:rsidRDefault="008F0DF2" w:rsidP="009A32E2">
    <w:pPr>
      <w:pStyle w:val="Header-titlefirstpage"/>
      <w:spacing w:line="240" w:lineRule="auto"/>
      <w:rPr>
        <w:sz w:val="22"/>
        <w:szCs w:val="22"/>
      </w:rPr>
    </w:pPr>
  </w:p>
  <w:p w14:paraId="076C1D6A" w14:textId="77777777" w:rsidR="008F0DF2" w:rsidRPr="00541FF5" w:rsidRDefault="008F0DF2" w:rsidP="009A32E2">
    <w:pPr>
      <w:pStyle w:val="Header-titlefirstpage"/>
      <w:rPr>
        <w:sz w:val="28"/>
        <w:szCs w:val="28"/>
      </w:rPr>
    </w:pPr>
    <w:r w:rsidRPr="00541FF5">
      <w:rPr>
        <w:sz w:val="28"/>
        <w:szCs w:val="28"/>
      </w:rPr>
      <w:t xml:space="preserve">Mitacs Accelerate Proposal Application </w:t>
    </w:r>
  </w:p>
  <w:p w14:paraId="59B12EDE" w14:textId="77777777" w:rsidR="008F0DF2" w:rsidRPr="0068375C" w:rsidRDefault="008F0DF2" w:rsidP="0068375C">
    <w:pPr>
      <w:pStyle w:val="Header-datefirstpage"/>
      <w:tabs>
        <w:tab w:val="left" w:pos="7935"/>
        <w:tab w:val="right" w:pos="105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15:restartNumberingAfterBreak="0">
    <w:nsid w:val="00F67E53"/>
    <w:multiLevelType w:val="multilevel"/>
    <w:tmpl w:val="535E94A6"/>
    <w:lvl w:ilvl="0">
      <w:start w:val="3"/>
      <w:numFmt w:val="decimal"/>
      <w:lvlText w:val="%1."/>
      <w:lvlJc w:val="left"/>
      <w:pPr>
        <w:ind w:left="540" w:hanging="540"/>
      </w:pPr>
      <w:rPr>
        <w:rFonts w:cs="Arial" w:hint="default"/>
      </w:rPr>
    </w:lvl>
    <w:lvl w:ilvl="1">
      <w:start w:val="1"/>
      <w:numFmt w:val="decimal"/>
      <w:lvlText w:val="%1.%2."/>
      <w:lvlJc w:val="left"/>
      <w:pPr>
        <w:ind w:left="720" w:hanging="360"/>
      </w:pPr>
      <w:rPr>
        <w:rFonts w:cs="Arial" w:hint="default"/>
        <w:b/>
      </w:rPr>
    </w:lvl>
    <w:lvl w:ilvl="2">
      <w:start w:val="1"/>
      <w:numFmt w:val="decimal"/>
      <w:lvlText w:val="%1.%2.%3."/>
      <w:lvlJc w:val="left"/>
      <w:pPr>
        <w:ind w:left="1440" w:hanging="720"/>
      </w:pPr>
      <w:rPr>
        <w:rFonts w:cs="Arial" w:hint="default"/>
      </w:rPr>
    </w:lvl>
    <w:lvl w:ilvl="3">
      <w:start w:val="1"/>
      <w:numFmt w:val="decimal"/>
      <w:lvlText w:val="%1.%2.%3.%4."/>
      <w:lvlJc w:val="left"/>
      <w:pPr>
        <w:ind w:left="2160" w:hanging="108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3240" w:hanging="144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4320" w:hanging="1800"/>
      </w:pPr>
      <w:rPr>
        <w:rFonts w:cs="Arial" w:hint="default"/>
      </w:rPr>
    </w:lvl>
    <w:lvl w:ilvl="8">
      <w:start w:val="1"/>
      <w:numFmt w:val="decimal"/>
      <w:lvlText w:val="%1.%2.%3.%4.%5.%6.%7.%8.%9."/>
      <w:lvlJc w:val="left"/>
      <w:pPr>
        <w:ind w:left="4680" w:hanging="1800"/>
      </w:pPr>
      <w:rPr>
        <w:rFonts w:cs="Arial" w:hint="default"/>
      </w:rPr>
    </w:lvl>
  </w:abstractNum>
  <w:abstractNum w:abstractNumId="2" w15:restartNumberingAfterBreak="0">
    <w:nsid w:val="04393728"/>
    <w:multiLevelType w:val="multilevel"/>
    <w:tmpl w:val="583C54C2"/>
    <w:lvl w:ilvl="0">
      <w:start w:val="4"/>
      <w:numFmt w:val="decimal"/>
      <w:lvlText w:val="%1."/>
      <w:lvlJc w:val="left"/>
      <w:pPr>
        <w:ind w:left="495" w:hanging="495"/>
      </w:pPr>
      <w:rPr>
        <w:rFonts w:hint="default"/>
        <w:b/>
      </w:rPr>
    </w:lvl>
    <w:lvl w:ilvl="1">
      <w:start w:val="2"/>
      <w:numFmt w:val="decimal"/>
      <w:lvlText w:val="%1.1."/>
      <w:lvlJc w:val="left"/>
      <w:pPr>
        <w:ind w:left="495" w:hanging="49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CB11D41"/>
    <w:multiLevelType w:val="hybridMultilevel"/>
    <w:tmpl w:val="7D7ED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17358"/>
    <w:multiLevelType w:val="multilevel"/>
    <w:tmpl w:val="7C426C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5" w15:restartNumberingAfterBreak="0">
    <w:nsid w:val="0E9C3552"/>
    <w:multiLevelType w:val="multilevel"/>
    <w:tmpl w:val="583C54C2"/>
    <w:lvl w:ilvl="0">
      <w:start w:val="4"/>
      <w:numFmt w:val="decimal"/>
      <w:lvlText w:val="%1."/>
      <w:lvlJc w:val="left"/>
      <w:pPr>
        <w:ind w:left="495" w:hanging="495"/>
      </w:pPr>
      <w:rPr>
        <w:rFonts w:hint="default"/>
        <w:b/>
      </w:rPr>
    </w:lvl>
    <w:lvl w:ilvl="1">
      <w:start w:val="2"/>
      <w:numFmt w:val="decimal"/>
      <w:lvlText w:val="%1.1."/>
      <w:lvlJc w:val="left"/>
      <w:pPr>
        <w:ind w:left="495" w:hanging="49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9EF1C34"/>
    <w:multiLevelType w:val="multilevel"/>
    <w:tmpl w:val="3E8627B4"/>
    <w:lvl w:ilvl="0">
      <w:start w:val="4"/>
      <w:numFmt w:val="decimal"/>
      <w:lvlText w:val="%1."/>
      <w:lvlJc w:val="left"/>
      <w:pPr>
        <w:ind w:left="360" w:hanging="360"/>
      </w:pPr>
      <w:rPr>
        <w:rFonts w:hint="default"/>
      </w:rPr>
    </w:lvl>
    <w:lvl w:ilv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11" w15:restartNumberingAfterBreak="0">
    <w:nsid w:val="1E7C2FF9"/>
    <w:multiLevelType w:val="hybridMultilevel"/>
    <w:tmpl w:val="4C0E4414"/>
    <w:lvl w:ilvl="0" w:tplc="556EEDC4">
      <w:start w:val="3"/>
      <w:numFmt w:val="bullet"/>
      <w:lvlText w:val="•"/>
      <w:lvlJc w:val="left"/>
      <w:pPr>
        <w:ind w:left="720" w:hanging="360"/>
      </w:pPr>
      <w:rPr>
        <w:rFonts w:ascii="Arial" w:eastAsia="Times New Roman" w:hAnsi="Arial" w:cs="Arial" w:hint="default"/>
      </w:rPr>
    </w:lvl>
    <w:lvl w:ilvl="1" w:tplc="10090019">
      <w:start w:val="1"/>
      <w:numFmt w:val="lowerLetter"/>
      <w:lvlText w:val="%2."/>
      <w:lvlJc w:val="left"/>
      <w:pPr>
        <w:ind w:left="1440" w:hanging="360"/>
      </w:pPr>
      <w:rPr>
        <w:rFonts w:hint="default"/>
        <w:b/>
      </w:rPr>
    </w:lvl>
    <w:lvl w:ilvl="2" w:tplc="10090019">
      <w:start w:val="1"/>
      <w:numFmt w:val="lowerLetter"/>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EE9A1006">
      <w:start w:val="4"/>
      <w:numFmt w:val="bullet"/>
      <w:lvlText w:val="-"/>
      <w:lvlJc w:val="left"/>
      <w:pPr>
        <w:ind w:left="3600" w:hanging="360"/>
      </w:pPr>
      <w:rPr>
        <w:rFonts w:ascii="Arial" w:eastAsia="Times New Roman" w:hAnsi="Arial" w:cs="Arial" w:hint="default"/>
        <w:b/>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F16D52"/>
    <w:multiLevelType w:val="hybridMultilevel"/>
    <w:tmpl w:val="493E4D10"/>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3" w15:restartNumberingAfterBreak="0">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2A3D209E"/>
    <w:multiLevelType w:val="hybridMultilevel"/>
    <w:tmpl w:val="F9F6D9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6" w15:restartNumberingAfterBreak="0">
    <w:nsid w:val="32C85A1A"/>
    <w:multiLevelType w:val="hybridMultilevel"/>
    <w:tmpl w:val="B5F406E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2915A9"/>
    <w:multiLevelType w:val="multilevel"/>
    <w:tmpl w:val="7F0C971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C2A65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6029A0"/>
    <w:multiLevelType w:val="hybridMultilevel"/>
    <w:tmpl w:val="ABD82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4A2D88A">
      <w:start w:val="8"/>
      <w:numFmt w:val="decimal"/>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21" w15:restartNumberingAfterBreak="0">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75E2955"/>
    <w:multiLevelType w:val="hybridMultilevel"/>
    <w:tmpl w:val="7D7ED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31763D9"/>
    <w:multiLevelType w:val="multilevel"/>
    <w:tmpl w:val="733A0EFC"/>
    <w:lvl w:ilvl="0">
      <w:start w:val="4"/>
      <w:numFmt w:val="decimal"/>
      <w:lvlText w:val="%1."/>
      <w:lvlJc w:val="left"/>
      <w:pPr>
        <w:ind w:left="644" w:hanging="502"/>
      </w:pPr>
      <w:rPr>
        <w:rFonts w:hint="default"/>
        <w:sz w:val="24"/>
        <w:szCs w:val="24"/>
      </w:rPr>
    </w:lvl>
    <w:lvl w:ilvl="1">
      <w:start w:val="2"/>
      <w:numFmt w:val="decimal"/>
      <w:isLgl/>
      <w:lvlText w:val="%1.%2."/>
      <w:lvlJc w:val="left"/>
      <w:pPr>
        <w:ind w:left="637" w:hanging="495"/>
      </w:pPr>
      <w:rPr>
        <w:rFonts w:hint="default"/>
        <w:b/>
      </w:rPr>
    </w:lvl>
    <w:lvl w:ilvl="2">
      <w:start w:val="1"/>
      <w:numFmt w:val="decimal"/>
      <w:isLgl/>
      <w:lvlText w:val="%1.%2.%3."/>
      <w:lvlJc w:val="left"/>
      <w:pPr>
        <w:ind w:left="862" w:hanging="720"/>
      </w:pPr>
      <w:rPr>
        <w:rFonts w:hint="default"/>
        <w:b/>
      </w:rPr>
    </w:lvl>
    <w:lvl w:ilvl="3">
      <w:start w:val="1"/>
      <w:numFmt w:val="decimal"/>
      <w:isLgl/>
      <w:lvlText w:val="%1.%2.%3.%4."/>
      <w:lvlJc w:val="left"/>
      <w:pPr>
        <w:ind w:left="862" w:hanging="720"/>
      </w:pPr>
      <w:rPr>
        <w:rFonts w:hint="default"/>
        <w:b/>
      </w:rPr>
    </w:lvl>
    <w:lvl w:ilvl="4">
      <w:start w:val="1"/>
      <w:numFmt w:val="decimal"/>
      <w:isLgl/>
      <w:lvlText w:val="%1.%2.%3.%4.%5."/>
      <w:lvlJc w:val="left"/>
      <w:pPr>
        <w:ind w:left="1222" w:hanging="1080"/>
      </w:pPr>
      <w:rPr>
        <w:rFonts w:hint="default"/>
        <w:b/>
      </w:rPr>
    </w:lvl>
    <w:lvl w:ilvl="5">
      <w:start w:val="1"/>
      <w:numFmt w:val="decimal"/>
      <w:isLgl/>
      <w:lvlText w:val="%1.%2.%3.%4.%5.%6."/>
      <w:lvlJc w:val="left"/>
      <w:pPr>
        <w:ind w:left="1222" w:hanging="1080"/>
      </w:pPr>
      <w:rPr>
        <w:rFonts w:hint="default"/>
        <w:b/>
      </w:rPr>
    </w:lvl>
    <w:lvl w:ilvl="6">
      <w:start w:val="1"/>
      <w:numFmt w:val="decimal"/>
      <w:isLgl/>
      <w:lvlText w:val="%1.%2.%3.%4.%5.%6.%7."/>
      <w:lvlJc w:val="left"/>
      <w:pPr>
        <w:ind w:left="1582" w:hanging="1440"/>
      </w:pPr>
      <w:rPr>
        <w:rFonts w:hint="default"/>
        <w:b/>
      </w:rPr>
    </w:lvl>
    <w:lvl w:ilvl="7">
      <w:start w:val="1"/>
      <w:numFmt w:val="decimal"/>
      <w:isLgl/>
      <w:lvlText w:val="%1.%2.%3.%4.%5.%6.%7.%8."/>
      <w:lvlJc w:val="left"/>
      <w:pPr>
        <w:ind w:left="1582" w:hanging="1440"/>
      </w:pPr>
      <w:rPr>
        <w:rFonts w:hint="default"/>
        <w:b/>
      </w:rPr>
    </w:lvl>
    <w:lvl w:ilvl="8">
      <w:start w:val="1"/>
      <w:numFmt w:val="decimal"/>
      <w:isLgl/>
      <w:lvlText w:val="%1.%2.%3.%4.%5.%6.%7.%8.%9."/>
      <w:lvlJc w:val="left"/>
      <w:pPr>
        <w:ind w:left="1942" w:hanging="1800"/>
      </w:pPr>
      <w:rPr>
        <w:rFonts w:hint="default"/>
        <w:b/>
      </w:rPr>
    </w:lvl>
  </w:abstractNum>
  <w:abstractNum w:abstractNumId="25" w15:restartNumberingAfterBreak="0">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6" w15:restartNumberingAfterBreak="0">
    <w:nsid w:val="5EDF4B00"/>
    <w:multiLevelType w:val="hybridMultilevel"/>
    <w:tmpl w:val="1A1298DC"/>
    <w:lvl w:ilvl="0" w:tplc="F0C2ED0A">
      <w:start w:val="1"/>
      <w:numFmt w:val="bullet"/>
      <w:lvlText w:val="□"/>
      <w:lvlJc w:val="left"/>
      <w:pPr>
        <w:ind w:left="720" w:hanging="360"/>
      </w:pPr>
      <w:rPr>
        <w:rFonts w:ascii="Arial" w:hAnsi="Arial" w:hint="default"/>
        <w:color w:val="000000" w:themeColor="text1"/>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1B36B02"/>
    <w:multiLevelType w:val="hybridMultilevel"/>
    <w:tmpl w:val="0598E344"/>
    <w:lvl w:ilvl="0" w:tplc="A748192C">
      <w:start w:val="1"/>
      <w:numFmt w:val="bullet"/>
      <w:lvlText w:val=""/>
      <w:lvlJc w:val="left"/>
      <w:pPr>
        <w:ind w:left="720" w:hanging="360"/>
      </w:pPr>
      <w:rPr>
        <w:rFonts w:ascii="Wingdings" w:hAnsi="Wingdings" w:hint="default"/>
        <w:color w:val="BFBFBF" w:themeColor="background1" w:themeShade="BF"/>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1BD5960"/>
    <w:multiLevelType w:val="hybridMultilevel"/>
    <w:tmpl w:val="7D7ED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3C0BC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32" w15:restartNumberingAfterBreak="0">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4" w15:restartNumberingAfterBreak="0">
    <w:nsid w:val="739D2232"/>
    <w:multiLevelType w:val="hybridMultilevel"/>
    <w:tmpl w:val="FBD0ED1E"/>
    <w:lvl w:ilvl="0" w:tplc="43B00E74">
      <w:start w:val="1"/>
      <w:numFmt w:val="bullet"/>
      <w:lvlText w:val="-"/>
      <w:lvlJc w:val="left"/>
      <w:pPr>
        <w:ind w:left="1287" w:hanging="360"/>
      </w:pPr>
      <w:rPr>
        <w:rFonts w:ascii="Arial" w:eastAsia="Times New Roman" w:hAnsi="Arial" w:cs="Aria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5" w15:restartNumberingAfterBreak="0">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6" w15:restartNumberingAfterBreak="0">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AED23C8"/>
    <w:multiLevelType w:val="hybridMultilevel"/>
    <w:tmpl w:val="8F0A1862"/>
    <w:lvl w:ilvl="0" w:tplc="10090019">
      <w:start w:val="1"/>
      <w:numFmt w:val="lowerLetter"/>
      <w:lvlText w:val="%1."/>
      <w:lvlJc w:val="left"/>
      <w:pPr>
        <w:ind w:left="1004" w:hanging="360"/>
      </w:pPr>
      <w:rPr>
        <w:b/>
      </w:rPr>
    </w:lvl>
    <w:lvl w:ilvl="1" w:tplc="10090019">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40" w15:restartNumberingAfterBreak="0">
    <w:nsid w:val="7B541AD2"/>
    <w:multiLevelType w:val="multilevel"/>
    <w:tmpl w:val="2F4011FC"/>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10"/>
  </w:num>
  <w:num w:numId="2">
    <w:abstractNumId w:val="16"/>
  </w:num>
  <w:num w:numId="3">
    <w:abstractNumId w:val="33"/>
  </w:num>
  <w:num w:numId="4">
    <w:abstractNumId w:val="1"/>
  </w:num>
  <w:num w:numId="5">
    <w:abstractNumId w:val="39"/>
  </w:num>
  <w:num w:numId="6">
    <w:abstractNumId w:val="6"/>
  </w:num>
  <w:num w:numId="7">
    <w:abstractNumId w:val="40"/>
  </w:num>
  <w:num w:numId="8">
    <w:abstractNumId w:val="9"/>
  </w:num>
  <w:num w:numId="9">
    <w:abstractNumId w:val="11"/>
  </w:num>
  <w:num w:numId="10">
    <w:abstractNumId w:val="23"/>
  </w:num>
  <w:num w:numId="11">
    <w:abstractNumId w:val="32"/>
  </w:num>
  <w:num w:numId="12">
    <w:abstractNumId w:val="25"/>
  </w:num>
  <w:num w:numId="13">
    <w:abstractNumId w:val="35"/>
  </w:num>
  <w:num w:numId="14">
    <w:abstractNumId w:val="12"/>
  </w:num>
  <w:num w:numId="15">
    <w:abstractNumId w:val="34"/>
  </w:num>
  <w:num w:numId="16">
    <w:abstractNumId w:val="0"/>
  </w:num>
  <w:num w:numId="17">
    <w:abstractNumId w:val="7"/>
  </w:num>
  <w:num w:numId="18">
    <w:abstractNumId w:val="15"/>
  </w:num>
  <w:num w:numId="19">
    <w:abstractNumId w:val="26"/>
  </w:num>
  <w:num w:numId="20">
    <w:abstractNumId w:val="27"/>
  </w:num>
  <w:num w:numId="21">
    <w:abstractNumId w:val="21"/>
  </w:num>
  <w:num w:numId="22">
    <w:abstractNumId w:val="30"/>
  </w:num>
  <w:num w:numId="23">
    <w:abstractNumId w:val="20"/>
  </w:num>
  <w:num w:numId="24">
    <w:abstractNumId w:val="5"/>
  </w:num>
  <w:num w:numId="25">
    <w:abstractNumId w:val="4"/>
  </w:num>
  <w:num w:numId="26">
    <w:abstractNumId w:val="18"/>
  </w:num>
  <w:num w:numId="27">
    <w:abstractNumId w:val="38"/>
  </w:num>
  <w:num w:numId="28">
    <w:abstractNumId w:val="2"/>
  </w:num>
  <w:num w:numId="29">
    <w:abstractNumId w:val="29"/>
  </w:num>
  <w:num w:numId="30">
    <w:abstractNumId w:val="17"/>
  </w:num>
  <w:num w:numId="31">
    <w:abstractNumId w:val="31"/>
  </w:num>
  <w:num w:numId="32">
    <w:abstractNumId w:val="24"/>
  </w:num>
  <w:num w:numId="33">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3"/>
  </w:num>
  <w:num w:numId="36">
    <w:abstractNumId w:val="22"/>
  </w:num>
  <w:num w:numId="37">
    <w:abstractNumId w:val="19"/>
  </w:num>
  <w:num w:numId="38">
    <w:abstractNumId w:val="8"/>
  </w:num>
  <w:num w:numId="39">
    <w:abstractNumId w:val="36"/>
  </w:num>
  <w:num w:numId="40">
    <w:abstractNumId w:val="37"/>
  </w:num>
  <w:num w:numId="41">
    <w:abstractNumId w:val="35"/>
  </w:num>
  <w:num w:numId="42">
    <w:abstractNumId w:val="12"/>
  </w:num>
  <w:num w:numId="43">
    <w:abstractNumId w:val="13"/>
  </w:num>
  <w:num w:numId="44">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ED5"/>
    <w:rsid w:val="00000981"/>
    <w:rsid w:val="00001826"/>
    <w:rsid w:val="0000309B"/>
    <w:rsid w:val="000034AC"/>
    <w:rsid w:val="00003E46"/>
    <w:rsid w:val="00005B8A"/>
    <w:rsid w:val="000071B4"/>
    <w:rsid w:val="00011622"/>
    <w:rsid w:val="00011A42"/>
    <w:rsid w:val="00013718"/>
    <w:rsid w:val="00020C63"/>
    <w:rsid w:val="00021F6A"/>
    <w:rsid w:val="000243C7"/>
    <w:rsid w:val="000245BA"/>
    <w:rsid w:val="0002638E"/>
    <w:rsid w:val="000334AF"/>
    <w:rsid w:val="0003531A"/>
    <w:rsid w:val="00035A2E"/>
    <w:rsid w:val="000429D9"/>
    <w:rsid w:val="00043676"/>
    <w:rsid w:val="00043C6B"/>
    <w:rsid w:val="00044337"/>
    <w:rsid w:val="00044A60"/>
    <w:rsid w:val="0004696D"/>
    <w:rsid w:val="00056372"/>
    <w:rsid w:val="000603B2"/>
    <w:rsid w:val="00061A6D"/>
    <w:rsid w:val="00065798"/>
    <w:rsid w:val="00066080"/>
    <w:rsid w:val="00067C22"/>
    <w:rsid w:val="000718CB"/>
    <w:rsid w:val="0007739F"/>
    <w:rsid w:val="000829D9"/>
    <w:rsid w:val="00083AAD"/>
    <w:rsid w:val="000901D4"/>
    <w:rsid w:val="000914E1"/>
    <w:rsid w:val="00095538"/>
    <w:rsid w:val="000957E1"/>
    <w:rsid w:val="00096B8C"/>
    <w:rsid w:val="000A6B76"/>
    <w:rsid w:val="000B0BB4"/>
    <w:rsid w:val="000B1261"/>
    <w:rsid w:val="000C0D7F"/>
    <w:rsid w:val="000D04F3"/>
    <w:rsid w:val="000D32AE"/>
    <w:rsid w:val="000E19F2"/>
    <w:rsid w:val="000E219C"/>
    <w:rsid w:val="000E7518"/>
    <w:rsid w:val="000F4FB5"/>
    <w:rsid w:val="000F56D6"/>
    <w:rsid w:val="000F695C"/>
    <w:rsid w:val="00101DF7"/>
    <w:rsid w:val="001108D6"/>
    <w:rsid w:val="00111A6E"/>
    <w:rsid w:val="00112ABF"/>
    <w:rsid w:val="00122A9F"/>
    <w:rsid w:val="00122BFD"/>
    <w:rsid w:val="0012541A"/>
    <w:rsid w:val="00140120"/>
    <w:rsid w:val="0014538C"/>
    <w:rsid w:val="001471E7"/>
    <w:rsid w:val="0014735E"/>
    <w:rsid w:val="00154A83"/>
    <w:rsid w:val="001612F8"/>
    <w:rsid w:val="001664BD"/>
    <w:rsid w:val="001722F9"/>
    <w:rsid w:val="001746B6"/>
    <w:rsid w:val="00174DF4"/>
    <w:rsid w:val="00183728"/>
    <w:rsid w:val="00191A6A"/>
    <w:rsid w:val="00197E5A"/>
    <w:rsid w:val="001A3892"/>
    <w:rsid w:val="001A5702"/>
    <w:rsid w:val="001B1073"/>
    <w:rsid w:val="001B3B95"/>
    <w:rsid w:val="001B45CB"/>
    <w:rsid w:val="001B5954"/>
    <w:rsid w:val="001C0B58"/>
    <w:rsid w:val="001C0C27"/>
    <w:rsid w:val="001C101A"/>
    <w:rsid w:val="001C18DF"/>
    <w:rsid w:val="001C27C4"/>
    <w:rsid w:val="001D1BFF"/>
    <w:rsid w:val="001D401D"/>
    <w:rsid w:val="001D480A"/>
    <w:rsid w:val="001D51D5"/>
    <w:rsid w:val="001D553C"/>
    <w:rsid w:val="001D63A3"/>
    <w:rsid w:val="001E3BAC"/>
    <w:rsid w:val="001F4F32"/>
    <w:rsid w:val="001F61D2"/>
    <w:rsid w:val="001F7F34"/>
    <w:rsid w:val="00201459"/>
    <w:rsid w:val="002053CD"/>
    <w:rsid w:val="00211661"/>
    <w:rsid w:val="00216666"/>
    <w:rsid w:val="002205B6"/>
    <w:rsid w:val="00224A98"/>
    <w:rsid w:val="00224CE7"/>
    <w:rsid w:val="00227842"/>
    <w:rsid w:val="00231366"/>
    <w:rsid w:val="00233230"/>
    <w:rsid w:val="00233552"/>
    <w:rsid w:val="00234DD4"/>
    <w:rsid w:val="0024035E"/>
    <w:rsid w:val="002427D1"/>
    <w:rsid w:val="0025150F"/>
    <w:rsid w:val="00255834"/>
    <w:rsid w:val="00255866"/>
    <w:rsid w:val="00255C4C"/>
    <w:rsid w:val="00260FFD"/>
    <w:rsid w:val="00262BD9"/>
    <w:rsid w:val="00264565"/>
    <w:rsid w:val="002665F2"/>
    <w:rsid w:val="00267C23"/>
    <w:rsid w:val="002707DE"/>
    <w:rsid w:val="00272F14"/>
    <w:rsid w:val="00274224"/>
    <w:rsid w:val="0027672D"/>
    <w:rsid w:val="00281745"/>
    <w:rsid w:val="00281DC3"/>
    <w:rsid w:val="00282E1C"/>
    <w:rsid w:val="00284C06"/>
    <w:rsid w:val="00287AD5"/>
    <w:rsid w:val="00290A84"/>
    <w:rsid w:val="00292A4D"/>
    <w:rsid w:val="002A0F07"/>
    <w:rsid w:val="002A12F6"/>
    <w:rsid w:val="002A4BD4"/>
    <w:rsid w:val="002A5466"/>
    <w:rsid w:val="002A7818"/>
    <w:rsid w:val="002B20B0"/>
    <w:rsid w:val="002B230A"/>
    <w:rsid w:val="002B4496"/>
    <w:rsid w:val="002B67AB"/>
    <w:rsid w:val="002C01F6"/>
    <w:rsid w:val="002C0424"/>
    <w:rsid w:val="002C0D4F"/>
    <w:rsid w:val="002C436C"/>
    <w:rsid w:val="002C4DF0"/>
    <w:rsid w:val="002C5F36"/>
    <w:rsid w:val="002C7020"/>
    <w:rsid w:val="002D3416"/>
    <w:rsid w:val="002D3B1E"/>
    <w:rsid w:val="002D7220"/>
    <w:rsid w:val="002E566A"/>
    <w:rsid w:val="002E77A8"/>
    <w:rsid w:val="002F203A"/>
    <w:rsid w:val="002F4146"/>
    <w:rsid w:val="002F50ED"/>
    <w:rsid w:val="00300840"/>
    <w:rsid w:val="00300F66"/>
    <w:rsid w:val="00304795"/>
    <w:rsid w:val="0032359E"/>
    <w:rsid w:val="00323BDD"/>
    <w:rsid w:val="0032452C"/>
    <w:rsid w:val="00341AD2"/>
    <w:rsid w:val="00344570"/>
    <w:rsid w:val="00353234"/>
    <w:rsid w:val="00363570"/>
    <w:rsid w:val="00367E14"/>
    <w:rsid w:val="00374975"/>
    <w:rsid w:val="00374980"/>
    <w:rsid w:val="003776DA"/>
    <w:rsid w:val="00377743"/>
    <w:rsid w:val="003808EE"/>
    <w:rsid w:val="003836F5"/>
    <w:rsid w:val="00383766"/>
    <w:rsid w:val="00383ED3"/>
    <w:rsid w:val="00386CA1"/>
    <w:rsid w:val="00390459"/>
    <w:rsid w:val="00391D08"/>
    <w:rsid w:val="00392995"/>
    <w:rsid w:val="003962EF"/>
    <w:rsid w:val="003973FD"/>
    <w:rsid w:val="003A4058"/>
    <w:rsid w:val="003A6F96"/>
    <w:rsid w:val="003A7EE9"/>
    <w:rsid w:val="003B0F06"/>
    <w:rsid w:val="003B5A27"/>
    <w:rsid w:val="003B6396"/>
    <w:rsid w:val="003C1A2C"/>
    <w:rsid w:val="003C3F2B"/>
    <w:rsid w:val="003C407E"/>
    <w:rsid w:val="003C457A"/>
    <w:rsid w:val="003C537B"/>
    <w:rsid w:val="003D0A76"/>
    <w:rsid w:val="003D571C"/>
    <w:rsid w:val="003D6D91"/>
    <w:rsid w:val="003E03E4"/>
    <w:rsid w:val="003E0D84"/>
    <w:rsid w:val="003E547C"/>
    <w:rsid w:val="003E71C8"/>
    <w:rsid w:val="003E7333"/>
    <w:rsid w:val="003F165F"/>
    <w:rsid w:val="003F613E"/>
    <w:rsid w:val="00400DB0"/>
    <w:rsid w:val="0040302A"/>
    <w:rsid w:val="00404B3C"/>
    <w:rsid w:val="004053AA"/>
    <w:rsid w:val="004058AC"/>
    <w:rsid w:val="00406227"/>
    <w:rsid w:val="00414793"/>
    <w:rsid w:val="00415900"/>
    <w:rsid w:val="004177EE"/>
    <w:rsid w:val="00424266"/>
    <w:rsid w:val="00425A55"/>
    <w:rsid w:val="004359AC"/>
    <w:rsid w:val="0043707B"/>
    <w:rsid w:val="004373D5"/>
    <w:rsid w:val="0044198A"/>
    <w:rsid w:val="00444D91"/>
    <w:rsid w:val="004518EC"/>
    <w:rsid w:val="00452502"/>
    <w:rsid w:val="00454D4B"/>
    <w:rsid w:val="004607D2"/>
    <w:rsid w:val="00462CCF"/>
    <w:rsid w:val="00463E2E"/>
    <w:rsid w:val="00470766"/>
    <w:rsid w:val="00471BF7"/>
    <w:rsid w:val="00474D59"/>
    <w:rsid w:val="00476ED5"/>
    <w:rsid w:val="00480CCD"/>
    <w:rsid w:val="0048134A"/>
    <w:rsid w:val="004826FC"/>
    <w:rsid w:val="004916F1"/>
    <w:rsid w:val="00493641"/>
    <w:rsid w:val="004A06ED"/>
    <w:rsid w:val="004B2C2E"/>
    <w:rsid w:val="004C3F7F"/>
    <w:rsid w:val="004C5B00"/>
    <w:rsid w:val="004C5FE9"/>
    <w:rsid w:val="004C62C2"/>
    <w:rsid w:val="004D2122"/>
    <w:rsid w:val="004E30EC"/>
    <w:rsid w:val="004E342C"/>
    <w:rsid w:val="004E56E2"/>
    <w:rsid w:val="004E6651"/>
    <w:rsid w:val="004E6DED"/>
    <w:rsid w:val="004F4B07"/>
    <w:rsid w:val="005125FF"/>
    <w:rsid w:val="00513580"/>
    <w:rsid w:val="00515D75"/>
    <w:rsid w:val="00516614"/>
    <w:rsid w:val="005179D8"/>
    <w:rsid w:val="00523AC4"/>
    <w:rsid w:val="00535415"/>
    <w:rsid w:val="00541FF5"/>
    <w:rsid w:val="00543685"/>
    <w:rsid w:val="00547C7E"/>
    <w:rsid w:val="00550260"/>
    <w:rsid w:val="005523B5"/>
    <w:rsid w:val="00554631"/>
    <w:rsid w:val="0055535F"/>
    <w:rsid w:val="0055564F"/>
    <w:rsid w:val="0055633D"/>
    <w:rsid w:val="005604F8"/>
    <w:rsid w:val="00562CD9"/>
    <w:rsid w:val="00567188"/>
    <w:rsid w:val="005711CD"/>
    <w:rsid w:val="005719A3"/>
    <w:rsid w:val="0057689F"/>
    <w:rsid w:val="005773E6"/>
    <w:rsid w:val="00582171"/>
    <w:rsid w:val="0058220A"/>
    <w:rsid w:val="00582DBA"/>
    <w:rsid w:val="005848A2"/>
    <w:rsid w:val="00585877"/>
    <w:rsid w:val="005864F4"/>
    <w:rsid w:val="005868AD"/>
    <w:rsid w:val="0059168F"/>
    <w:rsid w:val="00594B04"/>
    <w:rsid w:val="00595B8E"/>
    <w:rsid w:val="00595F0F"/>
    <w:rsid w:val="005A2B25"/>
    <w:rsid w:val="005A6C9B"/>
    <w:rsid w:val="005B3C59"/>
    <w:rsid w:val="005B4987"/>
    <w:rsid w:val="005B50DC"/>
    <w:rsid w:val="005B5DF5"/>
    <w:rsid w:val="005B5F91"/>
    <w:rsid w:val="005C40CB"/>
    <w:rsid w:val="005C49BE"/>
    <w:rsid w:val="005C596B"/>
    <w:rsid w:val="005D09C6"/>
    <w:rsid w:val="005D0C4B"/>
    <w:rsid w:val="005D47D5"/>
    <w:rsid w:val="005D50B5"/>
    <w:rsid w:val="005D69C3"/>
    <w:rsid w:val="005D7E90"/>
    <w:rsid w:val="005E2E4E"/>
    <w:rsid w:val="005E5561"/>
    <w:rsid w:val="005F3CA8"/>
    <w:rsid w:val="00603AE1"/>
    <w:rsid w:val="00604FBE"/>
    <w:rsid w:val="006078E6"/>
    <w:rsid w:val="0061063A"/>
    <w:rsid w:val="006118DA"/>
    <w:rsid w:val="00611983"/>
    <w:rsid w:val="00614983"/>
    <w:rsid w:val="00621490"/>
    <w:rsid w:val="00621DF4"/>
    <w:rsid w:val="006237F8"/>
    <w:rsid w:val="00630BC9"/>
    <w:rsid w:val="00631BE5"/>
    <w:rsid w:val="00637AF0"/>
    <w:rsid w:val="00640274"/>
    <w:rsid w:val="006410A7"/>
    <w:rsid w:val="00643704"/>
    <w:rsid w:val="0065111C"/>
    <w:rsid w:val="00657F73"/>
    <w:rsid w:val="00657FF7"/>
    <w:rsid w:val="00660C8C"/>
    <w:rsid w:val="00660E34"/>
    <w:rsid w:val="00660FA3"/>
    <w:rsid w:val="006628C9"/>
    <w:rsid w:val="006664D3"/>
    <w:rsid w:val="00667973"/>
    <w:rsid w:val="00673A22"/>
    <w:rsid w:val="00677B7B"/>
    <w:rsid w:val="00677CC1"/>
    <w:rsid w:val="0068375C"/>
    <w:rsid w:val="00683819"/>
    <w:rsid w:val="00685A39"/>
    <w:rsid w:val="006906D7"/>
    <w:rsid w:val="00693B49"/>
    <w:rsid w:val="00695469"/>
    <w:rsid w:val="00695C7D"/>
    <w:rsid w:val="006A1633"/>
    <w:rsid w:val="006A1F23"/>
    <w:rsid w:val="006C0044"/>
    <w:rsid w:val="006C1863"/>
    <w:rsid w:val="006D2688"/>
    <w:rsid w:val="006D3F57"/>
    <w:rsid w:val="006D5071"/>
    <w:rsid w:val="006D5B92"/>
    <w:rsid w:val="006D7252"/>
    <w:rsid w:val="006E4E5F"/>
    <w:rsid w:val="006E5B84"/>
    <w:rsid w:val="006E6B4E"/>
    <w:rsid w:val="006E6FD7"/>
    <w:rsid w:val="006F3F1D"/>
    <w:rsid w:val="006F3F60"/>
    <w:rsid w:val="006F42F6"/>
    <w:rsid w:val="006F4A04"/>
    <w:rsid w:val="006F7C03"/>
    <w:rsid w:val="007029C6"/>
    <w:rsid w:val="0070628E"/>
    <w:rsid w:val="00710332"/>
    <w:rsid w:val="007155DB"/>
    <w:rsid w:val="007204ED"/>
    <w:rsid w:val="00723152"/>
    <w:rsid w:val="00724C9C"/>
    <w:rsid w:val="00725813"/>
    <w:rsid w:val="00727943"/>
    <w:rsid w:val="00731A4C"/>
    <w:rsid w:val="00732DDD"/>
    <w:rsid w:val="00736D71"/>
    <w:rsid w:val="007451F6"/>
    <w:rsid w:val="007453F0"/>
    <w:rsid w:val="007502E8"/>
    <w:rsid w:val="00750490"/>
    <w:rsid w:val="00761E48"/>
    <w:rsid w:val="007627ED"/>
    <w:rsid w:val="00763E3B"/>
    <w:rsid w:val="0076707D"/>
    <w:rsid w:val="00772479"/>
    <w:rsid w:val="0077437A"/>
    <w:rsid w:val="0077693A"/>
    <w:rsid w:val="0078049B"/>
    <w:rsid w:val="00784942"/>
    <w:rsid w:val="00787214"/>
    <w:rsid w:val="00794951"/>
    <w:rsid w:val="007976DC"/>
    <w:rsid w:val="007A104B"/>
    <w:rsid w:val="007B2082"/>
    <w:rsid w:val="007B3FF7"/>
    <w:rsid w:val="007C2CBC"/>
    <w:rsid w:val="007C6FBE"/>
    <w:rsid w:val="007D367A"/>
    <w:rsid w:val="007D468C"/>
    <w:rsid w:val="007D63A4"/>
    <w:rsid w:val="007D7753"/>
    <w:rsid w:val="007F19F1"/>
    <w:rsid w:val="007F22B2"/>
    <w:rsid w:val="007F26B4"/>
    <w:rsid w:val="007F6ABB"/>
    <w:rsid w:val="007F7531"/>
    <w:rsid w:val="00801C84"/>
    <w:rsid w:val="008074AF"/>
    <w:rsid w:val="00807ABB"/>
    <w:rsid w:val="00807E2A"/>
    <w:rsid w:val="008117B4"/>
    <w:rsid w:val="00814479"/>
    <w:rsid w:val="00823653"/>
    <w:rsid w:val="008302D5"/>
    <w:rsid w:val="00834D13"/>
    <w:rsid w:val="00834DF3"/>
    <w:rsid w:val="008353F1"/>
    <w:rsid w:val="008367F3"/>
    <w:rsid w:val="00836992"/>
    <w:rsid w:val="0084282C"/>
    <w:rsid w:val="00842BC7"/>
    <w:rsid w:val="008459F7"/>
    <w:rsid w:val="00854E4A"/>
    <w:rsid w:val="008568FB"/>
    <w:rsid w:val="008569E3"/>
    <w:rsid w:val="0085748C"/>
    <w:rsid w:val="00857ED2"/>
    <w:rsid w:val="00860354"/>
    <w:rsid w:val="00860413"/>
    <w:rsid w:val="00864963"/>
    <w:rsid w:val="00870F83"/>
    <w:rsid w:val="00872CA6"/>
    <w:rsid w:val="0087362E"/>
    <w:rsid w:val="0087683B"/>
    <w:rsid w:val="00880E4B"/>
    <w:rsid w:val="008810FD"/>
    <w:rsid w:val="0088313B"/>
    <w:rsid w:val="00884D06"/>
    <w:rsid w:val="0088509B"/>
    <w:rsid w:val="008867D7"/>
    <w:rsid w:val="00891723"/>
    <w:rsid w:val="00891CE8"/>
    <w:rsid w:val="00896725"/>
    <w:rsid w:val="008A0E16"/>
    <w:rsid w:val="008A27FE"/>
    <w:rsid w:val="008A4A7E"/>
    <w:rsid w:val="008B48C6"/>
    <w:rsid w:val="008B5086"/>
    <w:rsid w:val="008B6265"/>
    <w:rsid w:val="008B7795"/>
    <w:rsid w:val="008C1325"/>
    <w:rsid w:val="008C1E0A"/>
    <w:rsid w:val="008C46D8"/>
    <w:rsid w:val="008D10BA"/>
    <w:rsid w:val="008D1FEC"/>
    <w:rsid w:val="008D2744"/>
    <w:rsid w:val="008D2A9E"/>
    <w:rsid w:val="008D540F"/>
    <w:rsid w:val="008D6404"/>
    <w:rsid w:val="008E2E5E"/>
    <w:rsid w:val="008E343D"/>
    <w:rsid w:val="008E53FE"/>
    <w:rsid w:val="008E75E7"/>
    <w:rsid w:val="008E78A8"/>
    <w:rsid w:val="008F0DF2"/>
    <w:rsid w:val="008F1BB2"/>
    <w:rsid w:val="008F1D23"/>
    <w:rsid w:val="008F2088"/>
    <w:rsid w:val="008F3550"/>
    <w:rsid w:val="008F6330"/>
    <w:rsid w:val="009052A2"/>
    <w:rsid w:val="00906A26"/>
    <w:rsid w:val="009115EA"/>
    <w:rsid w:val="00916324"/>
    <w:rsid w:val="009206C5"/>
    <w:rsid w:val="00926392"/>
    <w:rsid w:val="009327D5"/>
    <w:rsid w:val="0094367B"/>
    <w:rsid w:val="00944E41"/>
    <w:rsid w:val="00945F78"/>
    <w:rsid w:val="00946665"/>
    <w:rsid w:val="00953E41"/>
    <w:rsid w:val="0097021B"/>
    <w:rsid w:val="0097075F"/>
    <w:rsid w:val="00972CE8"/>
    <w:rsid w:val="0097395B"/>
    <w:rsid w:val="00975614"/>
    <w:rsid w:val="00975B49"/>
    <w:rsid w:val="009771F7"/>
    <w:rsid w:val="009827EE"/>
    <w:rsid w:val="00986C45"/>
    <w:rsid w:val="00987D67"/>
    <w:rsid w:val="00991483"/>
    <w:rsid w:val="009A0DC3"/>
    <w:rsid w:val="009A10DF"/>
    <w:rsid w:val="009A2489"/>
    <w:rsid w:val="009A2A88"/>
    <w:rsid w:val="009A2E05"/>
    <w:rsid w:val="009A32E2"/>
    <w:rsid w:val="009A4D84"/>
    <w:rsid w:val="009A52DF"/>
    <w:rsid w:val="009A76F7"/>
    <w:rsid w:val="009A7785"/>
    <w:rsid w:val="009C1595"/>
    <w:rsid w:val="009C2A68"/>
    <w:rsid w:val="009C4BD1"/>
    <w:rsid w:val="009C7089"/>
    <w:rsid w:val="009C76A9"/>
    <w:rsid w:val="009D34CD"/>
    <w:rsid w:val="009E0FBC"/>
    <w:rsid w:val="009E1CC1"/>
    <w:rsid w:val="009E2E58"/>
    <w:rsid w:val="009E5B88"/>
    <w:rsid w:val="009F2993"/>
    <w:rsid w:val="009F5D6F"/>
    <w:rsid w:val="009F5FCE"/>
    <w:rsid w:val="00A000D8"/>
    <w:rsid w:val="00A002CA"/>
    <w:rsid w:val="00A00CBE"/>
    <w:rsid w:val="00A01E80"/>
    <w:rsid w:val="00A10B06"/>
    <w:rsid w:val="00A1206D"/>
    <w:rsid w:val="00A1267F"/>
    <w:rsid w:val="00A12A4C"/>
    <w:rsid w:val="00A12D0F"/>
    <w:rsid w:val="00A143A5"/>
    <w:rsid w:val="00A1715D"/>
    <w:rsid w:val="00A17EC7"/>
    <w:rsid w:val="00A20D1A"/>
    <w:rsid w:val="00A216E5"/>
    <w:rsid w:val="00A30657"/>
    <w:rsid w:val="00A310F5"/>
    <w:rsid w:val="00A317E1"/>
    <w:rsid w:val="00A3649F"/>
    <w:rsid w:val="00A36C18"/>
    <w:rsid w:val="00A43861"/>
    <w:rsid w:val="00A50B0B"/>
    <w:rsid w:val="00A52211"/>
    <w:rsid w:val="00A53D11"/>
    <w:rsid w:val="00A54516"/>
    <w:rsid w:val="00A54E19"/>
    <w:rsid w:val="00A613CA"/>
    <w:rsid w:val="00A755E9"/>
    <w:rsid w:val="00A7761E"/>
    <w:rsid w:val="00A84E5C"/>
    <w:rsid w:val="00A855E3"/>
    <w:rsid w:val="00A86AE2"/>
    <w:rsid w:val="00A87CB9"/>
    <w:rsid w:val="00A92BDC"/>
    <w:rsid w:val="00A9390E"/>
    <w:rsid w:val="00A9525D"/>
    <w:rsid w:val="00A96E94"/>
    <w:rsid w:val="00A97882"/>
    <w:rsid w:val="00AA229B"/>
    <w:rsid w:val="00AA23F2"/>
    <w:rsid w:val="00AA38C0"/>
    <w:rsid w:val="00AA5058"/>
    <w:rsid w:val="00AB2307"/>
    <w:rsid w:val="00AB3D7E"/>
    <w:rsid w:val="00AB403F"/>
    <w:rsid w:val="00AB740D"/>
    <w:rsid w:val="00AB7BFB"/>
    <w:rsid w:val="00AC229C"/>
    <w:rsid w:val="00AC2A4A"/>
    <w:rsid w:val="00AC6DC8"/>
    <w:rsid w:val="00AD0629"/>
    <w:rsid w:val="00AD2AA2"/>
    <w:rsid w:val="00AD5DC6"/>
    <w:rsid w:val="00AD6A66"/>
    <w:rsid w:val="00AE5715"/>
    <w:rsid w:val="00AE6449"/>
    <w:rsid w:val="00AE7187"/>
    <w:rsid w:val="00AE750A"/>
    <w:rsid w:val="00AF40FD"/>
    <w:rsid w:val="00B01FEA"/>
    <w:rsid w:val="00B03EC5"/>
    <w:rsid w:val="00B0631B"/>
    <w:rsid w:val="00B064D4"/>
    <w:rsid w:val="00B06CEB"/>
    <w:rsid w:val="00B1501F"/>
    <w:rsid w:val="00B178DF"/>
    <w:rsid w:val="00B210B9"/>
    <w:rsid w:val="00B2410E"/>
    <w:rsid w:val="00B24FAD"/>
    <w:rsid w:val="00B2564E"/>
    <w:rsid w:val="00B33387"/>
    <w:rsid w:val="00B33538"/>
    <w:rsid w:val="00B3597F"/>
    <w:rsid w:val="00B3633C"/>
    <w:rsid w:val="00B376CB"/>
    <w:rsid w:val="00B40FFB"/>
    <w:rsid w:val="00B41799"/>
    <w:rsid w:val="00B447B3"/>
    <w:rsid w:val="00B44833"/>
    <w:rsid w:val="00B46484"/>
    <w:rsid w:val="00B4777D"/>
    <w:rsid w:val="00B5312C"/>
    <w:rsid w:val="00B57EDF"/>
    <w:rsid w:val="00B60192"/>
    <w:rsid w:val="00B60BE1"/>
    <w:rsid w:val="00B665FA"/>
    <w:rsid w:val="00B67BF4"/>
    <w:rsid w:val="00B72B65"/>
    <w:rsid w:val="00B73E49"/>
    <w:rsid w:val="00B7574D"/>
    <w:rsid w:val="00B77C8C"/>
    <w:rsid w:val="00B80273"/>
    <w:rsid w:val="00B82667"/>
    <w:rsid w:val="00B87CF2"/>
    <w:rsid w:val="00B91359"/>
    <w:rsid w:val="00B93445"/>
    <w:rsid w:val="00B9625E"/>
    <w:rsid w:val="00BA06B7"/>
    <w:rsid w:val="00BA0C39"/>
    <w:rsid w:val="00BA2ECA"/>
    <w:rsid w:val="00BA32D0"/>
    <w:rsid w:val="00BB04EE"/>
    <w:rsid w:val="00BB1897"/>
    <w:rsid w:val="00BB299E"/>
    <w:rsid w:val="00BB2C15"/>
    <w:rsid w:val="00BB2DDA"/>
    <w:rsid w:val="00BB445C"/>
    <w:rsid w:val="00BC0FA3"/>
    <w:rsid w:val="00BC33B4"/>
    <w:rsid w:val="00BC4557"/>
    <w:rsid w:val="00BC4FE8"/>
    <w:rsid w:val="00BD14FC"/>
    <w:rsid w:val="00BD3BE3"/>
    <w:rsid w:val="00BD5379"/>
    <w:rsid w:val="00BD6CE6"/>
    <w:rsid w:val="00BE0D48"/>
    <w:rsid w:val="00BE42E0"/>
    <w:rsid w:val="00BE54FF"/>
    <w:rsid w:val="00BE7354"/>
    <w:rsid w:val="00BF3410"/>
    <w:rsid w:val="00BF620D"/>
    <w:rsid w:val="00BF6B38"/>
    <w:rsid w:val="00BF77E3"/>
    <w:rsid w:val="00C0150B"/>
    <w:rsid w:val="00C021D0"/>
    <w:rsid w:val="00C040B9"/>
    <w:rsid w:val="00C0752B"/>
    <w:rsid w:val="00C2763A"/>
    <w:rsid w:val="00C303E6"/>
    <w:rsid w:val="00C31FFB"/>
    <w:rsid w:val="00C346A0"/>
    <w:rsid w:val="00C40F52"/>
    <w:rsid w:val="00C41B1D"/>
    <w:rsid w:val="00C500AF"/>
    <w:rsid w:val="00C50401"/>
    <w:rsid w:val="00C51EA9"/>
    <w:rsid w:val="00C54AB1"/>
    <w:rsid w:val="00C57380"/>
    <w:rsid w:val="00C575EE"/>
    <w:rsid w:val="00C638AF"/>
    <w:rsid w:val="00C80A73"/>
    <w:rsid w:val="00C82926"/>
    <w:rsid w:val="00C83625"/>
    <w:rsid w:val="00C83ED5"/>
    <w:rsid w:val="00C862BE"/>
    <w:rsid w:val="00C9104C"/>
    <w:rsid w:val="00C9233C"/>
    <w:rsid w:val="00C93933"/>
    <w:rsid w:val="00C9478D"/>
    <w:rsid w:val="00C95138"/>
    <w:rsid w:val="00C95480"/>
    <w:rsid w:val="00CA1CBD"/>
    <w:rsid w:val="00CA2216"/>
    <w:rsid w:val="00CB00A8"/>
    <w:rsid w:val="00CB14FE"/>
    <w:rsid w:val="00CB4F22"/>
    <w:rsid w:val="00CB50B5"/>
    <w:rsid w:val="00CB62AC"/>
    <w:rsid w:val="00CC3C09"/>
    <w:rsid w:val="00CC6AB0"/>
    <w:rsid w:val="00CD331F"/>
    <w:rsid w:val="00CE42D7"/>
    <w:rsid w:val="00CF4843"/>
    <w:rsid w:val="00CF51B7"/>
    <w:rsid w:val="00D025FE"/>
    <w:rsid w:val="00D048FB"/>
    <w:rsid w:val="00D06E4B"/>
    <w:rsid w:val="00D07801"/>
    <w:rsid w:val="00D07ED1"/>
    <w:rsid w:val="00D10EA8"/>
    <w:rsid w:val="00D11062"/>
    <w:rsid w:val="00D12B7E"/>
    <w:rsid w:val="00D141B9"/>
    <w:rsid w:val="00D1643D"/>
    <w:rsid w:val="00D16D89"/>
    <w:rsid w:val="00D30761"/>
    <w:rsid w:val="00D358B6"/>
    <w:rsid w:val="00D35CB9"/>
    <w:rsid w:val="00D362BF"/>
    <w:rsid w:val="00D37563"/>
    <w:rsid w:val="00D37A44"/>
    <w:rsid w:val="00D40EDB"/>
    <w:rsid w:val="00D423A7"/>
    <w:rsid w:val="00D42A0F"/>
    <w:rsid w:val="00D45302"/>
    <w:rsid w:val="00D46B34"/>
    <w:rsid w:val="00D52113"/>
    <w:rsid w:val="00D52F23"/>
    <w:rsid w:val="00D530A1"/>
    <w:rsid w:val="00D65A17"/>
    <w:rsid w:val="00D70243"/>
    <w:rsid w:val="00D71AFD"/>
    <w:rsid w:val="00D7398A"/>
    <w:rsid w:val="00D741D7"/>
    <w:rsid w:val="00D74F76"/>
    <w:rsid w:val="00D75988"/>
    <w:rsid w:val="00D76799"/>
    <w:rsid w:val="00D80B82"/>
    <w:rsid w:val="00D81500"/>
    <w:rsid w:val="00D82F9B"/>
    <w:rsid w:val="00D87DA9"/>
    <w:rsid w:val="00D929DE"/>
    <w:rsid w:val="00D93185"/>
    <w:rsid w:val="00DA0A78"/>
    <w:rsid w:val="00DA27CB"/>
    <w:rsid w:val="00DA3C08"/>
    <w:rsid w:val="00DA6564"/>
    <w:rsid w:val="00DB1DAF"/>
    <w:rsid w:val="00DB4988"/>
    <w:rsid w:val="00DB6F83"/>
    <w:rsid w:val="00DB79B7"/>
    <w:rsid w:val="00DC0B47"/>
    <w:rsid w:val="00DC28A0"/>
    <w:rsid w:val="00DC28EE"/>
    <w:rsid w:val="00DC424B"/>
    <w:rsid w:val="00DC49A1"/>
    <w:rsid w:val="00DC680D"/>
    <w:rsid w:val="00DC727F"/>
    <w:rsid w:val="00DD0FD8"/>
    <w:rsid w:val="00DD531A"/>
    <w:rsid w:val="00DD648B"/>
    <w:rsid w:val="00DE1863"/>
    <w:rsid w:val="00DE2422"/>
    <w:rsid w:val="00DE417D"/>
    <w:rsid w:val="00DE5DBF"/>
    <w:rsid w:val="00DF25CE"/>
    <w:rsid w:val="00DF2DF9"/>
    <w:rsid w:val="00DF5695"/>
    <w:rsid w:val="00DF5B55"/>
    <w:rsid w:val="00DF77FD"/>
    <w:rsid w:val="00E00D93"/>
    <w:rsid w:val="00E04CD4"/>
    <w:rsid w:val="00E0629A"/>
    <w:rsid w:val="00E07244"/>
    <w:rsid w:val="00E10FF1"/>
    <w:rsid w:val="00E13834"/>
    <w:rsid w:val="00E164CA"/>
    <w:rsid w:val="00E16FCA"/>
    <w:rsid w:val="00E213CB"/>
    <w:rsid w:val="00E26538"/>
    <w:rsid w:val="00E277D7"/>
    <w:rsid w:val="00E3038A"/>
    <w:rsid w:val="00E36548"/>
    <w:rsid w:val="00E37E1D"/>
    <w:rsid w:val="00E42D2F"/>
    <w:rsid w:val="00E44734"/>
    <w:rsid w:val="00E45984"/>
    <w:rsid w:val="00E52A96"/>
    <w:rsid w:val="00E546AB"/>
    <w:rsid w:val="00E56609"/>
    <w:rsid w:val="00E5727F"/>
    <w:rsid w:val="00E63A3E"/>
    <w:rsid w:val="00E63BCC"/>
    <w:rsid w:val="00E675D7"/>
    <w:rsid w:val="00E71B93"/>
    <w:rsid w:val="00E74D6E"/>
    <w:rsid w:val="00E75A02"/>
    <w:rsid w:val="00E81286"/>
    <w:rsid w:val="00E816FD"/>
    <w:rsid w:val="00E81881"/>
    <w:rsid w:val="00E840AC"/>
    <w:rsid w:val="00E85070"/>
    <w:rsid w:val="00E86802"/>
    <w:rsid w:val="00E9108F"/>
    <w:rsid w:val="00E91721"/>
    <w:rsid w:val="00E94306"/>
    <w:rsid w:val="00E971B4"/>
    <w:rsid w:val="00EA2CE7"/>
    <w:rsid w:val="00EA3343"/>
    <w:rsid w:val="00EA63C0"/>
    <w:rsid w:val="00EB7A5D"/>
    <w:rsid w:val="00EC0CE4"/>
    <w:rsid w:val="00EC1A50"/>
    <w:rsid w:val="00EC332B"/>
    <w:rsid w:val="00EC4798"/>
    <w:rsid w:val="00EC4C1C"/>
    <w:rsid w:val="00EC5DEB"/>
    <w:rsid w:val="00EC6D24"/>
    <w:rsid w:val="00ED01BE"/>
    <w:rsid w:val="00ED0ABB"/>
    <w:rsid w:val="00ED61C5"/>
    <w:rsid w:val="00ED69E7"/>
    <w:rsid w:val="00ED73E1"/>
    <w:rsid w:val="00EF04EE"/>
    <w:rsid w:val="00EF2DBB"/>
    <w:rsid w:val="00EF2EF2"/>
    <w:rsid w:val="00EF4AEE"/>
    <w:rsid w:val="00EF4DA2"/>
    <w:rsid w:val="00EF55E5"/>
    <w:rsid w:val="00F02159"/>
    <w:rsid w:val="00F02859"/>
    <w:rsid w:val="00F04593"/>
    <w:rsid w:val="00F06179"/>
    <w:rsid w:val="00F10104"/>
    <w:rsid w:val="00F146A5"/>
    <w:rsid w:val="00F1491F"/>
    <w:rsid w:val="00F20AAB"/>
    <w:rsid w:val="00F21917"/>
    <w:rsid w:val="00F21AB9"/>
    <w:rsid w:val="00F26AE8"/>
    <w:rsid w:val="00F26CDE"/>
    <w:rsid w:val="00F27FB5"/>
    <w:rsid w:val="00F32F96"/>
    <w:rsid w:val="00F34002"/>
    <w:rsid w:val="00F346D7"/>
    <w:rsid w:val="00F37388"/>
    <w:rsid w:val="00F41BA0"/>
    <w:rsid w:val="00F45564"/>
    <w:rsid w:val="00F47991"/>
    <w:rsid w:val="00F52C36"/>
    <w:rsid w:val="00F55B07"/>
    <w:rsid w:val="00F60F59"/>
    <w:rsid w:val="00F618CE"/>
    <w:rsid w:val="00F70D79"/>
    <w:rsid w:val="00F71D36"/>
    <w:rsid w:val="00F74EA2"/>
    <w:rsid w:val="00F7535E"/>
    <w:rsid w:val="00F77AC0"/>
    <w:rsid w:val="00F8068F"/>
    <w:rsid w:val="00F81678"/>
    <w:rsid w:val="00F83433"/>
    <w:rsid w:val="00F85F91"/>
    <w:rsid w:val="00F86671"/>
    <w:rsid w:val="00F9382F"/>
    <w:rsid w:val="00F9517A"/>
    <w:rsid w:val="00F959E3"/>
    <w:rsid w:val="00F97FC6"/>
    <w:rsid w:val="00FB0C26"/>
    <w:rsid w:val="00FB0DE4"/>
    <w:rsid w:val="00FB1DEF"/>
    <w:rsid w:val="00FB344F"/>
    <w:rsid w:val="00FB4DC2"/>
    <w:rsid w:val="00FC31C1"/>
    <w:rsid w:val="00FC34A4"/>
    <w:rsid w:val="00FC6D60"/>
    <w:rsid w:val="00FD3827"/>
    <w:rsid w:val="00FD6891"/>
    <w:rsid w:val="00FD7815"/>
    <w:rsid w:val="00FE044A"/>
    <w:rsid w:val="00FE119A"/>
    <w:rsid w:val="00FE11F6"/>
    <w:rsid w:val="00FE1FCD"/>
    <w:rsid w:val="00FE2295"/>
    <w:rsid w:val="00FE3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470F5"/>
  <w15:docId w15:val="{868D47F4-17F4-BE44-B90F-F5B124FA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746B6"/>
    <w:rPr>
      <w:sz w:val="20"/>
      <w:szCs w:val="20"/>
    </w:rPr>
  </w:style>
  <w:style w:type="character" w:customStyle="1" w:styleId="CommentTextChar">
    <w:name w:val="Comment Text Char"/>
    <w:basedOn w:val="DefaultParagraphFont"/>
    <w:link w:val="CommentText"/>
    <w:uiPriority w:val="99"/>
    <w:semiHidden/>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ListParagraphChar">
    <w:name w:val="List Paragraph Char"/>
    <w:basedOn w:val="DefaultParagraphFont"/>
    <w:link w:val="ListParagraph"/>
    <w:uiPriority w:val="34"/>
    <w:locked/>
    <w:rsid w:val="006664D3"/>
    <w:rPr>
      <w:rFonts w:ascii="Arial" w:eastAsia="Times New Roman" w:hAnsi="Arial" w:cs="Times New Roman"/>
      <w:sz w:val="24"/>
      <w:szCs w:val="24"/>
      <w:lang w:val="en-US"/>
    </w:rPr>
  </w:style>
  <w:style w:type="character" w:styleId="UnresolvedMention">
    <w:name w:val="Unresolved Mention"/>
    <w:basedOn w:val="DefaultParagraphFont"/>
    <w:uiPriority w:val="99"/>
    <w:rsid w:val="00A53D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182866152">
      <w:bodyDiv w:val="1"/>
      <w:marLeft w:val="0"/>
      <w:marRight w:val="0"/>
      <w:marTop w:val="0"/>
      <w:marBottom w:val="0"/>
      <w:divBdr>
        <w:top w:val="none" w:sz="0" w:space="0" w:color="auto"/>
        <w:left w:val="none" w:sz="0" w:space="0" w:color="auto"/>
        <w:bottom w:val="none" w:sz="0" w:space="0" w:color="auto"/>
        <w:right w:val="none" w:sz="0" w:space="0" w:color="auto"/>
      </w:divBdr>
      <w:divsChild>
        <w:div w:id="1895502462">
          <w:marLeft w:val="0"/>
          <w:marRight w:val="0"/>
          <w:marTop w:val="0"/>
          <w:marBottom w:val="0"/>
          <w:divBdr>
            <w:top w:val="none" w:sz="0" w:space="0" w:color="auto"/>
            <w:left w:val="none" w:sz="0" w:space="0" w:color="auto"/>
            <w:bottom w:val="none" w:sz="0" w:space="0" w:color="auto"/>
            <w:right w:val="none" w:sz="0" w:space="0" w:color="auto"/>
          </w:divBdr>
          <w:divsChild>
            <w:div w:id="1894730476">
              <w:marLeft w:val="0"/>
              <w:marRight w:val="0"/>
              <w:marTop w:val="0"/>
              <w:marBottom w:val="0"/>
              <w:divBdr>
                <w:top w:val="none" w:sz="0" w:space="0" w:color="auto"/>
                <w:left w:val="none" w:sz="0" w:space="0" w:color="auto"/>
                <w:bottom w:val="none" w:sz="0" w:space="0" w:color="auto"/>
                <w:right w:val="none" w:sz="0" w:space="0" w:color="auto"/>
              </w:divBdr>
              <w:divsChild>
                <w:div w:id="225260547">
                  <w:marLeft w:val="0"/>
                  <w:marRight w:val="0"/>
                  <w:marTop w:val="0"/>
                  <w:marBottom w:val="0"/>
                  <w:divBdr>
                    <w:top w:val="none" w:sz="0" w:space="0" w:color="auto"/>
                    <w:left w:val="none" w:sz="0" w:space="0" w:color="auto"/>
                    <w:bottom w:val="none" w:sz="0" w:space="0" w:color="auto"/>
                    <w:right w:val="none" w:sz="0" w:space="0" w:color="auto"/>
                  </w:divBdr>
                  <w:divsChild>
                    <w:div w:id="19683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547836927">
      <w:bodyDiv w:val="1"/>
      <w:marLeft w:val="0"/>
      <w:marRight w:val="0"/>
      <w:marTop w:val="0"/>
      <w:marBottom w:val="0"/>
      <w:divBdr>
        <w:top w:val="none" w:sz="0" w:space="0" w:color="auto"/>
        <w:left w:val="none" w:sz="0" w:space="0" w:color="auto"/>
        <w:bottom w:val="none" w:sz="0" w:space="0" w:color="auto"/>
        <w:right w:val="none" w:sz="0" w:space="0" w:color="auto"/>
      </w:divBdr>
    </w:div>
    <w:div w:id="558055142">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768624358">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tacs.ca/sites/default/files/uploads/page/writing_your_proposal_-_accelerate_2017.pdf" TargetMode="External"/><Relationship Id="rId18" Type="http://schemas.openxmlformats.org/officeDocument/2006/relationships/hyperlink" Target="http://www.mitacs.ca/en/contact-us/business-development" TargetMode="External"/><Relationship Id="rId26" Type="http://schemas.openxmlformats.org/officeDocument/2006/relationships/hyperlink" Target="https://www.engadget.com/2018/04/26/hd-vinyl-rebeat-innovations/?guccounter=1" TargetMode="External"/><Relationship Id="rId39" Type="http://schemas.openxmlformats.org/officeDocument/2006/relationships/hyperlink" Target="https://www.mitacs.ca/node/20705" TargetMode="External"/><Relationship Id="rId21" Type="http://schemas.openxmlformats.org/officeDocument/2006/relationships/hyperlink" Target="https://www.mitacs.ca/contact-us/business-development" TargetMode="External"/><Relationship Id="rId34" Type="http://schemas.openxmlformats.org/officeDocument/2006/relationships/hyperlink" Target="mailto:accelerate@mitacs.ca" TargetMode="External"/><Relationship Id="rId42"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mitacs.ca/sites/default/files/uploads/page/mitacs_conflict_of_interest_declaration_july2016.docx" TargetMode="External"/><Relationship Id="rId29" Type="http://schemas.openxmlformats.org/officeDocument/2006/relationships/hyperlink" Target="mailto:james@viryltech.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nytimes.com/2015/09/15/business/media/a-vinyl-lp-frenzy-brings-record-pressing-machines-back-to-life.html" TargetMode="External"/><Relationship Id="rId32" Type="http://schemas.openxmlformats.org/officeDocument/2006/relationships/hyperlink" Target="mailto:cjzawors@uwaterloo.ca" TargetMode="External"/><Relationship Id="rId37" Type="http://schemas.openxmlformats.org/officeDocument/2006/relationships/hyperlink" Target="https://www.mitacs.ca/en/programs/accelerate/faq" TargetMode="External"/><Relationship Id="rId40" Type="http://schemas.openxmlformats.org/officeDocument/2006/relationships/hyperlink" Target="http://www.mitacs.ca/en/privacy-policy" TargetMode="Externa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www.mitacs.ca/en/contact-us/business-development" TargetMode="External"/><Relationship Id="rId23" Type="http://schemas.openxmlformats.org/officeDocument/2006/relationships/hyperlink" Target="https://doi.org/10.1111/jpms.12247" TargetMode="External"/><Relationship Id="rId28" Type="http://schemas.openxmlformats.org/officeDocument/2006/relationships/hyperlink" Target="mailto:accelerate@mitacs.ca" TargetMode="External"/><Relationship Id="rId36" Type="http://schemas.openxmlformats.org/officeDocument/2006/relationships/hyperlink" Target="http://www.mitacs.ca/en/programs/accelerate/project-responsibilities" TargetMode="External"/><Relationship Id="rId10" Type="http://schemas.openxmlformats.org/officeDocument/2006/relationships/footnotes" Target="footnotes.xml"/><Relationship Id="rId19" Type="http://schemas.openxmlformats.org/officeDocument/2006/relationships/hyperlink" Target="https://www.mitacs.ca/sites/default/files/uploads/page/accelerate_writing_your_proposal_19may2015.pdf" TargetMode="External"/><Relationship Id="rId31" Type="http://schemas.openxmlformats.org/officeDocument/2006/relationships/hyperlink" Target="http://www23.statcan.gc.ca/imdb/p3VD.pl?Function=getVDPage1&amp;db=imdb&amp;dis=2&amp;adm=8&amp;TVD=118464"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tacs.ca/en/contact-us/business-development" TargetMode="External"/><Relationship Id="rId22" Type="http://schemas.openxmlformats.org/officeDocument/2006/relationships/hyperlink" Target="http://www.nielsen.com/us/en/insights/reports/2018/2017-music-us-year-end-report.html" TargetMode="External"/><Relationship Id="rId27" Type="http://schemas.openxmlformats.org/officeDocument/2006/relationships/hyperlink" Target="https://www.mitacs.ca/sites/default/files/uploads/page/mitacs_conflict_of_interest_declaration_july2016.docx" TargetMode="External"/><Relationship Id="rId30" Type="http://schemas.openxmlformats.org/officeDocument/2006/relationships/hyperlink" Target="http://www.viryltech.com" TargetMode="External"/><Relationship Id="rId35" Type="http://schemas.openxmlformats.org/officeDocument/2006/relationships/hyperlink" Target="http://www.mitacs.ca/sites/default/files/uploads/page/writing_your_proposal_-_accelerate_2017.pdf" TargetMode="External"/><Relationship Id="rId43" Type="http://schemas.openxmlformats.org/officeDocument/2006/relationships/header" Target="header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mitacs.ca/en/programs/accelerate/apply-now" TargetMode="External"/><Relationship Id="rId17" Type="http://schemas.openxmlformats.org/officeDocument/2006/relationships/hyperlink" Target="https://www.mitacs.ca/sites/default/files/uploads/page/mitacs_accelerate_intern_cv_template_2017.doc" TargetMode="External"/><Relationship Id="rId25" Type="http://schemas.openxmlformats.org/officeDocument/2006/relationships/hyperlink" Target="https://mashable.com/2013/03/12/3d-printed-record-plays/" TargetMode="External"/><Relationship Id="rId33" Type="http://schemas.openxmlformats.org/officeDocument/2006/relationships/hyperlink" Target="https://www.mitacs.ca/sites/default/files/uploads/page/mitacs_conflict_of_interest_declaration_july2016.docx" TargetMode="External"/><Relationship Id="rId38" Type="http://schemas.openxmlformats.org/officeDocument/2006/relationships/hyperlink" Target="http://www.mitacs.ca/en/projects" TargetMode="External"/><Relationship Id="rId46"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mitacs.ca"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319B0EEDB84C578D0CE06AED4AA35C"/>
        <w:category>
          <w:name w:val="General"/>
          <w:gallery w:val="placeholder"/>
        </w:category>
        <w:types>
          <w:type w:val="bbPlcHdr"/>
        </w:types>
        <w:behaviors>
          <w:behavior w:val="content"/>
        </w:behaviors>
        <w:guid w:val="{6ED3F8AB-2FAD-457F-8F81-055CB5DBF86B}"/>
      </w:docPartPr>
      <w:docPartBody>
        <w:p w:rsidR="004D3CF6" w:rsidRDefault="00166114" w:rsidP="00166114">
          <w:pPr>
            <w:pStyle w:val="54319B0EEDB84C578D0CE06AED4AA35C5"/>
          </w:pPr>
          <w:r w:rsidRPr="00044337">
            <w:rPr>
              <w:rStyle w:val="PlaceholderText"/>
              <w:rFonts w:eastAsiaTheme="minorHAnsi" w:cs="Arial"/>
              <w:sz w:val="20"/>
              <w:szCs w:val="20"/>
              <w:lang w:val="en-CA"/>
            </w:rPr>
            <w:t>Select Discipline</w:t>
          </w:r>
        </w:p>
      </w:docPartBody>
    </w:docPart>
    <w:docPart>
      <w:docPartPr>
        <w:name w:val="31EFE6FF2C724817ABC5EBCC8925D70D"/>
        <w:category>
          <w:name w:val="General"/>
          <w:gallery w:val="placeholder"/>
        </w:category>
        <w:types>
          <w:type w:val="bbPlcHdr"/>
        </w:types>
        <w:behaviors>
          <w:behavior w:val="content"/>
        </w:behaviors>
        <w:guid w:val="{1C3695FE-09C6-458C-9FD8-433D8E506C68}"/>
      </w:docPartPr>
      <w:docPartBody>
        <w:p w:rsidR="004D3CF6" w:rsidRDefault="00166114" w:rsidP="00166114">
          <w:pPr>
            <w:pStyle w:val="31EFE6FF2C724817ABC5EBCC8925D70D5"/>
          </w:pPr>
          <w:r w:rsidRPr="00044337">
            <w:rPr>
              <w:rStyle w:val="PlaceholderText"/>
              <w:rFonts w:eastAsiaTheme="minorHAnsi" w:cs="Arial"/>
              <w:sz w:val="20"/>
              <w:szCs w:val="20"/>
              <w:lang w:val="en-CA"/>
            </w:rPr>
            <w:t>Select Legal Status</w:t>
          </w:r>
        </w:p>
      </w:docPartBody>
    </w:docPart>
    <w:docPart>
      <w:docPartPr>
        <w:name w:val="3AEC15AD0BEF44BCA98A9A3490288870"/>
        <w:category>
          <w:name w:val="General"/>
          <w:gallery w:val="placeholder"/>
        </w:category>
        <w:types>
          <w:type w:val="bbPlcHdr"/>
        </w:types>
        <w:behaviors>
          <w:behavior w:val="content"/>
        </w:behaviors>
        <w:guid w:val="{83237161-026A-434B-AC52-917C30B53FBF}"/>
      </w:docPartPr>
      <w:docPartBody>
        <w:p w:rsidR="004D3CF6" w:rsidRDefault="00166114" w:rsidP="00166114">
          <w:pPr>
            <w:pStyle w:val="3AEC15AD0BEF44BCA98A9A34902888705"/>
          </w:pPr>
          <w:r w:rsidRPr="00044337">
            <w:rPr>
              <w:rStyle w:val="PlaceholderText"/>
              <w:rFonts w:eastAsiaTheme="minorHAnsi" w:cs="Arial"/>
              <w:sz w:val="20"/>
              <w:szCs w:val="20"/>
              <w:lang w:val="en-CA"/>
            </w:rPr>
            <w:t>Select Legal Status</w:t>
          </w:r>
        </w:p>
      </w:docPartBody>
    </w:docPart>
    <w:docPart>
      <w:docPartPr>
        <w:name w:val="37F38FB7DE7D44A09A4871109C4F8717"/>
        <w:category>
          <w:name w:val="General"/>
          <w:gallery w:val="placeholder"/>
        </w:category>
        <w:types>
          <w:type w:val="bbPlcHdr"/>
        </w:types>
        <w:behaviors>
          <w:behavior w:val="content"/>
        </w:behaviors>
        <w:guid w:val="{8C737629-22FE-4621-8AEA-C5B4459D7D87}"/>
      </w:docPartPr>
      <w:docPartBody>
        <w:p w:rsidR="004D3CF6" w:rsidRDefault="00166114" w:rsidP="00166114">
          <w:pPr>
            <w:pStyle w:val="37F38FB7DE7D44A09A4871109C4F87175"/>
          </w:pPr>
          <w:r w:rsidRPr="00044337">
            <w:rPr>
              <w:rStyle w:val="PlaceholderText"/>
              <w:rFonts w:eastAsiaTheme="minorHAnsi" w:cs="Arial"/>
              <w:sz w:val="20"/>
              <w:szCs w:val="20"/>
              <w:lang w:val="en-CA"/>
            </w:rPr>
            <w:t>Select Legal Status</w:t>
          </w:r>
        </w:p>
      </w:docPartBody>
    </w:docPart>
    <w:docPart>
      <w:docPartPr>
        <w:name w:val="D21E826933E64919B1667E60C9D16ECB"/>
        <w:category>
          <w:name w:val="General"/>
          <w:gallery w:val="placeholder"/>
        </w:category>
        <w:types>
          <w:type w:val="bbPlcHdr"/>
        </w:types>
        <w:behaviors>
          <w:behavior w:val="content"/>
        </w:behaviors>
        <w:guid w:val="{49CEBBFA-A6AC-49A4-BB69-058A988D29D5}"/>
      </w:docPartPr>
      <w:docPartBody>
        <w:p w:rsidR="001E75AA" w:rsidRDefault="00166114" w:rsidP="00166114">
          <w:pPr>
            <w:pStyle w:val="D21E826933E64919B1667E60C9D16ECB5"/>
          </w:pPr>
          <w:r w:rsidRPr="00044337">
            <w:rPr>
              <w:rFonts w:cs="Arial"/>
              <w:color w:val="808080" w:themeColor="background1" w:themeShade="80"/>
              <w:sz w:val="20"/>
              <w:szCs w:val="20"/>
              <w:lang w:val="en-CA"/>
            </w:rPr>
            <w:t>1st Priority Sector</w:t>
          </w:r>
        </w:p>
      </w:docPartBody>
    </w:docPart>
    <w:docPart>
      <w:docPartPr>
        <w:name w:val="270A33701A1E4762B0CCCA7DDE144AF1"/>
        <w:category>
          <w:name w:val="General"/>
          <w:gallery w:val="placeholder"/>
        </w:category>
        <w:types>
          <w:type w:val="bbPlcHdr"/>
        </w:types>
        <w:behaviors>
          <w:behavior w:val="content"/>
        </w:behaviors>
        <w:guid w:val="{DC2222B5-F890-4BEE-9069-C983730F0460}"/>
      </w:docPartPr>
      <w:docPartBody>
        <w:p w:rsidR="001E75AA" w:rsidRDefault="00166114" w:rsidP="00166114">
          <w:pPr>
            <w:pStyle w:val="270A33701A1E4762B0CCCA7DDE144AF15"/>
          </w:pPr>
          <w:r w:rsidRPr="00044337">
            <w:rPr>
              <w:rFonts w:cs="Arial"/>
              <w:color w:val="808080" w:themeColor="background1" w:themeShade="80"/>
              <w:sz w:val="20"/>
              <w:szCs w:val="20"/>
              <w:lang w:val="en-CA"/>
            </w:rPr>
            <w:t>2nd Priority Sector</w:t>
          </w:r>
        </w:p>
      </w:docPartBody>
    </w:docPart>
    <w:docPart>
      <w:docPartPr>
        <w:name w:val="34F1AC117AFB473699A518B787979755"/>
        <w:category>
          <w:name w:val="General"/>
          <w:gallery w:val="placeholder"/>
        </w:category>
        <w:types>
          <w:type w:val="bbPlcHdr"/>
        </w:types>
        <w:behaviors>
          <w:behavior w:val="content"/>
        </w:behaviors>
        <w:guid w:val="{C3639C7A-332D-48EC-A79E-BC1E0D688E57}"/>
      </w:docPartPr>
      <w:docPartBody>
        <w:p w:rsidR="001E75AA" w:rsidRDefault="00166114" w:rsidP="00166114">
          <w:pPr>
            <w:pStyle w:val="34F1AC117AFB473699A518B7879797555"/>
          </w:pPr>
          <w:r w:rsidRPr="00044337">
            <w:rPr>
              <w:rFonts w:cs="Arial"/>
              <w:color w:val="808080" w:themeColor="background1" w:themeShade="80"/>
              <w:sz w:val="20"/>
              <w:szCs w:val="20"/>
              <w:lang w:val="en-CA"/>
            </w:rPr>
            <w:t>3rd Priority Sector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D47F3"/>
    <w:rsid w:val="00042879"/>
    <w:rsid w:val="00044051"/>
    <w:rsid w:val="00057B4F"/>
    <w:rsid w:val="00063B2B"/>
    <w:rsid w:val="000A390E"/>
    <w:rsid w:val="00111A4A"/>
    <w:rsid w:val="00115526"/>
    <w:rsid w:val="00166114"/>
    <w:rsid w:val="00193F72"/>
    <w:rsid w:val="001B30EA"/>
    <w:rsid w:val="001D6FDB"/>
    <w:rsid w:val="001E75AA"/>
    <w:rsid w:val="002309FC"/>
    <w:rsid w:val="002714EA"/>
    <w:rsid w:val="002B5FA1"/>
    <w:rsid w:val="002D1CC9"/>
    <w:rsid w:val="002D47F3"/>
    <w:rsid w:val="0035727E"/>
    <w:rsid w:val="003F1EBA"/>
    <w:rsid w:val="00413AA2"/>
    <w:rsid w:val="004403A5"/>
    <w:rsid w:val="00445051"/>
    <w:rsid w:val="00450F4A"/>
    <w:rsid w:val="0049157F"/>
    <w:rsid w:val="004C4B06"/>
    <w:rsid w:val="004D3CF6"/>
    <w:rsid w:val="004E5E65"/>
    <w:rsid w:val="004F4B5A"/>
    <w:rsid w:val="0055189A"/>
    <w:rsid w:val="0055491B"/>
    <w:rsid w:val="00575095"/>
    <w:rsid w:val="00576252"/>
    <w:rsid w:val="005F34F9"/>
    <w:rsid w:val="00605DC2"/>
    <w:rsid w:val="00606BFF"/>
    <w:rsid w:val="00657031"/>
    <w:rsid w:val="006605F7"/>
    <w:rsid w:val="006B39E1"/>
    <w:rsid w:val="006B7037"/>
    <w:rsid w:val="006C4A66"/>
    <w:rsid w:val="006E0FB6"/>
    <w:rsid w:val="007367BE"/>
    <w:rsid w:val="00757E2F"/>
    <w:rsid w:val="00766ADC"/>
    <w:rsid w:val="00786767"/>
    <w:rsid w:val="007F7A6E"/>
    <w:rsid w:val="00815BA6"/>
    <w:rsid w:val="0083766B"/>
    <w:rsid w:val="00883725"/>
    <w:rsid w:val="00913866"/>
    <w:rsid w:val="009265BB"/>
    <w:rsid w:val="009502C8"/>
    <w:rsid w:val="00961529"/>
    <w:rsid w:val="00965E95"/>
    <w:rsid w:val="009957CE"/>
    <w:rsid w:val="009B3939"/>
    <w:rsid w:val="009B3D80"/>
    <w:rsid w:val="009B5267"/>
    <w:rsid w:val="009C2DF6"/>
    <w:rsid w:val="00A14D47"/>
    <w:rsid w:val="00A326A6"/>
    <w:rsid w:val="00A32860"/>
    <w:rsid w:val="00A37E8F"/>
    <w:rsid w:val="00A41A59"/>
    <w:rsid w:val="00A55285"/>
    <w:rsid w:val="00A679CC"/>
    <w:rsid w:val="00A87E9A"/>
    <w:rsid w:val="00AB3C0D"/>
    <w:rsid w:val="00AB5C89"/>
    <w:rsid w:val="00AB7451"/>
    <w:rsid w:val="00AD20D1"/>
    <w:rsid w:val="00AF0409"/>
    <w:rsid w:val="00B45DCC"/>
    <w:rsid w:val="00B62EFE"/>
    <w:rsid w:val="00BA46DD"/>
    <w:rsid w:val="00BC0307"/>
    <w:rsid w:val="00BE6A9C"/>
    <w:rsid w:val="00C52874"/>
    <w:rsid w:val="00C66597"/>
    <w:rsid w:val="00C7742C"/>
    <w:rsid w:val="00C93F74"/>
    <w:rsid w:val="00CB6DA9"/>
    <w:rsid w:val="00D407B4"/>
    <w:rsid w:val="00D47C7E"/>
    <w:rsid w:val="00D849CB"/>
    <w:rsid w:val="00D913CC"/>
    <w:rsid w:val="00DC2351"/>
    <w:rsid w:val="00DE1720"/>
    <w:rsid w:val="00E37B1A"/>
    <w:rsid w:val="00E45113"/>
    <w:rsid w:val="00E4722E"/>
    <w:rsid w:val="00EB3308"/>
    <w:rsid w:val="00EF6765"/>
    <w:rsid w:val="00F75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114"/>
    <w:rPr>
      <w:color w:val="808080"/>
    </w:rPr>
  </w:style>
  <w:style w:type="paragraph" w:customStyle="1" w:styleId="EE14E7ABD0E14F279E828E5F05442D08">
    <w:name w:val="EE14E7ABD0E14F279E828E5F05442D08"/>
    <w:rsid w:val="002D47F3"/>
  </w:style>
  <w:style w:type="paragraph" w:customStyle="1" w:styleId="086A8BEE4DB0404A8B6099FD0A86D2CC">
    <w:name w:val="086A8BEE4DB0404A8B6099FD0A86D2CC"/>
    <w:rsid w:val="002D47F3"/>
  </w:style>
  <w:style w:type="paragraph" w:customStyle="1" w:styleId="B44594FB2E1345978BB4A7620A28DA63">
    <w:name w:val="B44594FB2E1345978BB4A7620A28DA63"/>
    <w:rsid w:val="002D47F3"/>
  </w:style>
  <w:style w:type="paragraph" w:customStyle="1" w:styleId="D6088E4C4B7942CAB5356972C41CBBF9">
    <w:name w:val="D6088E4C4B7942CAB5356972C41CBBF9"/>
    <w:rsid w:val="002D47F3"/>
  </w:style>
  <w:style w:type="paragraph" w:customStyle="1" w:styleId="9B6FC37B67EF4759A775842BB7345675">
    <w:name w:val="9B6FC37B67EF4759A775842BB7345675"/>
    <w:rsid w:val="002D47F3"/>
  </w:style>
  <w:style w:type="paragraph" w:customStyle="1" w:styleId="2EBAA79A132D4DADA3156208A839CF66">
    <w:name w:val="2EBAA79A132D4DADA3156208A839CF66"/>
    <w:rsid w:val="002D47F3"/>
  </w:style>
  <w:style w:type="paragraph" w:customStyle="1" w:styleId="2148FE1222A641D4A0B997720B458D28">
    <w:name w:val="2148FE1222A641D4A0B997720B458D28"/>
    <w:rsid w:val="002D47F3"/>
  </w:style>
  <w:style w:type="paragraph" w:customStyle="1" w:styleId="B6D2B5A6FADD4FEB82EF93492838EF4B">
    <w:name w:val="B6D2B5A6FADD4FEB82EF93492838EF4B"/>
    <w:rsid w:val="002D47F3"/>
  </w:style>
  <w:style w:type="paragraph" w:customStyle="1" w:styleId="7A9FD9E4DAD34F43A7C28F8D99670895">
    <w:name w:val="7A9FD9E4DAD34F43A7C28F8D99670895"/>
    <w:rsid w:val="002D47F3"/>
  </w:style>
  <w:style w:type="paragraph" w:customStyle="1" w:styleId="4517B0FFFE414C9B94E8C73826D95967">
    <w:name w:val="4517B0FFFE414C9B94E8C73826D95967"/>
    <w:rsid w:val="002D47F3"/>
  </w:style>
  <w:style w:type="paragraph" w:customStyle="1" w:styleId="CB4C385089C847CBB3DACF0AE3A2D352">
    <w:name w:val="CB4C385089C847CBB3DACF0AE3A2D352"/>
    <w:rsid w:val="002D47F3"/>
  </w:style>
  <w:style w:type="paragraph" w:customStyle="1" w:styleId="F640D6AC12EC4564B43697754BB149FA">
    <w:name w:val="F640D6AC12EC4564B43697754BB149FA"/>
    <w:rsid w:val="002D47F3"/>
  </w:style>
  <w:style w:type="paragraph" w:customStyle="1" w:styleId="EEA7A5F717894919B15277D4E751F072">
    <w:name w:val="EEA7A5F717894919B15277D4E751F072"/>
    <w:rsid w:val="002D47F3"/>
  </w:style>
  <w:style w:type="paragraph" w:customStyle="1" w:styleId="950D4926FD8641C9B73C85F5604628B6">
    <w:name w:val="950D4926FD8641C9B73C85F5604628B6"/>
    <w:rsid w:val="002D47F3"/>
  </w:style>
  <w:style w:type="paragraph" w:customStyle="1" w:styleId="591228B6E114471BB3F9629AE16EBA70">
    <w:name w:val="591228B6E114471BB3F9629AE16EBA70"/>
    <w:rsid w:val="002D47F3"/>
  </w:style>
  <w:style w:type="paragraph" w:customStyle="1" w:styleId="6862D9640C5C4DE484F961CF6312C06F">
    <w:name w:val="6862D9640C5C4DE484F961CF6312C06F"/>
    <w:rsid w:val="002D47F3"/>
  </w:style>
  <w:style w:type="paragraph" w:customStyle="1" w:styleId="70BB3E14DA75494881ADBBB16287B1BE">
    <w:name w:val="70BB3E14DA75494881ADBBB16287B1BE"/>
    <w:rsid w:val="002D47F3"/>
  </w:style>
  <w:style w:type="paragraph" w:customStyle="1" w:styleId="C4CE97C46B5D45AEBD8F4B5FD02A877C">
    <w:name w:val="C4CE97C46B5D45AEBD8F4B5FD02A877C"/>
    <w:rsid w:val="002D47F3"/>
  </w:style>
  <w:style w:type="paragraph" w:customStyle="1" w:styleId="EF986332B44B4BA3BF3D91E57C80F0C3">
    <w:name w:val="EF986332B44B4BA3BF3D91E57C80F0C3"/>
    <w:rsid w:val="002D47F3"/>
  </w:style>
  <w:style w:type="paragraph" w:customStyle="1" w:styleId="E742EEC2CCAC4B2B96FDD221D232AFC0">
    <w:name w:val="E742EEC2CCAC4B2B96FDD221D232AFC0"/>
    <w:rsid w:val="002D47F3"/>
  </w:style>
  <w:style w:type="paragraph" w:customStyle="1" w:styleId="02A7FA44B76D41C1B18E433032A4D550">
    <w:name w:val="02A7FA44B76D41C1B18E433032A4D550"/>
    <w:rsid w:val="002D47F3"/>
  </w:style>
  <w:style w:type="paragraph" w:customStyle="1" w:styleId="AC612051984B40B2B57C4FC6ACF8634F">
    <w:name w:val="AC612051984B40B2B57C4FC6ACF8634F"/>
    <w:rsid w:val="002D47F3"/>
  </w:style>
  <w:style w:type="paragraph" w:customStyle="1" w:styleId="83B5C20F85B844D28D38A061A5E6B3AC">
    <w:name w:val="83B5C20F85B844D28D38A061A5E6B3AC"/>
    <w:rsid w:val="002D47F3"/>
  </w:style>
  <w:style w:type="paragraph" w:customStyle="1" w:styleId="2AA07651908048479F3FCFFB3F6F6C2F">
    <w:name w:val="2AA07651908048479F3FCFFB3F6F6C2F"/>
    <w:rsid w:val="002D47F3"/>
  </w:style>
  <w:style w:type="paragraph" w:customStyle="1" w:styleId="910B716873FC4FC19DB29271D47A7967">
    <w:name w:val="910B716873FC4FC19DB29271D47A7967"/>
    <w:rsid w:val="002D47F3"/>
  </w:style>
  <w:style w:type="paragraph" w:customStyle="1" w:styleId="AF3277CCB1E54E2D99B1E34D4F53C803">
    <w:name w:val="AF3277CCB1E54E2D99B1E34D4F53C803"/>
    <w:rsid w:val="002D47F3"/>
  </w:style>
  <w:style w:type="paragraph" w:customStyle="1" w:styleId="2BD85674B114484DA45FEA912405DE39">
    <w:name w:val="2BD85674B114484DA45FEA912405DE39"/>
    <w:rsid w:val="002D47F3"/>
  </w:style>
  <w:style w:type="paragraph" w:customStyle="1" w:styleId="4AE006CFDCF94099BB21A0F7F8755977">
    <w:name w:val="4AE006CFDCF94099BB21A0F7F8755977"/>
    <w:rsid w:val="002D47F3"/>
  </w:style>
  <w:style w:type="paragraph" w:customStyle="1" w:styleId="E14A425738F64F6E86C82779E65759A0">
    <w:name w:val="E14A425738F64F6E86C82779E65759A0"/>
    <w:rsid w:val="002D47F3"/>
  </w:style>
  <w:style w:type="paragraph" w:customStyle="1" w:styleId="486606A36C44449B808A7A263DA713BC">
    <w:name w:val="486606A36C44449B808A7A263DA713BC"/>
    <w:rsid w:val="002D47F3"/>
  </w:style>
  <w:style w:type="paragraph" w:customStyle="1" w:styleId="0E6F6881D99447B4BB7E810BC6C7162B">
    <w:name w:val="0E6F6881D99447B4BB7E810BC6C7162B"/>
    <w:rsid w:val="002D47F3"/>
  </w:style>
  <w:style w:type="paragraph" w:customStyle="1" w:styleId="C141213F0725427ABCEC5E9DB3B90E7E">
    <w:name w:val="C141213F0725427ABCEC5E9DB3B90E7E"/>
    <w:rsid w:val="002D47F3"/>
  </w:style>
  <w:style w:type="paragraph" w:customStyle="1" w:styleId="D769363DB51A49D2808CD980FA3D345A">
    <w:name w:val="D769363DB51A49D2808CD980FA3D345A"/>
    <w:rsid w:val="002D47F3"/>
  </w:style>
  <w:style w:type="paragraph" w:customStyle="1" w:styleId="BB7584A620D741639F8FF89D93EF4CA5">
    <w:name w:val="BB7584A620D741639F8FF89D93EF4CA5"/>
    <w:rsid w:val="002D47F3"/>
  </w:style>
  <w:style w:type="paragraph" w:customStyle="1" w:styleId="21DF2E59812F427A9A9A913302F94528">
    <w:name w:val="21DF2E59812F427A9A9A913302F94528"/>
    <w:rsid w:val="002D47F3"/>
  </w:style>
  <w:style w:type="paragraph" w:customStyle="1" w:styleId="0F84E46362054D3786836993DC43C7C6">
    <w:name w:val="0F84E46362054D3786836993DC43C7C6"/>
    <w:rsid w:val="002D47F3"/>
  </w:style>
  <w:style w:type="paragraph" w:customStyle="1" w:styleId="A6B6FB75DA93460C81082B4BFC31440F">
    <w:name w:val="A6B6FB75DA93460C81082B4BFC31440F"/>
    <w:rsid w:val="002D47F3"/>
  </w:style>
  <w:style w:type="paragraph" w:customStyle="1" w:styleId="1532AFB0093F4927A5BC49D839E53A47">
    <w:name w:val="1532AFB0093F4927A5BC49D839E53A47"/>
    <w:rsid w:val="002D47F3"/>
  </w:style>
  <w:style w:type="paragraph" w:customStyle="1" w:styleId="EE14E7ABD0E14F279E828E5F05442D081">
    <w:name w:val="EE14E7ABD0E14F279E828E5F05442D081"/>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1">
    <w:name w:val="086A8BEE4DB0404A8B6099FD0A86D2CC1"/>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1">
    <w:name w:val="B44594FB2E1345978BB4A7620A28DA631"/>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1">
    <w:name w:val="D6088E4C4B7942CAB5356972C41CBBF91"/>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1">
    <w:name w:val="9B6FC37B67EF4759A775842BB73456751"/>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1">
    <w:name w:val="2EBAA79A132D4DADA3156208A839CF661"/>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1">
    <w:name w:val="2148FE1222A641D4A0B997720B458D281"/>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1">
    <w:name w:val="B6D2B5A6FADD4FEB82EF93492838EF4B1"/>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1">
    <w:name w:val="7A9FD9E4DAD34F43A7C28F8D996708951"/>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1">
    <w:name w:val="4517B0FFFE414C9B94E8C73826D959671"/>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1">
    <w:name w:val="CB4C385089C847CBB3DACF0AE3A2D3521"/>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1">
    <w:name w:val="F640D6AC12EC4564B43697754BB149FA1"/>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1">
    <w:name w:val="EEA7A5F717894919B15277D4E751F0721"/>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1">
    <w:name w:val="950D4926FD8641C9B73C85F5604628B61"/>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1">
    <w:name w:val="591228B6E114471BB3F9629AE16EBA701"/>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1">
    <w:name w:val="6862D9640C5C4DE484F961CF6312C06F1"/>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1">
    <w:name w:val="70BB3E14DA75494881ADBBB16287B1BE1"/>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1">
    <w:name w:val="02A7FA44B76D41C1B18E433032A4D5501"/>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1">
    <w:name w:val="AC612051984B40B2B57C4FC6ACF8634F1"/>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1">
    <w:name w:val="83B5C20F85B844D28D38A061A5E6B3AC1"/>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1">
    <w:name w:val="2AA07651908048479F3FCFFB3F6F6C2F1"/>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1">
    <w:name w:val="910B716873FC4FC19DB29271D47A79671"/>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1">
    <w:name w:val="AF3277CCB1E54E2D99B1E34D4F53C8031"/>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1">
    <w:name w:val="2BD85674B114484DA45FEA912405DE391"/>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1">
    <w:name w:val="4AE006CFDCF94099BB21A0F7F87559771"/>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1">
    <w:name w:val="E14A425738F64F6E86C82779E65759A01"/>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1">
    <w:name w:val="486606A36C44449B808A7A263DA713BC1"/>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1">
    <w:name w:val="0E6F6881D99447B4BB7E810BC6C7162B1"/>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1">
    <w:name w:val="C141213F0725427ABCEC5E9DB3B90E7E1"/>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
    <w:name w:val="369B396AC9434A5A9EDC106320BDE795"/>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
    <w:name w:val="938826D38A2048B4BA68E1EF70C88E2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
    <w:name w:val="4CD6EBF9A54D4535BAD0275CD4FBB95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
    <w:name w:val="3A400CB38C594E4DAB82A66ADEDE9B43"/>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E948D1EA03AB49CA9AC7425FAC2BBFBF">
    <w:name w:val="E948D1EA03AB49CA9AC7425FAC2BBFBF"/>
    <w:rsid w:val="009502C8"/>
  </w:style>
  <w:style w:type="paragraph" w:customStyle="1" w:styleId="EE14E7ABD0E14F279E828E5F05442D082">
    <w:name w:val="EE14E7ABD0E14F279E828E5F05442D082"/>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2">
    <w:name w:val="086A8BEE4DB0404A8B6099FD0A86D2CC2"/>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2">
    <w:name w:val="B44594FB2E1345978BB4A7620A28DA632"/>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2">
    <w:name w:val="D6088E4C4B7942CAB5356972C41CBBF92"/>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2">
    <w:name w:val="9B6FC37B67EF4759A775842BB73456752"/>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2">
    <w:name w:val="2EBAA79A132D4DADA3156208A839CF662"/>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2">
    <w:name w:val="2148FE1222A641D4A0B997720B458D282"/>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2">
    <w:name w:val="B6D2B5A6FADD4FEB82EF93492838EF4B2"/>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2">
    <w:name w:val="7A9FD9E4DAD34F43A7C28F8D996708952"/>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2">
    <w:name w:val="4517B0FFFE414C9B94E8C73826D959672"/>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2">
    <w:name w:val="CB4C385089C847CBB3DACF0AE3A2D3522"/>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2">
    <w:name w:val="F640D6AC12EC4564B43697754BB149FA2"/>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2">
    <w:name w:val="EEA7A5F717894919B15277D4E751F0722"/>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2">
    <w:name w:val="950D4926FD8641C9B73C85F5604628B62"/>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2">
    <w:name w:val="591228B6E114471BB3F9629AE16EBA702"/>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2">
    <w:name w:val="6862D9640C5C4DE484F961CF6312C06F2"/>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2">
    <w:name w:val="70BB3E14DA75494881ADBBB16287B1BE2"/>
    <w:rsid w:val="009502C8"/>
    <w:pPr>
      <w:spacing w:after="0" w:line="240" w:lineRule="auto"/>
    </w:pPr>
    <w:rPr>
      <w:rFonts w:ascii="Arial" w:eastAsia="Times New Roman" w:hAnsi="Arial" w:cs="Times New Roman"/>
      <w:sz w:val="24"/>
      <w:szCs w:val="24"/>
      <w:lang w:val="en-US" w:eastAsia="en-US"/>
    </w:rPr>
  </w:style>
  <w:style w:type="paragraph" w:customStyle="1" w:styleId="E948D1EA03AB49CA9AC7425FAC2BBFBF1">
    <w:name w:val="E948D1EA03AB49CA9AC7425FAC2BBFBF1"/>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2">
    <w:name w:val="02A7FA44B76D41C1B18E433032A4D5502"/>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2">
    <w:name w:val="AC612051984B40B2B57C4FC6ACF8634F2"/>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2">
    <w:name w:val="83B5C20F85B844D28D38A061A5E6B3AC2"/>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2">
    <w:name w:val="2AA07651908048479F3FCFFB3F6F6C2F2"/>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2">
    <w:name w:val="910B716873FC4FC19DB29271D47A79672"/>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2">
    <w:name w:val="AF3277CCB1E54E2D99B1E34D4F53C8032"/>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2">
    <w:name w:val="2BD85674B114484DA45FEA912405DE392"/>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2">
    <w:name w:val="4AE006CFDCF94099BB21A0F7F87559772"/>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2">
    <w:name w:val="E14A425738F64F6E86C82779E65759A02"/>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2">
    <w:name w:val="486606A36C44449B808A7A263DA713BC2"/>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2">
    <w:name w:val="0E6F6881D99447B4BB7E810BC6C7162B2"/>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2">
    <w:name w:val="C141213F0725427ABCEC5E9DB3B90E7E2"/>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1">
    <w:name w:val="369B396AC9434A5A9EDC106320BDE7951"/>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1">
    <w:name w:val="938826D38A2048B4BA68E1EF70C88E21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1">
    <w:name w:val="4CD6EBF9A54D4535BAD0275CD4FBB951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1">
    <w:name w:val="3A400CB38C594E4DAB82A66ADEDE9B43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EE14E7ABD0E14F279E828E5F05442D083">
    <w:name w:val="EE14E7ABD0E14F279E828E5F05442D083"/>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3">
    <w:name w:val="086A8BEE4DB0404A8B6099FD0A86D2CC3"/>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3">
    <w:name w:val="B44594FB2E1345978BB4A7620A28DA633"/>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3">
    <w:name w:val="D6088E4C4B7942CAB5356972C41CBBF93"/>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3">
    <w:name w:val="9B6FC37B67EF4759A775842BB73456753"/>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3">
    <w:name w:val="2EBAA79A132D4DADA3156208A839CF663"/>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3">
    <w:name w:val="2148FE1222A641D4A0B997720B458D283"/>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3">
    <w:name w:val="B6D2B5A6FADD4FEB82EF93492838EF4B3"/>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3">
    <w:name w:val="7A9FD9E4DAD34F43A7C28F8D996708953"/>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3">
    <w:name w:val="4517B0FFFE414C9B94E8C73826D959673"/>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3">
    <w:name w:val="CB4C385089C847CBB3DACF0AE3A2D3523"/>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3">
    <w:name w:val="F640D6AC12EC4564B43697754BB149FA3"/>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3">
    <w:name w:val="EEA7A5F717894919B15277D4E751F0723"/>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3">
    <w:name w:val="950D4926FD8641C9B73C85F5604628B63"/>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3">
    <w:name w:val="591228B6E114471BB3F9629AE16EBA703"/>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3">
    <w:name w:val="6862D9640C5C4DE484F961CF6312C06F3"/>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3">
    <w:name w:val="70BB3E14DA75494881ADBBB16287B1BE3"/>
    <w:rsid w:val="009502C8"/>
    <w:pPr>
      <w:spacing w:after="0" w:line="240" w:lineRule="auto"/>
    </w:pPr>
    <w:rPr>
      <w:rFonts w:ascii="Arial" w:eastAsia="Times New Roman" w:hAnsi="Arial" w:cs="Times New Roman"/>
      <w:sz w:val="24"/>
      <w:szCs w:val="24"/>
      <w:lang w:val="en-US" w:eastAsia="en-US"/>
    </w:rPr>
  </w:style>
  <w:style w:type="paragraph" w:customStyle="1" w:styleId="E948D1EA03AB49CA9AC7425FAC2BBFBF2">
    <w:name w:val="E948D1EA03AB49CA9AC7425FAC2BBFBF2"/>
    <w:rsid w:val="009502C8"/>
    <w:pPr>
      <w:spacing w:after="0" w:line="240" w:lineRule="auto"/>
    </w:pPr>
    <w:rPr>
      <w:rFonts w:ascii="Arial" w:eastAsia="Times New Roman" w:hAnsi="Arial" w:cs="Times New Roman"/>
      <w:sz w:val="24"/>
      <w:szCs w:val="24"/>
      <w:lang w:val="en-US" w:eastAsia="en-US"/>
    </w:rPr>
  </w:style>
  <w:style w:type="paragraph" w:customStyle="1" w:styleId="24091F4D18F24A0A8D4C3BB415F96678">
    <w:name w:val="24091F4D18F24A0A8D4C3BB415F96678"/>
    <w:rsid w:val="009502C8"/>
    <w:pPr>
      <w:spacing w:after="0" w:line="240" w:lineRule="auto"/>
    </w:pPr>
    <w:rPr>
      <w:rFonts w:ascii="Arial" w:eastAsia="Times New Roman" w:hAnsi="Arial" w:cs="Times New Roman"/>
      <w:sz w:val="24"/>
      <w:szCs w:val="24"/>
      <w:lang w:val="en-US" w:eastAsia="en-US"/>
    </w:rPr>
  </w:style>
  <w:style w:type="paragraph" w:customStyle="1" w:styleId="3574BF8BE2CF4D06BFDAF1B3FF011494">
    <w:name w:val="3574BF8BE2CF4D06BFDAF1B3FF011494"/>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3">
    <w:name w:val="02A7FA44B76D41C1B18E433032A4D5503"/>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3">
    <w:name w:val="AC612051984B40B2B57C4FC6ACF8634F3"/>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3">
    <w:name w:val="83B5C20F85B844D28D38A061A5E6B3AC3"/>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3">
    <w:name w:val="2AA07651908048479F3FCFFB3F6F6C2F3"/>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3">
    <w:name w:val="910B716873FC4FC19DB29271D47A79673"/>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3">
    <w:name w:val="AF3277CCB1E54E2D99B1E34D4F53C8033"/>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3">
    <w:name w:val="2BD85674B114484DA45FEA912405DE393"/>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3">
    <w:name w:val="4AE006CFDCF94099BB21A0F7F87559773"/>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3">
    <w:name w:val="E14A425738F64F6E86C82779E65759A03"/>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3">
    <w:name w:val="486606A36C44449B808A7A263DA713BC3"/>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3">
    <w:name w:val="0E6F6881D99447B4BB7E810BC6C7162B3"/>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3">
    <w:name w:val="C141213F0725427ABCEC5E9DB3B90E7E3"/>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2">
    <w:name w:val="369B396AC9434A5A9EDC106320BDE7952"/>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2">
    <w:name w:val="938826D38A2048B4BA68E1EF70C88E21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2">
    <w:name w:val="4CD6EBF9A54D4535BAD0275CD4FBB951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2">
    <w:name w:val="3A400CB38C594E4DAB82A66ADEDE9B43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C94BB84A057F4F79A8809CF2B9432302">
    <w:name w:val="C94BB84A057F4F79A8809CF2B9432302"/>
    <w:rsid w:val="00B45DCC"/>
  </w:style>
  <w:style w:type="paragraph" w:customStyle="1" w:styleId="65EBED25CC534640A4A6CDD1598E70CC">
    <w:name w:val="65EBED25CC534640A4A6CDD1598E70CC"/>
    <w:rsid w:val="00B45DCC"/>
  </w:style>
  <w:style w:type="paragraph" w:customStyle="1" w:styleId="C19CA8EC63EF40778BD52814A2F22E36">
    <w:name w:val="C19CA8EC63EF40778BD52814A2F22E36"/>
    <w:rsid w:val="00B45DCC"/>
  </w:style>
  <w:style w:type="paragraph" w:customStyle="1" w:styleId="57241017C92E4CE8AA5C2DEFCC25DBC3">
    <w:name w:val="57241017C92E4CE8AA5C2DEFCC25DBC3"/>
    <w:rsid w:val="00B45DCC"/>
  </w:style>
  <w:style w:type="paragraph" w:customStyle="1" w:styleId="8B20760B98014E5885C0011FC744A804">
    <w:name w:val="8B20760B98014E5885C0011FC744A804"/>
    <w:rsid w:val="00B45DCC"/>
  </w:style>
  <w:style w:type="paragraph" w:customStyle="1" w:styleId="980DAC52D04B4842BC54CDB41795B35E">
    <w:name w:val="980DAC52D04B4842BC54CDB41795B35E"/>
    <w:rsid w:val="00B45DCC"/>
  </w:style>
  <w:style w:type="paragraph" w:customStyle="1" w:styleId="B1C2D799AA1C451E989BF36777444FEA">
    <w:name w:val="B1C2D799AA1C451E989BF36777444FEA"/>
    <w:rsid w:val="00B45DCC"/>
  </w:style>
  <w:style w:type="paragraph" w:customStyle="1" w:styleId="4B22CDA7193A4BB5A89DB44692B4C892">
    <w:name w:val="4B22CDA7193A4BB5A89DB44692B4C892"/>
    <w:rsid w:val="00E45113"/>
  </w:style>
  <w:style w:type="paragraph" w:customStyle="1" w:styleId="583D730A460D4EF294E8CE417D231D32">
    <w:name w:val="583D730A460D4EF294E8CE417D231D32"/>
    <w:rsid w:val="00E45113"/>
  </w:style>
  <w:style w:type="paragraph" w:customStyle="1" w:styleId="4DC5557DD16B4AB590B8D355E2C9EA08">
    <w:name w:val="4DC5557DD16B4AB590B8D355E2C9EA08"/>
    <w:rsid w:val="00E45113"/>
  </w:style>
  <w:style w:type="paragraph" w:customStyle="1" w:styleId="FE50C01B26C947D6A65D3E4BE7E68B08">
    <w:name w:val="FE50C01B26C947D6A65D3E4BE7E68B08"/>
    <w:rsid w:val="00E45113"/>
  </w:style>
  <w:style w:type="paragraph" w:customStyle="1" w:styleId="6F63FA0E697E41EDAFD60CD6B692F7C4">
    <w:name w:val="6F63FA0E697E41EDAFD60CD6B692F7C4"/>
    <w:rsid w:val="00E45113"/>
  </w:style>
  <w:style w:type="paragraph" w:customStyle="1" w:styleId="70CA9B4CDA5947EFB7C7E51D5015B564">
    <w:name w:val="70CA9B4CDA5947EFB7C7E51D5015B564"/>
    <w:rsid w:val="00E45113"/>
  </w:style>
  <w:style w:type="paragraph" w:customStyle="1" w:styleId="B323B4E0875646089018137718B1BFA0">
    <w:name w:val="B323B4E0875646089018137718B1BFA0"/>
    <w:rsid w:val="00E45113"/>
  </w:style>
  <w:style w:type="paragraph" w:customStyle="1" w:styleId="4B5642A39B73457C9BCF599BA3800A7D">
    <w:name w:val="4B5642A39B73457C9BCF599BA3800A7D"/>
    <w:rsid w:val="00E45113"/>
  </w:style>
  <w:style w:type="paragraph" w:customStyle="1" w:styleId="1EB21D84A4974202AFE76EAB1EF7CC72">
    <w:name w:val="1EB21D84A4974202AFE76EAB1EF7CC72"/>
    <w:rsid w:val="00E45113"/>
  </w:style>
  <w:style w:type="paragraph" w:customStyle="1" w:styleId="9D374974F71B4669AF3225A9249E254F">
    <w:name w:val="9D374974F71B4669AF3225A9249E254F"/>
    <w:rsid w:val="00E45113"/>
  </w:style>
  <w:style w:type="paragraph" w:customStyle="1" w:styleId="BCF207A9A8A64526ABE930754E2760CC">
    <w:name w:val="BCF207A9A8A64526ABE930754E2760CC"/>
    <w:rsid w:val="00E45113"/>
  </w:style>
  <w:style w:type="paragraph" w:customStyle="1" w:styleId="32CABA57322B42D0B29C83C81E2D1773">
    <w:name w:val="32CABA57322B42D0B29C83C81E2D1773"/>
    <w:rsid w:val="00E45113"/>
  </w:style>
  <w:style w:type="paragraph" w:customStyle="1" w:styleId="0C7FD06D66EA4AA3A5B72BED909D74BF">
    <w:name w:val="0C7FD06D66EA4AA3A5B72BED909D74BF"/>
    <w:rsid w:val="00E45113"/>
  </w:style>
  <w:style w:type="paragraph" w:customStyle="1" w:styleId="FED1D15B2A9F416E947D54D624B79825">
    <w:name w:val="FED1D15B2A9F416E947D54D624B79825"/>
    <w:rsid w:val="00E45113"/>
  </w:style>
  <w:style w:type="paragraph" w:customStyle="1" w:styleId="7D82917A9DDC4DEA819B50A57D75DFED">
    <w:name w:val="7D82917A9DDC4DEA819B50A57D75DFED"/>
    <w:rsid w:val="00E45113"/>
  </w:style>
  <w:style w:type="paragraph" w:customStyle="1" w:styleId="4DC5557DD16B4AB590B8D355E2C9EA081">
    <w:name w:val="4DC5557DD16B4AB590B8D355E2C9EA081"/>
    <w:rsid w:val="00E45113"/>
    <w:pPr>
      <w:spacing w:after="0" w:line="240" w:lineRule="auto"/>
    </w:pPr>
    <w:rPr>
      <w:rFonts w:ascii="Arial" w:eastAsia="Times New Roman" w:hAnsi="Arial" w:cs="Times New Roman"/>
      <w:sz w:val="24"/>
      <w:szCs w:val="24"/>
      <w:lang w:val="en-US" w:eastAsia="en-US"/>
    </w:rPr>
  </w:style>
  <w:style w:type="paragraph" w:customStyle="1" w:styleId="FE50C01B26C947D6A65D3E4BE7E68B081">
    <w:name w:val="FE50C01B26C947D6A65D3E4BE7E68B081"/>
    <w:rsid w:val="00E45113"/>
    <w:pPr>
      <w:spacing w:after="0" w:line="240" w:lineRule="auto"/>
    </w:pPr>
    <w:rPr>
      <w:rFonts w:ascii="Arial" w:eastAsia="Times New Roman" w:hAnsi="Arial" w:cs="Times New Roman"/>
      <w:sz w:val="24"/>
      <w:szCs w:val="24"/>
      <w:lang w:val="en-US" w:eastAsia="en-US"/>
    </w:rPr>
  </w:style>
  <w:style w:type="paragraph" w:customStyle="1" w:styleId="6F63FA0E697E41EDAFD60CD6B692F7C41">
    <w:name w:val="6F63FA0E697E41EDAFD60CD6B692F7C41"/>
    <w:rsid w:val="00E45113"/>
    <w:pPr>
      <w:spacing w:after="0" w:line="240" w:lineRule="auto"/>
    </w:pPr>
    <w:rPr>
      <w:rFonts w:ascii="Arial" w:eastAsia="Times New Roman" w:hAnsi="Arial" w:cs="Times New Roman"/>
      <w:sz w:val="24"/>
      <w:szCs w:val="24"/>
      <w:lang w:val="en-US" w:eastAsia="en-US"/>
    </w:rPr>
  </w:style>
  <w:style w:type="paragraph" w:customStyle="1" w:styleId="70CA9B4CDA5947EFB7C7E51D5015B5641">
    <w:name w:val="70CA9B4CDA5947EFB7C7E51D5015B5641"/>
    <w:rsid w:val="00E45113"/>
    <w:pPr>
      <w:spacing w:after="0" w:line="240" w:lineRule="auto"/>
    </w:pPr>
    <w:rPr>
      <w:rFonts w:ascii="Arial" w:eastAsia="Times New Roman" w:hAnsi="Arial" w:cs="Times New Roman"/>
      <w:sz w:val="24"/>
      <w:szCs w:val="24"/>
      <w:lang w:val="en-US" w:eastAsia="en-US"/>
    </w:rPr>
  </w:style>
  <w:style w:type="paragraph" w:customStyle="1" w:styleId="1EB21D84A4974202AFE76EAB1EF7CC721">
    <w:name w:val="1EB21D84A4974202AFE76EAB1EF7CC721"/>
    <w:rsid w:val="00E45113"/>
    <w:pPr>
      <w:spacing w:after="0" w:line="240" w:lineRule="auto"/>
    </w:pPr>
    <w:rPr>
      <w:rFonts w:ascii="Arial" w:eastAsia="Times New Roman" w:hAnsi="Arial" w:cs="Times New Roman"/>
      <w:sz w:val="24"/>
      <w:szCs w:val="24"/>
      <w:lang w:val="en-US" w:eastAsia="en-US"/>
    </w:rPr>
  </w:style>
  <w:style w:type="paragraph" w:customStyle="1" w:styleId="32CABA57322B42D0B29C83C81E2D17731">
    <w:name w:val="32CABA57322B42D0B29C83C81E2D17731"/>
    <w:rsid w:val="00E45113"/>
    <w:pPr>
      <w:spacing w:after="0" w:line="240" w:lineRule="auto"/>
    </w:pPr>
    <w:rPr>
      <w:rFonts w:ascii="Arial" w:eastAsia="Times New Roman" w:hAnsi="Arial" w:cs="Times New Roman"/>
      <w:sz w:val="24"/>
      <w:szCs w:val="24"/>
      <w:lang w:val="en-US" w:eastAsia="en-US"/>
    </w:rPr>
  </w:style>
  <w:style w:type="paragraph" w:customStyle="1" w:styleId="7D82917A9DDC4DEA819B50A57D75DFED1">
    <w:name w:val="7D82917A9DDC4DEA819B50A57D75DFED1"/>
    <w:rsid w:val="00E45113"/>
    <w:pPr>
      <w:spacing w:after="0" w:line="240" w:lineRule="auto"/>
    </w:pPr>
    <w:rPr>
      <w:rFonts w:ascii="Arial" w:eastAsia="Times New Roman" w:hAnsi="Arial" w:cs="Times New Roman"/>
      <w:sz w:val="24"/>
      <w:szCs w:val="24"/>
      <w:lang w:val="en-US" w:eastAsia="en-US"/>
    </w:rPr>
  </w:style>
  <w:style w:type="paragraph" w:customStyle="1" w:styleId="488F8A3072D14FBEA7650DF6B163CEA5">
    <w:name w:val="488F8A3072D14FBEA7650DF6B163CEA5"/>
    <w:rsid w:val="00E45113"/>
    <w:pPr>
      <w:spacing w:after="0" w:line="240" w:lineRule="auto"/>
    </w:pPr>
    <w:rPr>
      <w:rFonts w:ascii="Arial" w:eastAsia="Times New Roman" w:hAnsi="Arial" w:cs="Times New Roman"/>
      <w:sz w:val="24"/>
      <w:szCs w:val="24"/>
      <w:lang w:val="en-US" w:eastAsia="en-US"/>
    </w:rPr>
  </w:style>
  <w:style w:type="paragraph" w:customStyle="1" w:styleId="44C691F895B84C4D9C046CF6D13A7E0E">
    <w:name w:val="44C691F895B84C4D9C046CF6D13A7E0E"/>
    <w:rsid w:val="00E45113"/>
    <w:pPr>
      <w:spacing w:after="0" w:line="240" w:lineRule="auto"/>
    </w:pPr>
    <w:rPr>
      <w:rFonts w:ascii="Arial" w:eastAsia="Times New Roman" w:hAnsi="Arial" w:cs="Times New Roman"/>
      <w:sz w:val="24"/>
      <w:szCs w:val="24"/>
      <w:lang w:val="en-US" w:eastAsia="en-US"/>
    </w:rPr>
  </w:style>
  <w:style w:type="paragraph" w:customStyle="1" w:styleId="D46D83BD191243F68EE6426154887C57">
    <w:name w:val="D46D83BD191243F68EE6426154887C57"/>
    <w:rsid w:val="00E45113"/>
    <w:pPr>
      <w:spacing w:after="0" w:line="240" w:lineRule="auto"/>
    </w:pPr>
    <w:rPr>
      <w:rFonts w:ascii="Arial" w:eastAsia="Times New Roman" w:hAnsi="Arial" w:cs="Times New Roman"/>
      <w:sz w:val="24"/>
      <w:szCs w:val="24"/>
      <w:lang w:val="en-US" w:eastAsia="en-US"/>
    </w:rPr>
  </w:style>
  <w:style w:type="paragraph" w:customStyle="1" w:styleId="54319B0EEDB84C578D0CE06AED4AA35C">
    <w:name w:val="54319B0EEDB84C578D0CE06AED4AA35C"/>
    <w:rsid w:val="00044051"/>
    <w:rPr>
      <w:lang w:val="en-US" w:eastAsia="en-US"/>
    </w:rPr>
  </w:style>
  <w:style w:type="paragraph" w:customStyle="1" w:styleId="C1C0FD9731354D65B7C0CA8CD2DA91C4">
    <w:name w:val="C1C0FD9731354D65B7C0CA8CD2DA91C4"/>
    <w:rsid w:val="00044051"/>
    <w:rPr>
      <w:lang w:val="en-US" w:eastAsia="en-US"/>
    </w:rPr>
  </w:style>
  <w:style w:type="paragraph" w:customStyle="1" w:styleId="EFC197E4A51C40939DF84FBDBEBF12C2">
    <w:name w:val="EFC197E4A51C40939DF84FBDBEBF12C2"/>
    <w:rsid w:val="00044051"/>
    <w:rPr>
      <w:lang w:val="en-US" w:eastAsia="en-US"/>
    </w:rPr>
  </w:style>
  <w:style w:type="paragraph" w:customStyle="1" w:styleId="CAD1C54AD43D459ABAE30F7BCD7D5D78">
    <w:name w:val="CAD1C54AD43D459ABAE30F7BCD7D5D78"/>
    <w:rsid w:val="00044051"/>
    <w:rPr>
      <w:lang w:val="en-US" w:eastAsia="en-US"/>
    </w:rPr>
  </w:style>
  <w:style w:type="paragraph" w:customStyle="1" w:styleId="31EFE6FF2C724817ABC5EBCC8925D70D">
    <w:name w:val="31EFE6FF2C724817ABC5EBCC8925D70D"/>
    <w:rsid w:val="00044051"/>
    <w:rPr>
      <w:lang w:val="en-US" w:eastAsia="en-US"/>
    </w:rPr>
  </w:style>
  <w:style w:type="paragraph" w:customStyle="1" w:styleId="3AEC15AD0BEF44BCA98A9A3490288870">
    <w:name w:val="3AEC15AD0BEF44BCA98A9A3490288870"/>
    <w:rsid w:val="00044051"/>
    <w:rPr>
      <w:lang w:val="en-US" w:eastAsia="en-US"/>
    </w:rPr>
  </w:style>
  <w:style w:type="paragraph" w:customStyle="1" w:styleId="37F38FB7DE7D44A09A4871109C4F8717">
    <w:name w:val="37F38FB7DE7D44A09A4871109C4F8717"/>
    <w:rsid w:val="00044051"/>
    <w:rPr>
      <w:lang w:val="en-US" w:eastAsia="en-US"/>
    </w:rPr>
  </w:style>
  <w:style w:type="paragraph" w:customStyle="1" w:styleId="7B2D0D559E404213BFFE50928F03BE68">
    <w:name w:val="7B2D0D559E404213BFFE50928F03BE68"/>
    <w:rsid w:val="004D3CF6"/>
    <w:rPr>
      <w:lang w:val="en-US" w:eastAsia="en-US"/>
    </w:rPr>
  </w:style>
  <w:style w:type="paragraph" w:customStyle="1" w:styleId="B1DD96FDE64A4F8CBC79EE2E0FD1D682">
    <w:name w:val="B1DD96FDE64A4F8CBC79EE2E0FD1D682"/>
    <w:rsid w:val="004D3CF6"/>
    <w:rPr>
      <w:lang w:val="en-US" w:eastAsia="en-US"/>
    </w:rPr>
  </w:style>
  <w:style w:type="paragraph" w:customStyle="1" w:styleId="72F1B71F54A941EDB346C07B6782F210">
    <w:name w:val="72F1B71F54A941EDB346C07B6782F210"/>
    <w:rsid w:val="004D3CF6"/>
    <w:rPr>
      <w:lang w:val="en-US" w:eastAsia="en-US"/>
    </w:rPr>
  </w:style>
  <w:style w:type="paragraph" w:customStyle="1" w:styleId="2FC5DEA172804CEEB0D55B05A54F1FEA">
    <w:name w:val="2FC5DEA172804CEEB0D55B05A54F1FEA"/>
    <w:rsid w:val="004D3CF6"/>
    <w:rPr>
      <w:lang w:val="en-US" w:eastAsia="en-US"/>
    </w:rPr>
  </w:style>
  <w:style w:type="paragraph" w:customStyle="1" w:styleId="BED5B11B7515488B860FFFEBE15DC48E">
    <w:name w:val="BED5B11B7515488B860FFFEBE15DC48E"/>
    <w:rsid w:val="004D3CF6"/>
    <w:rPr>
      <w:lang w:val="en-US" w:eastAsia="en-US"/>
    </w:rPr>
  </w:style>
  <w:style w:type="paragraph" w:customStyle="1" w:styleId="07A9904E7D76485C86C8F12059AED46B">
    <w:name w:val="07A9904E7D76485C86C8F12059AED46B"/>
    <w:rsid w:val="004D3CF6"/>
    <w:rPr>
      <w:lang w:val="en-US" w:eastAsia="en-US"/>
    </w:rPr>
  </w:style>
  <w:style w:type="paragraph" w:customStyle="1" w:styleId="A1D6EEFF7ADD4CBDB800A613887655BD">
    <w:name w:val="A1D6EEFF7ADD4CBDB800A613887655BD"/>
    <w:rsid w:val="004D3CF6"/>
    <w:rPr>
      <w:lang w:val="en-US" w:eastAsia="en-US"/>
    </w:rPr>
  </w:style>
  <w:style w:type="paragraph" w:customStyle="1" w:styleId="D4ACBA554A434D6D84B69558E1862B3A">
    <w:name w:val="D4ACBA554A434D6D84B69558E1862B3A"/>
    <w:rsid w:val="004D3CF6"/>
    <w:rPr>
      <w:lang w:val="en-US" w:eastAsia="en-US"/>
    </w:rPr>
  </w:style>
  <w:style w:type="paragraph" w:customStyle="1" w:styleId="E76DB8AE17ED4D918C06280904D62B45">
    <w:name w:val="E76DB8AE17ED4D918C06280904D62B45"/>
    <w:rsid w:val="004D3CF6"/>
    <w:rPr>
      <w:lang w:val="en-US" w:eastAsia="en-US"/>
    </w:rPr>
  </w:style>
  <w:style w:type="paragraph" w:customStyle="1" w:styleId="D21E826933E64919B1667E60C9D16ECB">
    <w:name w:val="D21E826933E64919B1667E60C9D16ECB"/>
    <w:rsid w:val="004D3CF6"/>
    <w:rPr>
      <w:lang w:val="en-US" w:eastAsia="en-US"/>
    </w:rPr>
  </w:style>
  <w:style w:type="paragraph" w:customStyle="1" w:styleId="270A33701A1E4762B0CCCA7DDE144AF1">
    <w:name w:val="270A33701A1E4762B0CCCA7DDE144AF1"/>
    <w:rsid w:val="004D3CF6"/>
    <w:rPr>
      <w:lang w:val="en-US" w:eastAsia="en-US"/>
    </w:rPr>
  </w:style>
  <w:style w:type="paragraph" w:customStyle="1" w:styleId="34F1AC117AFB473699A518B787979755">
    <w:name w:val="34F1AC117AFB473699A518B787979755"/>
    <w:rsid w:val="004D3CF6"/>
    <w:rPr>
      <w:lang w:val="en-US" w:eastAsia="en-US"/>
    </w:rPr>
  </w:style>
  <w:style w:type="paragraph" w:customStyle="1" w:styleId="54319B0EEDB84C578D0CE06AED4AA35C1">
    <w:name w:val="54319B0EEDB84C578D0CE06AED4AA35C1"/>
    <w:rsid w:val="0049157F"/>
    <w:pPr>
      <w:spacing w:after="0" w:line="240" w:lineRule="auto"/>
    </w:pPr>
    <w:rPr>
      <w:rFonts w:ascii="Arial" w:eastAsia="Times New Roman" w:hAnsi="Arial" w:cs="Times New Roman"/>
      <w:sz w:val="24"/>
      <w:szCs w:val="24"/>
      <w:lang w:val="en-US" w:eastAsia="en-US"/>
    </w:rPr>
  </w:style>
  <w:style w:type="paragraph" w:customStyle="1" w:styleId="D21E826933E64919B1667E60C9D16ECB1">
    <w:name w:val="D21E826933E64919B1667E60C9D16ECB1"/>
    <w:rsid w:val="0049157F"/>
    <w:pPr>
      <w:spacing w:after="0" w:line="240" w:lineRule="auto"/>
    </w:pPr>
    <w:rPr>
      <w:rFonts w:ascii="Arial" w:eastAsia="Times New Roman" w:hAnsi="Arial" w:cs="Times New Roman"/>
      <w:sz w:val="24"/>
      <w:szCs w:val="24"/>
      <w:lang w:val="en-US" w:eastAsia="en-US"/>
    </w:rPr>
  </w:style>
  <w:style w:type="paragraph" w:customStyle="1" w:styleId="270A33701A1E4762B0CCCA7DDE144AF11">
    <w:name w:val="270A33701A1E4762B0CCCA7DDE144AF11"/>
    <w:rsid w:val="0049157F"/>
    <w:pPr>
      <w:spacing w:after="0" w:line="240" w:lineRule="auto"/>
    </w:pPr>
    <w:rPr>
      <w:rFonts w:ascii="Arial" w:eastAsia="Times New Roman" w:hAnsi="Arial" w:cs="Times New Roman"/>
      <w:sz w:val="24"/>
      <w:szCs w:val="24"/>
      <w:lang w:val="en-US" w:eastAsia="en-US"/>
    </w:rPr>
  </w:style>
  <w:style w:type="paragraph" w:customStyle="1" w:styleId="34F1AC117AFB473699A518B7879797551">
    <w:name w:val="34F1AC117AFB473699A518B7879797551"/>
    <w:rsid w:val="0049157F"/>
    <w:pPr>
      <w:spacing w:after="0" w:line="240" w:lineRule="auto"/>
    </w:pPr>
    <w:rPr>
      <w:rFonts w:ascii="Arial" w:eastAsia="Times New Roman" w:hAnsi="Arial" w:cs="Times New Roman"/>
      <w:sz w:val="24"/>
      <w:szCs w:val="24"/>
      <w:lang w:val="en-US" w:eastAsia="en-US"/>
    </w:rPr>
  </w:style>
  <w:style w:type="paragraph" w:customStyle="1" w:styleId="31EFE6FF2C724817ABC5EBCC8925D70D1">
    <w:name w:val="31EFE6FF2C724817ABC5EBCC8925D70D1"/>
    <w:rsid w:val="0049157F"/>
    <w:pPr>
      <w:spacing w:after="0" w:line="240" w:lineRule="auto"/>
    </w:pPr>
    <w:rPr>
      <w:rFonts w:ascii="Arial" w:eastAsia="Times New Roman" w:hAnsi="Arial" w:cs="Times New Roman"/>
      <w:sz w:val="24"/>
      <w:szCs w:val="24"/>
      <w:lang w:val="en-US" w:eastAsia="en-US"/>
    </w:rPr>
  </w:style>
  <w:style w:type="paragraph" w:customStyle="1" w:styleId="3AEC15AD0BEF44BCA98A9A34902888701">
    <w:name w:val="3AEC15AD0BEF44BCA98A9A34902888701"/>
    <w:rsid w:val="0049157F"/>
    <w:pPr>
      <w:spacing w:after="0" w:line="240" w:lineRule="auto"/>
    </w:pPr>
    <w:rPr>
      <w:rFonts w:ascii="Arial" w:eastAsia="Times New Roman" w:hAnsi="Arial" w:cs="Times New Roman"/>
      <w:sz w:val="24"/>
      <w:szCs w:val="24"/>
      <w:lang w:val="en-US" w:eastAsia="en-US"/>
    </w:rPr>
  </w:style>
  <w:style w:type="paragraph" w:customStyle="1" w:styleId="37F38FB7DE7D44A09A4871109C4F87171">
    <w:name w:val="37F38FB7DE7D44A09A4871109C4F87171"/>
    <w:rsid w:val="0049157F"/>
    <w:pPr>
      <w:spacing w:after="0" w:line="240" w:lineRule="auto"/>
    </w:pPr>
    <w:rPr>
      <w:rFonts w:ascii="Arial" w:eastAsia="Times New Roman" w:hAnsi="Arial" w:cs="Times New Roman"/>
      <w:sz w:val="24"/>
      <w:szCs w:val="24"/>
      <w:lang w:val="en-US" w:eastAsia="en-US"/>
    </w:rPr>
  </w:style>
  <w:style w:type="paragraph" w:customStyle="1" w:styleId="38B012C89D47424F81B6A4767C4089EE">
    <w:name w:val="38B012C89D47424F81B6A4767C4089EE"/>
    <w:rsid w:val="0049157F"/>
    <w:pPr>
      <w:spacing w:after="0" w:line="240" w:lineRule="auto"/>
    </w:pPr>
    <w:rPr>
      <w:rFonts w:ascii="Arial" w:eastAsia="Times New Roman" w:hAnsi="Arial" w:cs="Times New Roman"/>
      <w:sz w:val="24"/>
      <w:szCs w:val="24"/>
      <w:lang w:val="en-US" w:eastAsia="en-US"/>
    </w:rPr>
  </w:style>
  <w:style w:type="paragraph" w:customStyle="1" w:styleId="806651125CA244B28BD8FC6EA429B237">
    <w:name w:val="806651125CA244B28BD8FC6EA429B237"/>
    <w:rsid w:val="0049157F"/>
    <w:pPr>
      <w:spacing w:after="0" w:line="240" w:lineRule="auto"/>
    </w:pPr>
    <w:rPr>
      <w:rFonts w:ascii="Arial" w:eastAsia="Times New Roman" w:hAnsi="Arial" w:cs="Times New Roman"/>
      <w:sz w:val="24"/>
      <w:szCs w:val="24"/>
      <w:lang w:val="en-US" w:eastAsia="en-US"/>
    </w:rPr>
  </w:style>
  <w:style w:type="paragraph" w:customStyle="1" w:styleId="3519FF024D2A42E8B8078761CF24EFDD">
    <w:name w:val="3519FF024D2A42E8B8078761CF24EFDD"/>
    <w:rsid w:val="0049157F"/>
    <w:pPr>
      <w:spacing w:after="0" w:line="240" w:lineRule="auto"/>
    </w:pPr>
    <w:rPr>
      <w:rFonts w:ascii="Arial" w:eastAsia="Times New Roman" w:hAnsi="Arial" w:cs="Times New Roman"/>
      <w:sz w:val="24"/>
      <w:szCs w:val="24"/>
      <w:lang w:val="en-US" w:eastAsia="en-US"/>
    </w:rPr>
  </w:style>
  <w:style w:type="paragraph" w:customStyle="1" w:styleId="6F5CF5D0DD7041FCAFD52E7CD67AFA55">
    <w:name w:val="6F5CF5D0DD7041FCAFD52E7CD67AFA55"/>
    <w:rsid w:val="0049157F"/>
    <w:pPr>
      <w:spacing w:after="0" w:line="240" w:lineRule="auto"/>
    </w:pPr>
    <w:rPr>
      <w:rFonts w:ascii="Arial" w:eastAsia="Times New Roman" w:hAnsi="Arial" w:cs="Times New Roman"/>
      <w:sz w:val="24"/>
      <w:szCs w:val="24"/>
      <w:lang w:val="en-US" w:eastAsia="en-US"/>
    </w:rPr>
  </w:style>
  <w:style w:type="paragraph" w:customStyle="1" w:styleId="54319B0EEDB84C578D0CE06AED4AA35C2">
    <w:name w:val="54319B0EEDB84C578D0CE06AED4AA35C2"/>
    <w:rsid w:val="00D407B4"/>
    <w:pPr>
      <w:spacing w:after="0" w:line="240" w:lineRule="auto"/>
    </w:pPr>
    <w:rPr>
      <w:rFonts w:ascii="Arial" w:eastAsia="Times New Roman" w:hAnsi="Arial" w:cs="Times New Roman"/>
      <w:sz w:val="24"/>
      <w:szCs w:val="24"/>
      <w:lang w:val="en-US" w:eastAsia="en-US"/>
    </w:rPr>
  </w:style>
  <w:style w:type="paragraph" w:customStyle="1" w:styleId="D21E826933E64919B1667E60C9D16ECB2">
    <w:name w:val="D21E826933E64919B1667E60C9D16ECB2"/>
    <w:rsid w:val="00D407B4"/>
    <w:pPr>
      <w:spacing w:after="0" w:line="240" w:lineRule="auto"/>
    </w:pPr>
    <w:rPr>
      <w:rFonts w:ascii="Arial" w:eastAsia="Times New Roman" w:hAnsi="Arial" w:cs="Times New Roman"/>
      <w:sz w:val="24"/>
      <w:szCs w:val="24"/>
      <w:lang w:val="en-US" w:eastAsia="en-US"/>
    </w:rPr>
  </w:style>
  <w:style w:type="paragraph" w:customStyle="1" w:styleId="270A33701A1E4762B0CCCA7DDE144AF12">
    <w:name w:val="270A33701A1E4762B0CCCA7DDE144AF12"/>
    <w:rsid w:val="00D407B4"/>
    <w:pPr>
      <w:spacing w:after="0" w:line="240" w:lineRule="auto"/>
    </w:pPr>
    <w:rPr>
      <w:rFonts w:ascii="Arial" w:eastAsia="Times New Roman" w:hAnsi="Arial" w:cs="Times New Roman"/>
      <w:sz w:val="24"/>
      <w:szCs w:val="24"/>
      <w:lang w:val="en-US" w:eastAsia="en-US"/>
    </w:rPr>
  </w:style>
  <w:style w:type="paragraph" w:customStyle="1" w:styleId="34F1AC117AFB473699A518B7879797552">
    <w:name w:val="34F1AC117AFB473699A518B7879797552"/>
    <w:rsid w:val="00D407B4"/>
    <w:pPr>
      <w:spacing w:after="0" w:line="240" w:lineRule="auto"/>
    </w:pPr>
    <w:rPr>
      <w:rFonts w:ascii="Arial" w:eastAsia="Times New Roman" w:hAnsi="Arial" w:cs="Times New Roman"/>
      <w:sz w:val="24"/>
      <w:szCs w:val="24"/>
      <w:lang w:val="en-US" w:eastAsia="en-US"/>
    </w:rPr>
  </w:style>
  <w:style w:type="paragraph" w:customStyle="1" w:styleId="31EFE6FF2C724817ABC5EBCC8925D70D2">
    <w:name w:val="31EFE6FF2C724817ABC5EBCC8925D70D2"/>
    <w:rsid w:val="00D407B4"/>
    <w:pPr>
      <w:spacing w:after="0" w:line="240" w:lineRule="auto"/>
    </w:pPr>
    <w:rPr>
      <w:rFonts w:ascii="Arial" w:eastAsia="Times New Roman" w:hAnsi="Arial" w:cs="Times New Roman"/>
      <w:sz w:val="24"/>
      <w:szCs w:val="24"/>
      <w:lang w:val="en-US" w:eastAsia="en-US"/>
    </w:rPr>
  </w:style>
  <w:style w:type="paragraph" w:customStyle="1" w:styleId="3AEC15AD0BEF44BCA98A9A34902888702">
    <w:name w:val="3AEC15AD0BEF44BCA98A9A34902888702"/>
    <w:rsid w:val="00D407B4"/>
    <w:pPr>
      <w:spacing w:after="0" w:line="240" w:lineRule="auto"/>
    </w:pPr>
    <w:rPr>
      <w:rFonts w:ascii="Arial" w:eastAsia="Times New Roman" w:hAnsi="Arial" w:cs="Times New Roman"/>
      <w:sz w:val="24"/>
      <w:szCs w:val="24"/>
      <w:lang w:val="en-US" w:eastAsia="en-US"/>
    </w:rPr>
  </w:style>
  <w:style w:type="paragraph" w:customStyle="1" w:styleId="37F38FB7DE7D44A09A4871109C4F87172">
    <w:name w:val="37F38FB7DE7D44A09A4871109C4F87172"/>
    <w:rsid w:val="00D407B4"/>
    <w:pPr>
      <w:spacing w:after="0" w:line="240" w:lineRule="auto"/>
    </w:pPr>
    <w:rPr>
      <w:rFonts w:ascii="Arial" w:eastAsia="Times New Roman" w:hAnsi="Arial" w:cs="Times New Roman"/>
      <w:sz w:val="24"/>
      <w:szCs w:val="24"/>
      <w:lang w:val="en-US" w:eastAsia="en-US"/>
    </w:rPr>
  </w:style>
  <w:style w:type="paragraph" w:customStyle="1" w:styleId="C80BC814EEFD4CFB8C0D18F6E779A0D6">
    <w:name w:val="C80BC814EEFD4CFB8C0D18F6E779A0D6"/>
    <w:rsid w:val="00D407B4"/>
    <w:pPr>
      <w:spacing w:after="0" w:line="240" w:lineRule="auto"/>
    </w:pPr>
    <w:rPr>
      <w:rFonts w:ascii="Arial" w:eastAsia="Times New Roman" w:hAnsi="Arial" w:cs="Times New Roman"/>
      <w:sz w:val="24"/>
      <w:szCs w:val="24"/>
      <w:lang w:val="en-US" w:eastAsia="en-US"/>
    </w:rPr>
  </w:style>
  <w:style w:type="paragraph" w:customStyle="1" w:styleId="E07C347EDAF04215907EA622E4D4419B">
    <w:name w:val="E07C347EDAF04215907EA622E4D4419B"/>
    <w:rsid w:val="00D407B4"/>
    <w:pPr>
      <w:spacing w:after="0" w:line="240" w:lineRule="auto"/>
    </w:pPr>
    <w:rPr>
      <w:rFonts w:ascii="Arial" w:eastAsia="Times New Roman" w:hAnsi="Arial" w:cs="Times New Roman"/>
      <w:sz w:val="24"/>
      <w:szCs w:val="24"/>
      <w:lang w:val="en-US" w:eastAsia="en-US"/>
    </w:rPr>
  </w:style>
  <w:style w:type="paragraph" w:customStyle="1" w:styleId="037C3668CA04496694C4D4B9DB0305D7">
    <w:name w:val="037C3668CA04496694C4D4B9DB0305D7"/>
    <w:rsid w:val="00D407B4"/>
    <w:pPr>
      <w:spacing w:after="0" w:line="240" w:lineRule="auto"/>
    </w:pPr>
    <w:rPr>
      <w:rFonts w:ascii="Arial" w:eastAsia="Times New Roman" w:hAnsi="Arial" w:cs="Times New Roman"/>
      <w:sz w:val="24"/>
      <w:szCs w:val="24"/>
      <w:lang w:val="en-US" w:eastAsia="en-US"/>
    </w:rPr>
  </w:style>
  <w:style w:type="paragraph" w:customStyle="1" w:styleId="854C8D5D00204EEDA90627DC7A89D570">
    <w:name w:val="854C8D5D00204EEDA90627DC7A89D570"/>
    <w:rsid w:val="00D407B4"/>
    <w:pPr>
      <w:spacing w:after="0" w:line="240" w:lineRule="auto"/>
    </w:pPr>
    <w:rPr>
      <w:rFonts w:ascii="Arial" w:eastAsia="Times New Roman" w:hAnsi="Arial" w:cs="Times New Roman"/>
      <w:sz w:val="24"/>
      <w:szCs w:val="24"/>
      <w:lang w:val="en-US" w:eastAsia="en-US"/>
    </w:rPr>
  </w:style>
  <w:style w:type="paragraph" w:customStyle="1" w:styleId="54319B0EEDB84C578D0CE06AED4AA35C3">
    <w:name w:val="54319B0EEDB84C578D0CE06AED4AA35C3"/>
    <w:rsid w:val="00D407B4"/>
    <w:pPr>
      <w:spacing w:after="0" w:line="240" w:lineRule="auto"/>
    </w:pPr>
    <w:rPr>
      <w:rFonts w:ascii="Arial" w:eastAsia="Times New Roman" w:hAnsi="Arial" w:cs="Times New Roman"/>
      <w:sz w:val="24"/>
      <w:szCs w:val="24"/>
      <w:lang w:val="en-US" w:eastAsia="en-US"/>
    </w:rPr>
  </w:style>
  <w:style w:type="paragraph" w:customStyle="1" w:styleId="D21E826933E64919B1667E60C9D16ECB3">
    <w:name w:val="D21E826933E64919B1667E60C9D16ECB3"/>
    <w:rsid w:val="00D407B4"/>
    <w:pPr>
      <w:spacing w:after="0" w:line="240" w:lineRule="auto"/>
    </w:pPr>
    <w:rPr>
      <w:rFonts w:ascii="Arial" w:eastAsia="Times New Roman" w:hAnsi="Arial" w:cs="Times New Roman"/>
      <w:sz w:val="24"/>
      <w:szCs w:val="24"/>
      <w:lang w:val="en-US" w:eastAsia="en-US"/>
    </w:rPr>
  </w:style>
  <w:style w:type="paragraph" w:customStyle="1" w:styleId="270A33701A1E4762B0CCCA7DDE144AF13">
    <w:name w:val="270A33701A1E4762B0CCCA7DDE144AF13"/>
    <w:rsid w:val="00D407B4"/>
    <w:pPr>
      <w:spacing w:after="0" w:line="240" w:lineRule="auto"/>
    </w:pPr>
    <w:rPr>
      <w:rFonts w:ascii="Arial" w:eastAsia="Times New Roman" w:hAnsi="Arial" w:cs="Times New Roman"/>
      <w:sz w:val="24"/>
      <w:szCs w:val="24"/>
      <w:lang w:val="en-US" w:eastAsia="en-US"/>
    </w:rPr>
  </w:style>
  <w:style w:type="paragraph" w:customStyle="1" w:styleId="34F1AC117AFB473699A518B7879797553">
    <w:name w:val="34F1AC117AFB473699A518B7879797553"/>
    <w:rsid w:val="00D407B4"/>
    <w:pPr>
      <w:spacing w:after="0" w:line="240" w:lineRule="auto"/>
    </w:pPr>
    <w:rPr>
      <w:rFonts w:ascii="Arial" w:eastAsia="Times New Roman" w:hAnsi="Arial" w:cs="Times New Roman"/>
      <w:sz w:val="24"/>
      <w:szCs w:val="24"/>
      <w:lang w:val="en-US" w:eastAsia="en-US"/>
    </w:rPr>
  </w:style>
  <w:style w:type="paragraph" w:customStyle="1" w:styleId="31EFE6FF2C724817ABC5EBCC8925D70D3">
    <w:name w:val="31EFE6FF2C724817ABC5EBCC8925D70D3"/>
    <w:rsid w:val="00D407B4"/>
    <w:pPr>
      <w:spacing w:after="0" w:line="240" w:lineRule="auto"/>
    </w:pPr>
    <w:rPr>
      <w:rFonts w:ascii="Arial" w:eastAsia="Times New Roman" w:hAnsi="Arial" w:cs="Times New Roman"/>
      <w:sz w:val="24"/>
      <w:szCs w:val="24"/>
      <w:lang w:val="en-US" w:eastAsia="en-US"/>
    </w:rPr>
  </w:style>
  <w:style w:type="paragraph" w:customStyle="1" w:styleId="3AEC15AD0BEF44BCA98A9A34902888703">
    <w:name w:val="3AEC15AD0BEF44BCA98A9A34902888703"/>
    <w:rsid w:val="00D407B4"/>
    <w:pPr>
      <w:spacing w:after="0" w:line="240" w:lineRule="auto"/>
    </w:pPr>
    <w:rPr>
      <w:rFonts w:ascii="Arial" w:eastAsia="Times New Roman" w:hAnsi="Arial" w:cs="Times New Roman"/>
      <w:sz w:val="24"/>
      <w:szCs w:val="24"/>
      <w:lang w:val="en-US" w:eastAsia="en-US"/>
    </w:rPr>
  </w:style>
  <w:style w:type="paragraph" w:customStyle="1" w:styleId="37F38FB7DE7D44A09A4871109C4F87173">
    <w:name w:val="37F38FB7DE7D44A09A4871109C4F87173"/>
    <w:rsid w:val="00D407B4"/>
    <w:pPr>
      <w:spacing w:after="0" w:line="240" w:lineRule="auto"/>
    </w:pPr>
    <w:rPr>
      <w:rFonts w:ascii="Arial" w:eastAsia="Times New Roman" w:hAnsi="Arial" w:cs="Times New Roman"/>
      <w:sz w:val="24"/>
      <w:szCs w:val="24"/>
      <w:lang w:val="en-US" w:eastAsia="en-US"/>
    </w:rPr>
  </w:style>
  <w:style w:type="paragraph" w:customStyle="1" w:styleId="C80BC814EEFD4CFB8C0D18F6E779A0D61">
    <w:name w:val="C80BC814EEFD4CFB8C0D18F6E779A0D61"/>
    <w:rsid w:val="00D407B4"/>
    <w:pPr>
      <w:spacing w:after="0" w:line="240" w:lineRule="auto"/>
    </w:pPr>
    <w:rPr>
      <w:rFonts w:ascii="Arial" w:eastAsia="Times New Roman" w:hAnsi="Arial" w:cs="Times New Roman"/>
      <w:sz w:val="24"/>
      <w:szCs w:val="24"/>
      <w:lang w:val="en-US" w:eastAsia="en-US"/>
    </w:rPr>
  </w:style>
  <w:style w:type="paragraph" w:customStyle="1" w:styleId="E07C347EDAF04215907EA622E4D4419B1">
    <w:name w:val="E07C347EDAF04215907EA622E4D4419B1"/>
    <w:rsid w:val="00D407B4"/>
    <w:pPr>
      <w:spacing w:after="0" w:line="240" w:lineRule="auto"/>
    </w:pPr>
    <w:rPr>
      <w:rFonts w:ascii="Arial" w:eastAsia="Times New Roman" w:hAnsi="Arial" w:cs="Times New Roman"/>
      <w:sz w:val="24"/>
      <w:szCs w:val="24"/>
      <w:lang w:val="en-US" w:eastAsia="en-US"/>
    </w:rPr>
  </w:style>
  <w:style w:type="paragraph" w:customStyle="1" w:styleId="037C3668CA04496694C4D4B9DB0305D71">
    <w:name w:val="037C3668CA04496694C4D4B9DB0305D71"/>
    <w:rsid w:val="00D407B4"/>
    <w:pPr>
      <w:spacing w:after="0" w:line="240" w:lineRule="auto"/>
    </w:pPr>
    <w:rPr>
      <w:rFonts w:ascii="Arial" w:eastAsia="Times New Roman" w:hAnsi="Arial" w:cs="Times New Roman"/>
      <w:sz w:val="24"/>
      <w:szCs w:val="24"/>
      <w:lang w:val="en-US" w:eastAsia="en-US"/>
    </w:rPr>
  </w:style>
  <w:style w:type="paragraph" w:customStyle="1" w:styleId="854C8D5D00204EEDA90627DC7A89D5701">
    <w:name w:val="854C8D5D00204EEDA90627DC7A89D5701"/>
    <w:rsid w:val="00D407B4"/>
    <w:pPr>
      <w:spacing w:after="0" w:line="240" w:lineRule="auto"/>
    </w:pPr>
    <w:rPr>
      <w:rFonts w:ascii="Arial" w:eastAsia="Times New Roman" w:hAnsi="Arial" w:cs="Times New Roman"/>
      <w:sz w:val="24"/>
      <w:szCs w:val="24"/>
      <w:lang w:val="en-US" w:eastAsia="en-US"/>
    </w:rPr>
  </w:style>
  <w:style w:type="paragraph" w:customStyle="1" w:styleId="54319B0EEDB84C578D0CE06AED4AA35C4">
    <w:name w:val="54319B0EEDB84C578D0CE06AED4AA35C4"/>
    <w:rsid w:val="00D407B4"/>
    <w:pPr>
      <w:spacing w:after="0" w:line="240" w:lineRule="auto"/>
    </w:pPr>
    <w:rPr>
      <w:rFonts w:ascii="Arial" w:eastAsia="Times New Roman" w:hAnsi="Arial" w:cs="Times New Roman"/>
      <w:sz w:val="24"/>
      <w:szCs w:val="24"/>
      <w:lang w:val="en-US" w:eastAsia="en-US"/>
    </w:rPr>
  </w:style>
  <w:style w:type="paragraph" w:customStyle="1" w:styleId="D21E826933E64919B1667E60C9D16ECB4">
    <w:name w:val="D21E826933E64919B1667E60C9D16ECB4"/>
    <w:rsid w:val="00D407B4"/>
    <w:pPr>
      <w:spacing w:after="0" w:line="240" w:lineRule="auto"/>
    </w:pPr>
    <w:rPr>
      <w:rFonts w:ascii="Arial" w:eastAsia="Times New Roman" w:hAnsi="Arial" w:cs="Times New Roman"/>
      <w:sz w:val="24"/>
      <w:szCs w:val="24"/>
      <w:lang w:val="en-US" w:eastAsia="en-US"/>
    </w:rPr>
  </w:style>
  <w:style w:type="paragraph" w:customStyle="1" w:styleId="270A33701A1E4762B0CCCA7DDE144AF14">
    <w:name w:val="270A33701A1E4762B0CCCA7DDE144AF14"/>
    <w:rsid w:val="00D407B4"/>
    <w:pPr>
      <w:spacing w:after="0" w:line="240" w:lineRule="auto"/>
    </w:pPr>
    <w:rPr>
      <w:rFonts w:ascii="Arial" w:eastAsia="Times New Roman" w:hAnsi="Arial" w:cs="Times New Roman"/>
      <w:sz w:val="24"/>
      <w:szCs w:val="24"/>
      <w:lang w:val="en-US" w:eastAsia="en-US"/>
    </w:rPr>
  </w:style>
  <w:style w:type="paragraph" w:customStyle="1" w:styleId="34F1AC117AFB473699A518B7879797554">
    <w:name w:val="34F1AC117AFB473699A518B7879797554"/>
    <w:rsid w:val="00D407B4"/>
    <w:pPr>
      <w:spacing w:after="0" w:line="240" w:lineRule="auto"/>
    </w:pPr>
    <w:rPr>
      <w:rFonts w:ascii="Arial" w:eastAsia="Times New Roman" w:hAnsi="Arial" w:cs="Times New Roman"/>
      <w:sz w:val="24"/>
      <w:szCs w:val="24"/>
      <w:lang w:val="en-US" w:eastAsia="en-US"/>
    </w:rPr>
  </w:style>
  <w:style w:type="paragraph" w:customStyle="1" w:styleId="31EFE6FF2C724817ABC5EBCC8925D70D4">
    <w:name w:val="31EFE6FF2C724817ABC5EBCC8925D70D4"/>
    <w:rsid w:val="00D407B4"/>
    <w:pPr>
      <w:spacing w:after="0" w:line="240" w:lineRule="auto"/>
    </w:pPr>
    <w:rPr>
      <w:rFonts w:ascii="Arial" w:eastAsia="Times New Roman" w:hAnsi="Arial" w:cs="Times New Roman"/>
      <w:sz w:val="24"/>
      <w:szCs w:val="24"/>
      <w:lang w:val="en-US" w:eastAsia="en-US"/>
    </w:rPr>
  </w:style>
  <w:style w:type="paragraph" w:customStyle="1" w:styleId="3AEC15AD0BEF44BCA98A9A34902888704">
    <w:name w:val="3AEC15AD0BEF44BCA98A9A34902888704"/>
    <w:rsid w:val="00D407B4"/>
    <w:pPr>
      <w:spacing w:after="0" w:line="240" w:lineRule="auto"/>
    </w:pPr>
    <w:rPr>
      <w:rFonts w:ascii="Arial" w:eastAsia="Times New Roman" w:hAnsi="Arial" w:cs="Times New Roman"/>
      <w:sz w:val="24"/>
      <w:szCs w:val="24"/>
      <w:lang w:val="en-US" w:eastAsia="en-US"/>
    </w:rPr>
  </w:style>
  <w:style w:type="paragraph" w:customStyle="1" w:styleId="37F38FB7DE7D44A09A4871109C4F87174">
    <w:name w:val="37F38FB7DE7D44A09A4871109C4F87174"/>
    <w:rsid w:val="00D407B4"/>
    <w:pPr>
      <w:spacing w:after="0" w:line="240" w:lineRule="auto"/>
    </w:pPr>
    <w:rPr>
      <w:rFonts w:ascii="Arial" w:eastAsia="Times New Roman" w:hAnsi="Arial" w:cs="Times New Roman"/>
      <w:sz w:val="24"/>
      <w:szCs w:val="24"/>
      <w:lang w:val="en-US" w:eastAsia="en-US"/>
    </w:rPr>
  </w:style>
  <w:style w:type="paragraph" w:customStyle="1" w:styleId="C80BC814EEFD4CFB8C0D18F6E779A0D62">
    <w:name w:val="C80BC814EEFD4CFB8C0D18F6E779A0D62"/>
    <w:rsid w:val="00D407B4"/>
    <w:pPr>
      <w:spacing w:after="0" w:line="240" w:lineRule="auto"/>
    </w:pPr>
    <w:rPr>
      <w:rFonts w:ascii="Arial" w:eastAsia="Times New Roman" w:hAnsi="Arial" w:cs="Times New Roman"/>
      <w:sz w:val="24"/>
      <w:szCs w:val="24"/>
      <w:lang w:val="en-US" w:eastAsia="en-US"/>
    </w:rPr>
  </w:style>
  <w:style w:type="paragraph" w:customStyle="1" w:styleId="E07C347EDAF04215907EA622E4D4419B2">
    <w:name w:val="E07C347EDAF04215907EA622E4D4419B2"/>
    <w:rsid w:val="00D407B4"/>
    <w:pPr>
      <w:spacing w:after="0" w:line="240" w:lineRule="auto"/>
    </w:pPr>
    <w:rPr>
      <w:rFonts w:ascii="Arial" w:eastAsia="Times New Roman" w:hAnsi="Arial" w:cs="Times New Roman"/>
      <w:sz w:val="24"/>
      <w:szCs w:val="24"/>
      <w:lang w:val="en-US" w:eastAsia="en-US"/>
    </w:rPr>
  </w:style>
  <w:style w:type="paragraph" w:customStyle="1" w:styleId="037C3668CA04496694C4D4B9DB0305D72">
    <w:name w:val="037C3668CA04496694C4D4B9DB0305D72"/>
    <w:rsid w:val="00D407B4"/>
    <w:pPr>
      <w:spacing w:after="0" w:line="240" w:lineRule="auto"/>
    </w:pPr>
    <w:rPr>
      <w:rFonts w:ascii="Arial" w:eastAsia="Times New Roman" w:hAnsi="Arial" w:cs="Times New Roman"/>
      <w:sz w:val="24"/>
      <w:szCs w:val="24"/>
      <w:lang w:val="en-US" w:eastAsia="en-US"/>
    </w:rPr>
  </w:style>
  <w:style w:type="paragraph" w:customStyle="1" w:styleId="854C8D5D00204EEDA90627DC7A89D5702">
    <w:name w:val="854C8D5D00204EEDA90627DC7A89D5702"/>
    <w:rsid w:val="00D407B4"/>
    <w:pPr>
      <w:spacing w:after="0" w:line="240" w:lineRule="auto"/>
    </w:pPr>
    <w:rPr>
      <w:rFonts w:ascii="Arial" w:eastAsia="Times New Roman" w:hAnsi="Arial" w:cs="Times New Roman"/>
      <w:sz w:val="24"/>
      <w:szCs w:val="24"/>
      <w:lang w:val="en-US" w:eastAsia="en-US"/>
    </w:rPr>
  </w:style>
  <w:style w:type="paragraph" w:customStyle="1" w:styleId="54319B0EEDB84C578D0CE06AED4AA35C5">
    <w:name w:val="54319B0EEDB84C578D0CE06AED4AA35C5"/>
    <w:rsid w:val="00166114"/>
    <w:pPr>
      <w:spacing w:after="0" w:line="240" w:lineRule="auto"/>
    </w:pPr>
    <w:rPr>
      <w:rFonts w:ascii="Arial" w:eastAsia="Times New Roman" w:hAnsi="Arial" w:cs="Times New Roman"/>
      <w:sz w:val="24"/>
      <w:szCs w:val="24"/>
      <w:lang w:val="en-US" w:eastAsia="en-US"/>
    </w:rPr>
  </w:style>
  <w:style w:type="paragraph" w:customStyle="1" w:styleId="D21E826933E64919B1667E60C9D16ECB5">
    <w:name w:val="D21E826933E64919B1667E60C9D16ECB5"/>
    <w:rsid w:val="00166114"/>
    <w:pPr>
      <w:spacing w:after="0" w:line="240" w:lineRule="auto"/>
    </w:pPr>
    <w:rPr>
      <w:rFonts w:ascii="Arial" w:eastAsia="Times New Roman" w:hAnsi="Arial" w:cs="Times New Roman"/>
      <w:sz w:val="24"/>
      <w:szCs w:val="24"/>
      <w:lang w:val="en-US" w:eastAsia="en-US"/>
    </w:rPr>
  </w:style>
  <w:style w:type="paragraph" w:customStyle="1" w:styleId="270A33701A1E4762B0CCCA7DDE144AF15">
    <w:name w:val="270A33701A1E4762B0CCCA7DDE144AF15"/>
    <w:rsid w:val="00166114"/>
    <w:pPr>
      <w:spacing w:after="0" w:line="240" w:lineRule="auto"/>
    </w:pPr>
    <w:rPr>
      <w:rFonts w:ascii="Arial" w:eastAsia="Times New Roman" w:hAnsi="Arial" w:cs="Times New Roman"/>
      <w:sz w:val="24"/>
      <w:szCs w:val="24"/>
      <w:lang w:val="en-US" w:eastAsia="en-US"/>
    </w:rPr>
  </w:style>
  <w:style w:type="paragraph" w:customStyle="1" w:styleId="34F1AC117AFB473699A518B7879797555">
    <w:name w:val="34F1AC117AFB473699A518B7879797555"/>
    <w:rsid w:val="00166114"/>
    <w:pPr>
      <w:spacing w:after="0" w:line="240" w:lineRule="auto"/>
    </w:pPr>
    <w:rPr>
      <w:rFonts w:ascii="Arial" w:eastAsia="Times New Roman" w:hAnsi="Arial" w:cs="Times New Roman"/>
      <w:sz w:val="24"/>
      <w:szCs w:val="24"/>
      <w:lang w:val="en-US" w:eastAsia="en-US"/>
    </w:rPr>
  </w:style>
  <w:style w:type="paragraph" w:customStyle="1" w:styleId="31EFE6FF2C724817ABC5EBCC8925D70D5">
    <w:name w:val="31EFE6FF2C724817ABC5EBCC8925D70D5"/>
    <w:rsid w:val="00166114"/>
    <w:pPr>
      <w:spacing w:after="0" w:line="240" w:lineRule="auto"/>
    </w:pPr>
    <w:rPr>
      <w:rFonts w:ascii="Arial" w:eastAsia="Times New Roman" w:hAnsi="Arial" w:cs="Times New Roman"/>
      <w:sz w:val="24"/>
      <w:szCs w:val="24"/>
      <w:lang w:val="en-US" w:eastAsia="en-US"/>
    </w:rPr>
  </w:style>
  <w:style w:type="paragraph" w:customStyle="1" w:styleId="3AEC15AD0BEF44BCA98A9A34902888705">
    <w:name w:val="3AEC15AD0BEF44BCA98A9A34902888705"/>
    <w:rsid w:val="00166114"/>
    <w:pPr>
      <w:spacing w:after="0" w:line="240" w:lineRule="auto"/>
    </w:pPr>
    <w:rPr>
      <w:rFonts w:ascii="Arial" w:eastAsia="Times New Roman" w:hAnsi="Arial" w:cs="Times New Roman"/>
      <w:sz w:val="24"/>
      <w:szCs w:val="24"/>
      <w:lang w:val="en-US" w:eastAsia="en-US"/>
    </w:rPr>
  </w:style>
  <w:style w:type="paragraph" w:customStyle="1" w:styleId="37F38FB7DE7D44A09A4871109C4F87175">
    <w:name w:val="37F38FB7DE7D44A09A4871109C4F87175"/>
    <w:rsid w:val="00166114"/>
    <w:pPr>
      <w:spacing w:after="0" w:line="240" w:lineRule="auto"/>
    </w:pPr>
    <w:rPr>
      <w:rFonts w:ascii="Arial" w:eastAsia="Times New Roman" w:hAnsi="Arial" w:cs="Times New Roman"/>
      <w:sz w:val="24"/>
      <w:szCs w:val="24"/>
      <w:lang w:val="en-US" w:eastAsia="en-US"/>
    </w:rPr>
  </w:style>
  <w:style w:type="paragraph" w:customStyle="1" w:styleId="D23BE2F64C86416FB23BB5D5A190B768">
    <w:name w:val="D23BE2F64C86416FB23BB5D5A190B768"/>
    <w:rsid w:val="00166114"/>
    <w:pPr>
      <w:spacing w:after="0" w:line="240" w:lineRule="auto"/>
    </w:pPr>
    <w:rPr>
      <w:rFonts w:ascii="Arial" w:eastAsia="Times New Roman" w:hAnsi="Arial" w:cs="Times New Roman"/>
      <w:sz w:val="24"/>
      <w:szCs w:val="24"/>
      <w:lang w:val="en-US" w:eastAsia="en-US"/>
    </w:rPr>
  </w:style>
  <w:style w:type="paragraph" w:customStyle="1" w:styleId="D698F42B8586495F97BDF4BF5C3A6CA8">
    <w:name w:val="D698F42B8586495F97BDF4BF5C3A6CA8"/>
    <w:rsid w:val="00166114"/>
    <w:pPr>
      <w:spacing w:after="0" w:line="240" w:lineRule="auto"/>
    </w:pPr>
    <w:rPr>
      <w:rFonts w:ascii="Arial" w:eastAsia="Times New Roman" w:hAnsi="Arial" w:cs="Times New Roman"/>
      <w:sz w:val="24"/>
      <w:szCs w:val="24"/>
      <w:lang w:val="en-US" w:eastAsia="en-US"/>
    </w:rPr>
  </w:style>
  <w:style w:type="paragraph" w:customStyle="1" w:styleId="518D8F973CE648C2A1604A7FF0FA3D9D">
    <w:name w:val="518D8F973CE648C2A1604A7FF0FA3D9D"/>
    <w:rsid w:val="00166114"/>
    <w:pPr>
      <w:spacing w:after="0" w:line="240" w:lineRule="auto"/>
    </w:pPr>
    <w:rPr>
      <w:rFonts w:ascii="Arial" w:eastAsia="Times New Roman" w:hAnsi="Arial" w:cs="Times New Roman"/>
      <w:sz w:val="24"/>
      <w:szCs w:val="24"/>
      <w:lang w:val="en-US" w:eastAsia="en-US"/>
    </w:rPr>
  </w:style>
  <w:style w:type="paragraph" w:customStyle="1" w:styleId="E67421B7507A4A7790AF0BD0367E0841">
    <w:name w:val="E67421B7507A4A7790AF0BD0367E0841"/>
    <w:rsid w:val="00166114"/>
    <w:pPr>
      <w:spacing w:after="0" w:line="240" w:lineRule="auto"/>
    </w:pPr>
    <w:rPr>
      <w:rFonts w:ascii="Arial" w:eastAsia="Times New Roman" w:hAnsi="Arial" w:cs="Times New Roman"/>
      <w:sz w:val="24"/>
      <w:szCs w:val="24"/>
      <w:lang w:val="en-US" w:eastAsia="en-US"/>
    </w:rPr>
  </w:style>
  <w:style w:type="paragraph" w:customStyle="1" w:styleId="977FB1A5D65744F9843277101C38EC1F">
    <w:name w:val="977FB1A5D65744F9843277101C38EC1F"/>
    <w:rsid w:val="00166114"/>
    <w:pPr>
      <w:spacing w:after="0" w:line="240" w:lineRule="auto"/>
    </w:pPr>
    <w:rPr>
      <w:rFonts w:ascii="Arial" w:eastAsia="Times New Roman" w:hAnsi="Arial" w:cs="Times New Roman"/>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Folder_x0020_Level1 xmlns="905b9210-e89c-447d-8299-9bcde05ba6fd">16</Folder_x0020_Level1>
    <_dlc_DocId xmlns="1c46dc45-967b-4146-80da-396b4b161299">HCDR22N644HJ-76-196</_dlc_DocId>
    <_dlc_DocIdUrl xmlns="1c46dc45-967b-4146-80da-396b4b161299">
      <Url>https://intranet.mitacs.ca/programs/accelerate/_layouts/DocIdRedir.aspx?ID=HCDR22N644HJ-76-196</Url>
      <Description>HCDR22N644HJ-76-196</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75C451A2DB114B8ABB90B596C1D49E" ma:contentTypeVersion="7" ma:contentTypeDescription="Create a new document." ma:contentTypeScope="" ma:versionID="7e42fd70bb9efa5fa054f6f603d55a4c">
  <xsd:schema xmlns:xsd="http://www.w3.org/2001/XMLSchema" xmlns:xs="http://www.w3.org/2001/XMLSchema" xmlns:p="http://schemas.microsoft.com/office/2006/metadata/properties" xmlns:ns1="http://schemas.microsoft.com/sharepoint/v3" xmlns:ns2="1c46dc45-967b-4146-80da-396b4b161299" xmlns:ns3="905b9210-e89c-447d-8299-9bcde05ba6fd" targetNamespace="http://schemas.microsoft.com/office/2006/metadata/properties" ma:root="true" ma:fieldsID="64b4f53418ce6e74f59d036825d92fbd" ns1:_="" ns2:_="" ns3:_="">
    <xsd:import namespace="http://schemas.microsoft.com/sharepoint/v3"/>
    <xsd:import namespace="1c46dc45-967b-4146-80da-396b4b161299"/>
    <xsd:import namespace="905b9210-e89c-447d-8299-9bcde05ba6fd"/>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element ref="ns3:Folder_x0020_Level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46dc45-967b-4146-80da-396b4b161299"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05b9210-e89c-447d-8299-9bcde05ba6fd" elementFormDefault="qualified">
    <xsd:import namespace="http://schemas.microsoft.com/office/2006/documentManagement/types"/>
    <xsd:import namespace="http://schemas.microsoft.com/office/infopath/2007/PartnerControls"/>
    <xsd:element name="Folder_x0020_Level1" ma:index="13" nillable="true" ma:displayName="Folder" ma:list="{d05e8fad-bcff-4560-bfe1-e634914a37f1}" ma:internalName="Folder_x0020_Level1"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http://schemas.microsoft.com/sharepoint/v3"/>
    <ds:schemaRef ds:uri="905b9210-e89c-447d-8299-9bcde05ba6fd"/>
    <ds:schemaRef ds:uri="1c46dc45-967b-4146-80da-396b4b161299"/>
  </ds:schemaRefs>
</ds:datastoreItem>
</file>

<file path=customXml/itemProps2.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3.xml><?xml version="1.0" encoding="utf-8"?>
<ds:datastoreItem xmlns:ds="http://schemas.openxmlformats.org/officeDocument/2006/customXml" ds:itemID="{838C10A4-E7A8-4229-984E-811246C36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46dc45-967b-4146-80da-396b4b161299"/>
    <ds:schemaRef ds:uri="905b9210-e89c-447d-8299-9bcde05ba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D60051-36D6-4809-AADB-E4A165BEAF06}">
  <ds:schemaRefs>
    <ds:schemaRef ds:uri="http://schemas.microsoft.com/sharepoint/events"/>
  </ds:schemaRefs>
</ds:datastoreItem>
</file>

<file path=customXml/itemProps5.xml><?xml version="1.0" encoding="utf-8"?>
<ds:datastoreItem xmlns:ds="http://schemas.openxmlformats.org/officeDocument/2006/customXml" ds:itemID="{C9F6A703-CC31-1D46-8112-0BAA7310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18</Pages>
  <Words>6599</Words>
  <Characters>37618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Accelerate Proposal Application 2015_V02</vt:lpstr>
    </vt:vector>
  </TitlesOfParts>
  <Company>Mitacs</Company>
  <LinksUpToDate>false</LinksUpToDate>
  <CharactersWithSpaces>44129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subject/>
  <dc:creator>AEwart</dc:creator>
  <cp:keywords/>
  <dc:description/>
  <cp:lastModifiedBy>Christopher Zaworski</cp:lastModifiedBy>
  <cp:revision>133</cp:revision>
  <dcterms:created xsi:type="dcterms:W3CDTF">2018-04-26T14:25:00Z</dcterms:created>
  <dcterms:modified xsi:type="dcterms:W3CDTF">2018-05-02T14:44:00Z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0x0101001E75C451A2DB114B8ABB90B596C1D49E</vt:lpwstr>
  </property>
  <property fmtid="{D5CDD505-2E9C-101B-9397-08002B2CF9AE}" pid="3" name="_dlc_DocIdItemGuid">
    <vt:lpwstr>60cf61eb-7e2f-42f0-8395-41952cdba213</vt:lpwstr>
  </property>
</Properties>
</file>